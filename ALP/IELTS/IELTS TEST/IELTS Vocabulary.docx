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6D2D" w:rsidRPr="00C26D2D" w:rsidRDefault="00C26D2D" w:rsidP="00C26D2D">
      <w:pPr>
        <w:widowControl/>
        <w:shd w:val="clear" w:color="auto" w:fill="FFFFFF"/>
        <w:wordWrap/>
        <w:autoSpaceDE/>
        <w:autoSpaceDN/>
        <w:spacing w:after="120" w:line="240" w:lineRule="auto"/>
        <w:jc w:val="left"/>
        <w:outlineLvl w:val="0"/>
        <w:rPr>
          <w:rFonts w:ascii="Arial" w:eastAsia="Gulim" w:hAnsi="Arial" w:cs="Arial"/>
          <w:b/>
          <w:bCs/>
          <w:color w:val="333333"/>
          <w:kern w:val="36"/>
          <w:sz w:val="27"/>
          <w:szCs w:val="27"/>
        </w:rPr>
      </w:pPr>
      <w:r w:rsidRPr="00C26D2D">
        <w:rPr>
          <w:rFonts w:ascii="Arial" w:eastAsia="Gulim" w:hAnsi="Arial" w:cs="Arial"/>
          <w:b/>
          <w:bCs/>
          <w:color w:val="333333"/>
          <w:kern w:val="36"/>
          <w:sz w:val="27"/>
          <w:szCs w:val="27"/>
        </w:rPr>
        <w:t>IELTS Vocabulary: Condition</w:t>
      </w:r>
    </w:p>
    <w:p w:rsidR="00C26D2D" w:rsidRPr="00C26D2D" w:rsidRDefault="00C26D2D" w:rsidP="00C26D2D">
      <w:pPr>
        <w:widowControl/>
        <w:shd w:val="clear" w:color="auto" w:fill="FFFFFF"/>
        <w:wordWrap/>
        <w:autoSpaceDE/>
        <w:autoSpaceDN/>
        <w:spacing w:after="0" w:line="240" w:lineRule="auto"/>
        <w:jc w:val="left"/>
        <w:rPr>
          <w:rFonts w:ascii="Arial" w:eastAsia="Gulim" w:hAnsi="Arial" w:cs="Arial"/>
          <w:kern w:val="0"/>
          <w:sz w:val="24"/>
          <w:szCs w:val="24"/>
        </w:rPr>
      </w:pPr>
      <w:r w:rsidRPr="00C26D2D">
        <w:rPr>
          <w:rFonts w:ascii="Arial" w:eastAsia="Gulim" w:hAnsi="Arial" w:cs="Arial"/>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6" type="#_x0000_t75" style="width:1in;height:18pt" o:ole="">
            <v:imagedata r:id="rId5" o:title=""/>
          </v:shape>
          <w:control r:id="rId6" w:name="DefaultOcxName" w:shapeid="_x0000_i1056"/>
        </w:object>
      </w:r>
    </w:p>
    <w:p w:rsidR="00C26D2D" w:rsidRPr="00C26D2D" w:rsidRDefault="00C26D2D" w:rsidP="00C26D2D">
      <w:pPr>
        <w:widowControl/>
        <w:shd w:val="clear" w:color="auto" w:fill="FFFFFF"/>
        <w:wordWrap/>
        <w:autoSpaceDE/>
        <w:autoSpaceDN/>
        <w:spacing w:after="0" w:line="240" w:lineRule="auto"/>
        <w:jc w:val="left"/>
        <w:rPr>
          <w:rFonts w:ascii="Arial" w:eastAsia="Gulim" w:hAnsi="Arial" w:cs="Arial"/>
          <w:vanish/>
          <w:kern w:val="0"/>
          <w:sz w:val="24"/>
          <w:szCs w:val="24"/>
        </w:rPr>
      </w:pPr>
      <w:r w:rsidRPr="00C26D2D">
        <w:rPr>
          <w:rFonts w:ascii="Arial" w:eastAsia="Gulim" w:hAnsi="Arial" w:cs="Arial"/>
          <w:vanish/>
          <w:kern w:val="0"/>
          <w:sz w:val="24"/>
          <w:szCs w:val="24"/>
        </w:rPr>
        <w:t>s8~..........~s9~..........~s10~..........</w:t>
      </w:r>
    </w:p>
    <w:p w:rsidR="00C26D2D" w:rsidRPr="00C26D2D" w:rsidRDefault="00C26D2D" w:rsidP="00C26D2D">
      <w:pPr>
        <w:widowControl/>
        <w:shd w:val="clear" w:color="auto" w:fill="FFFFFF"/>
        <w:wordWrap/>
        <w:autoSpaceDE/>
        <w:autoSpaceDN/>
        <w:spacing w:after="0" w:line="240" w:lineRule="auto"/>
        <w:jc w:val="left"/>
        <w:rPr>
          <w:rFonts w:ascii="Arial" w:eastAsia="Gulim" w:hAnsi="Arial" w:cs="Arial"/>
          <w:vanish/>
          <w:kern w:val="0"/>
          <w:sz w:val="24"/>
          <w:szCs w:val="24"/>
        </w:rPr>
      </w:pPr>
      <w:r w:rsidRPr="00C26D2D">
        <w:rPr>
          <w:rFonts w:ascii="Arial" w:eastAsia="Gulim" w:hAnsi="Arial" w:cs="Arial"/>
          <w:vanish/>
          <w:kern w:val="0"/>
          <w:sz w:val="24"/>
          <w:szCs w:val="24"/>
        </w:rPr>
        <w:t>s8~prerequisites~s9~conditions~s10~requirement</w:t>
      </w:r>
    </w:p>
    <w:p w:rsidR="00C26D2D" w:rsidRPr="00C26D2D" w:rsidRDefault="00C26D2D" w:rsidP="00C26D2D">
      <w:pPr>
        <w:widowControl/>
        <w:shd w:val="clear" w:color="auto" w:fill="FFFFFF"/>
        <w:wordWrap/>
        <w:autoSpaceDE/>
        <w:autoSpaceDN/>
        <w:spacing w:after="0" w:line="240" w:lineRule="auto"/>
        <w:jc w:val="left"/>
        <w:rPr>
          <w:rFonts w:ascii="Arial" w:eastAsia="Gulim" w:hAnsi="Arial" w:cs="Arial"/>
          <w:vanish/>
          <w:kern w:val="0"/>
          <w:sz w:val="24"/>
          <w:szCs w:val="24"/>
        </w:rPr>
      </w:pPr>
      <w:r w:rsidRPr="00C26D2D">
        <w:rPr>
          <w:rFonts w:ascii="Arial" w:eastAsia="Gulim" w:hAnsi="Arial" w:cs="Arial"/>
          <w:vanish/>
          <w:kern w:val="0"/>
          <w:sz w:val="24"/>
          <w:szCs w:val="24"/>
        </w:rPr>
        <w:t>s1~a) Providing that you return it before you go home, you can borrow my dictionary.</w:t>
      </w:r>
      <w:r w:rsidRPr="00C26D2D">
        <w:rPr>
          <w:rFonts w:ascii="Arial" w:eastAsia="Gulim" w:hAnsi="Arial" w:cs="Arial"/>
          <w:vanish/>
          <w:kern w:val="0"/>
          <w:sz w:val="24"/>
          <w:szCs w:val="24"/>
        </w:rPr>
        <w:br/>
        <w:t>~s2~a) Unless you have good grades, you can't go to university.</w:t>
      </w:r>
      <w:r w:rsidRPr="00C26D2D">
        <w:rPr>
          <w:rFonts w:ascii="Arial" w:eastAsia="Gulim" w:hAnsi="Arial" w:cs="Arial"/>
          <w:vanish/>
          <w:kern w:val="0"/>
          <w:sz w:val="24"/>
          <w:szCs w:val="24"/>
        </w:rPr>
        <w:br/>
        <w:t>~s3~a) As long as we continue to live in a throwaway society, pollution will get worse.</w:t>
      </w:r>
      <w:r w:rsidRPr="00C26D2D">
        <w:rPr>
          <w:rFonts w:ascii="Arial" w:eastAsia="Gulim" w:hAnsi="Arial" w:cs="Arial"/>
          <w:vanish/>
          <w:kern w:val="0"/>
          <w:sz w:val="24"/>
          <w:szCs w:val="24"/>
        </w:rPr>
        <w:br/>
        <w:t>~s4~a) On condition that the money is reinvested in education and medicine, many developed countries are willing to waive the Third World debt.</w:t>
      </w:r>
      <w:r w:rsidRPr="00C26D2D">
        <w:rPr>
          <w:rFonts w:ascii="Arial" w:eastAsia="Gulim" w:hAnsi="Arial" w:cs="Arial"/>
          <w:vanish/>
          <w:kern w:val="0"/>
          <w:sz w:val="24"/>
          <w:szCs w:val="24"/>
        </w:rPr>
        <w:br/>
        <w:t>~s5~a) No matter how hard they work, some countries will never be able to rectify their deficits.</w:t>
      </w:r>
      <w:r w:rsidRPr="00C26D2D">
        <w:rPr>
          <w:rFonts w:ascii="Arial" w:eastAsia="Gulim" w:hAnsi="Arial" w:cs="Arial"/>
          <w:vanish/>
          <w:kern w:val="0"/>
          <w:sz w:val="24"/>
          <w:szCs w:val="24"/>
        </w:rPr>
        <w:br/>
        <w:t>~s6~a) However many books you read about them, computers are difficult things to understand.</w:t>
      </w:r>
      <w:r w:rsidRPr="00C26D2D">
        <w:rPr>
          <w:rFonts w:ascii="Arial" w:eastAsia="Gulim" w:hAnsi="Arial" w:cs="Arial"/>
          <w:vanish/>
          <w:kern w:val="0"/>
          <w:sz w:val="24"/>
          <w:szCs w:val="24"/>
        </w:rPr>
        <w:br/>
        <w:t>~s7~a) Wherever you go, crime is a problem.</w:t>
      </w:r>
    </w:p>
    <w:p w:rsidR="00C26D2D" w:rsidRPr="00C26D2D" w:rsidRDefault="00C26D2D" w:rsidP="00C26D2D">
      <w:pPr>
        <w:widowControl/>
        <w:shd w:val="clear" w:color="auto" w:fill="FFFFFF"/>
        <w:wordWrap/>
        <w:autoSpaceDE/>
        <w:autoSpaceDN/>
        <w:spacing w:after="0" w:line="240" w:lineRule="auto"/>
        <w:jc w:val="left"/>
        <w:rPr>
          <w:rFonts w:ascii="Arial" w:eastAsia="Gulim" w:hAnsi="Arial" w:cs="Arial"/>
          <w:vanish/>
          <w:kern w:val="0"/>
          <w:sz w:val="24"/>
          <w:szCs w:val="24"/>
        </w:rPr>
      </w:pPr>
      <w:r w:rsidRPr="00C26D2D">
        <w:rPr>
          <w:rFonts w:ascii="Arial" w:eastAsia="Gulim" w:hAnsi="Arial" w:cs="Arial"/>
          <w:vanish/>
          <w:kern w:val="0"/>
          <w:sz w:val="24"/>
          <w:szCs w:val="24"/>
        </w:rPr>
        <w:t xml:space="preserve">s1~a) You can borrow my dictionary providing that you return it before you go home. </w:t>
      </w:r>
      <w:r w:rsidRPr="00C26D2D">
        <w:rPr>
          <w:rFonts w:ascii="Arial" w:eastAsia="Gulim" w:hAnsi="Arial" w:cs="Arial"/>
          <w:b/>
          <w:bCs/>
          <w:vanish/>
          <w:kern w:val="0"/>
          <w:sz w:val="24"/>
          <w:szCs w:val="24"/>
        </w:rPr>
        <w:t>(We can also say provided that)</w:t>
      </w:r>
      <w:r w:rsidRPr="00C26D2D">
        <w:rPr>
          <w:rFonts w:ascii="Arial" w:eastAsia="Gulim" w:hAnsi="Arial" w:cs="Arial"/>
          <w:vanish/>
          <w:kern w:val="0"/>
          <w:sz w:val="24"/>
          <w:szCs w:val="24"/>
        </w:rPr>
        <w:br/>
        <w:t xml:space="preserve">~s2~a) You can't go to university unless you have good grades. </w:t>
      </w:r>
      <w:r w:rsidRPr="00C26D2D">
        <w:rPr>
          <w:rFonts w:ascii="Arial" w:eastAsia="Gulim" w:hAnsi="Arial" w:cs="Arial"/>
          <w:b/>
          <w:bCs/>
          <w:vanish/>
          <w:kern w:val="0"/>
          <w:sz w:val="24"/>
          <w:szCs w:val="24"/>
        </w:rPr>
        <w:t>(Unless means the same as If you don't)</w:t>
      </w:r>
      <w:r w:rsidRPr="00C26D2D">
        <w:rPr>
          <w:rFonts w:ascii="Arial" w:eastAsia="Gulim" w:hAnsi="Arial" w:cs="Arial"/>
          <w:vanish/>
          <w:kern w:val="0"/>
          <w:sz w:val="24"/>
          <w:szCs w:val="24"/>
        </w:rPr>
        <w:br/>
        <w:t xml:space="preserve">~s3~a) Pollution will get worse as long as we continue to live in a throwaway society. </w:t>
      </w:r>
      <w:r w:rsidRPr="00C26D2D">
        <w:rPr>
          <w:rFonts w:ascii="Arial" w:eastAsia="Gulim" w:hAnsi="Arial" w:cs="Arial"/>
          <w:b/>
          <w:bCs/>
          <w:vanish/>
          <w:kern w:val="0"/>
          <w:sz w:val="24"/>
          <w:szCs w:val="24"/>
        </w:rPr>
        <w:t>(We can also say so long as, although this is slightly more formal)</w:t>
      </w:r>
      <w:r w:rsidRPr="00C26D2D">
        <w:rPr>
          <w:rFonts w:ascii="Arial" w:eastAsia="Gulim" w:hAnsi="Arial" w:cs="Arial"/>
          <w:vanish/>
          <w:kern w:val="0"/>
          <w:sz w:val="24"/>
          <w:szCs w:val="24"/>
        </w:rPr>
        <w:br/>
        <w:t>~s4~a) Many developed countries are willing to waive the Third World debt on condition that the money is reinvested in education and medicine.</w:t>
      </w:r>
      <w:r w:rsidRPr="00C26D2D">
        <w:rPr>
          <w:rFonts w:ascii="Arial" w:eastAsia="Gulim" w:hAnsi="Arial" w:cs="Arial"/>
          <w:vanish/>
          <w:kern w:val="0"/>
          <w:sz w:val="24"/>
          <w:szCs w:val="24"/>
        </w:rPr>
        <w:br/>
        <w:t xml:space="preserve">~s5~a) Some countries will never be able to rectify their deficits, no matter how hard they work. </w:t>
      </w:r>
      <w:r w:rsidRPr="00C26D2D">
        <w:rPr>
          <w:rFonts w:ascii="Arial" w:eastAsia="Gulim" w:hAnsi="Arial" w:cs="Arial"/>
          <w:b/>
          <w:bCs/>
          <w:vanish/>
          <w:kern w:val="0"/>
          <w:sz w:val="24"/>
          <w:szCs w:val="24"/>
        </w:rPr>
        <w:t>(Note word changes and sentence ending)</w:t>
      </w:r>
      <w:r w:rsidRPr="00C26D2D">
        <w:rPr>
          <w:rFonts w:ascii="Arial" w:eastAsia="Gulim" w:hAnsi="Arial" w:cs="Arial"/>
          <w:vanish/>
          <w:kern w:val="0"/>
          <w:sz w:val="24"/>
          <w:szCs w:val="24"/>
        </w:rPr>
        <w:br/>
        <w:t xml:space="preserve">~s6~a) Computers are difficult things to understand, however many books you read about them. </w:t>
      </w:r>
      <w:r w:rsidRPr="00C26D2D">
        <w:rPr>
          <w:rFonts w:ascii="Arial" w:eastAsia="Gulim" w:hAnsi="Arial" w:cs="Arial"/>
          <w:b/>
          <w:bCs/>
          <w:vanish/>
          <w:kern w:val="0"/>
          <w:sz w:val="24"/>
          <w:szCs w:val="24"/>
        </w:rPr>
        <w:t>(However is used in the same way as no matter)</w:t>
      </w:r>
      <w:r w:rsidRPr="00C26D2D">
        <w:rPr>
          <w:rFonts w:ascii="Arial" w:eastAsia="Gulim" w:hAnsi="Arial" w:cs="Arial"/>
          <w:vanish/>
          <w:kern w:val="0"/>
          <w:sz w:val="24"/>
          <w:szCs w:val="24"/>
        </w:rPr>
        <w:br/>
        <w:t>~s7~a) Crime is a problem, wherever you go.</w:t>
      </w:r>
    </w:p>
    <w:p w:rsidR="00C26D2D" w:rsidRPr="00C26D2D" w:rsidRDefault="00C26D2D" w:rsidP="00C26D2D">
      <w:pPr>
        <w:widowControl/>
        <w:shd w:val="clear" w:color="auto" w:fill="FFFFFF"/>
        <w:wordWrap/>
        <w:autoSpaceDE/>
        <w:autoSpaceDN/>
        <w:spacing w:after="0" w:line="240" w:lineRule="auto"/>
        <w:jc w:val="left"/>
        <w:rPr>
          <w:rFonts w:ascii="Arial" w:eastAsia="Gulim" w:hAnsi="Arial" w:cs="Arial"/>
          <w:vanish/>
          <w:kern w:val="0"/>
          <w:sz w:val="24"/>
          <w:szCs w:val="24"/>
        </w:rPr>
      </w:pPr>
      <w:r w:rsidRPr="00C26D2D">
        <w:rPr>
          <w:rFonts w:ascii="Arial" w:eastAsia="Gulim" w:hAnsi="Arial" w:cs="Arial"/>
          <w:vanish/>
          <w:kern w:val="0"/>
          <w:sz w:val="24"/>
          <w:szCs w:val="24"/>
        </w:rPr>
        <w:t xml:space="preserve">s1~a) </w:t>
      </w:r>
      <w:r w:rsidRPr="00C26D2D">
        <w:rPr>
          <w:rFonts w:ascii="Arial" w:eastAsia="Gulim" w:hAnsi="Arial" w:cs="Arial"/>
          <w:vanish/>
          <w:kern w:val="0"/>
          <w:sz w:val="24"/>
          <w:szCs w:val="24"/>
        </w:rPr>
        <w:br/>
        <w:t xml:space="preserve">~s2~a) </w:t>
      </w:r>
      <w:r w:rsidRPr="00C26D2D">
        <w:rPr>
          <w:rFonts w:ascii="Arial" w:eastAsia="Gulim" w:hAnsi="Arial" w:cs="Arial"/>
          <w:vanish/>
          <w:kern w:val="0"/>
          <w:sz w:val="24"/>
          <w:szCs w:val="24"/>
        </w:rPr>
        <w:br/>
        <w:t xml:space="preserve">~s3~a) </w:t>
      </w:r>
      <w:r w:rsidRPr="00C26D2D">
        <w:rPr>
          <w:rFonts w:ascii="Arial" w:eastAsia="Gulim" w:hAnsi="Arial" w:cs="Arial"/>
          <w:vanish/>
          <w:kern w:val="0"/>
          <w:sz w:val="24"/>
          <w:szCs w:val="24"/>
        </w:rPr>
        <w:br/>
        <w:t xml:space="preserve">~s4~a) </w:t>
      </w:r>
      <w:r w:rsidRPr="00C26D2D">
        <w:rPr>
          <w:rFonts w:ascii="Arial" w:eastAsia="Gulim" w:hAnsi="Arial" w:cs="Arial"/>
          <w:vanish/>
          <w:kern w:val="0"/>
          <w:sz w:val="24"/>
          <w:szCs w:val="24"/>
        </w:rPr>
        <w:br/>
        <w:t xml:space="preserve">~s5~a) </w:t>
      </w:r>
      <w:r w:rsidRPr="00C26D2D">
        <w:rPr>
          <w:rFonts w:ascii="Arial" w:eastAsia="Gulim" w:hAnsi="Arial" w:cs="Arial"/>
          <w:vanish/>
          <w:kern w:val="0"/>
          <w:sz w:val="24"/>
          <w:szCs w:val="24"/>
        </w:rPr>
        <w:br/>
        <w:t xml:space="preserve">~s6~a) </w:t>
      </w:r>
      <w:r w:rsidRPr="00C26D2D">
        <w:rPr>
          <w:rFonts w:ascii="Arial" w:eastAsia="Gulim" w:hAnsi="Arial" w:cs="Arial"/>
          <w:vanish/>
          <w:kern w:val="0"/>
          <w:sz w:val="24"/>
          <w:szCs w:val="24"/>
        </w:rPr>
        <w:br/>
        <w:t xml:space="preserve">~s7~a) </w:t>
      </w:r>
    </w:p>
    <w:p w:rsidR="00C26D2D" w:rsidRPr="00C26D2D" w:rsidRDefault="00C26D2D" w:rsidP="00C26D2D">
      <w:pPr>
        <w:widowControl/>
        <w:shd w:val="clear" w:color="auto" w:fill="FFFFFF"/>
        <w:wordWrap/>
        <w:autoSpaceDE/>
        <w:autoSpaceDN/>
        <w:spacing w:after="240" w:line="300" w:lineRule="atLeast"/>
        <w:jc w:val="left"/>
        <w:rPr>
          <w:rFonts w:ascii="Arial" w:eastAsia="Gulim" w:hAnsi="Arial" w:cs="Arial"/>
          <w:b/>
          <w:bCs/>
          <w:color w:val="333333"/>
          <w:kern w:val="0"/>
          <w:sz w:val="21"/>
          <w:szCs w:val="21"/>
        </w:rPr>
      </w:pPr>
      <w:r w:rsidRPr="00C26D2D">
        <w:rPr>
          <w:rFonts w:ascii="Arial" w:eastAsia="Gulim" w:hAnsi="Arial" w:cs="Arial"/>
          <w:b/>
          <w:bCs/>
          <w:color w:val="333333"/>
          <w:kern w:val="0"/>
          <w:sz w:val="21"/>
          <w:szCs w:val="21"/>
        </w:rPr>
        <w:t>A. Look at these sentences. They all use 'if. Rewrite each sentence, replacing 'if with the words in bold. You may need to remove some of the other words.</w:t>
      </w:r>
    </w:p>
    <w:p w:rsidR="00C26D2D" w:rsidRPr="00C26D2D" w:rsidRDefault="00C26D2D" w:rsidP="00C26D2D">
      <w:pPr>
        <w:widowControl/>
        <w:shd w:val="clear" w:color="auto" w:fill="FFFFFF"/>
        <w:wordWrap/>
        <w:autoSpaceDE/>
        <w:autoSpaceDN/>
        <w:spacing w:after="75" w:line="300" w:lineRule="atLeast"/>
        <w:jc w:val="left"/>
        <w:rPr>
          <w:rFonts w:ascii="Arial" w:eastAsia="Gulim" w:hAnsi="Arial" w:cs="Arial"/>
          <w:color w:val="000000"/>
          <w:kern w:val="0"/>
          <w:szCs w:val="20"/>
        </w:rPr>
      </w:pPr>
      <w:r w:rsidRPr="00C26D2D">
        <w:rPr>
          <w:rFonts w:ascii="Arial" w:eastAsia="Gulim" w:hAnsi="Arial" w:cs="Arial"/>
          <w:b/>
          <w:bCs/>
          <w:color w:val="000000"/>
          <w:kern w:val="0"/>
          <w:szCs w:val="20"/>
        </w:rPr>
        <w:t>1)</w:t>
      </w:r>
      <w:r w:rsidRPr="00C26D2D">
        <w:rPr>
          <w:rFonts w:ascii="Arial" w:eastAsia="Gulim" w:hAnsi="Arial" w:cs="Arial"/>
          <w:color w:val="000000"/>
          <w:kern w:val="0"/>
          <w:szCs w:val="20"/>
        </w:rPr>
        <w:t xml:space="preserve"> You can borrow my dictionary if you return it before you go home. </w:t>
      </w:r>
      <w:r w:rsidRPr="00C26D2D">
        <w:rPr>
          <w:rFonts w:ascii="Arial" w:eastAsia="Gulim" w:hAnsi="Arial" w:cs="Arial"/>
          <w:b/>
          <w:bCs/>
          <w:color w:val="000000"/>
          <w:kern w:val="0"/>
          <w:szCs w:val="20"/>
        </w:rPr>
        <w:t>(</w:t>
      </w:r>
      <w:proofErr w:type="gramStart"/>
      <w:r w:rsidRPr="00C26D2D">
        <w:rPr>
          <w:rFonts w:ascii="Arial" w:eastAsia="Gulim" w:hAnsi="Arial" w:cs="Arial"/>
          <w:b/>
          <w:bCs/>
          <w:color w:val="000000"/>
          <w:kern w:val="0"/>
          <w:szCs w:val="20"/>
        </w:rPr>
        <w:t>providing</w:t>
      </w:r>
      <w:proofErr w:type="gramEnd"/>
      <w:r w:rsidRPr="00C26D2D">
        <w:rPr>
          <w:rFonts w:ascii="Arial" w:eastAsia="Gulim" w:hAnsi="Arial" w:cs="Arial"/>
          <w:b/>
          <w:bCs/>
          <w:color w:val="000000"/>
          <w:kern w:val="0"/>
          <w:szCs w:val="20"/>
        </w:rPr>
        <w:t xml:space="preserve"> that)</w:t>
      </w:r>
    </w:p>
    <w:p w:rsidR="00C26D2D" w:rsidRPr="00C26D2D" w:rsidRDefault="00C26D2D" w:rsidP="00C26D2D">
      <w:pPr>
        <w:widowControl/>
        <w:shd w:val="clear" w:color="auto" w:fill="FFFFFF"/>
        <w:wordWrap/>
        <w:autoSpaceDE/>
        <w:autoSpaceDN/>
        <w:spacing w:after="360" w:line="300" w:lineRule="atLeast"/>
        <w:jc w:val="left"/>
        <w:rPr>
          <w:rFonts w:ascii="Arial" w:eastAsia="Gulim" w:hAnsi="Arial" w:cs="Arial"/>
          <w:b/>
          <w:bCs/>
          <w:color w:val="CC0000"/>
          <w:kern w:val="0"/>
          <w:szCs w:val="20"/>
        </w:rPr>
      </w:pPr>
      <w:r w:rsidRPr="00C26D2D">
        <w:rPr>
          <w:rFonts w:ascii="Arial" w:eastAsia="Gulim" w:hAnsi="Arial" w:cs="Arial"/>
          <w:b/>
          <w:bCs/>
          <w:color w:val="CC0000"/>
          <w:kern w:val="0"/>
          <w:szCs w:val="20"/>
        </w:rPr>
        <w:t xml:space="preserve">a) </w:t>
      </w:r>
    </w:p>
    <w:p w:rsidR="00C26D2D" w:rsidRPr="00C26D2D" w:rsidRDefault="00C26D2D" w:rsidP="00C26D2D">
      <w:pPr>
        <w:widowControl/>
        <w:shd w:val="clear" w:color="auto" w:fill="FFFFFF"/>
        <w:wordWrap/>
        <w:autoSpaceDE/>
        <w:autoSpaceDN/>
        <w:spacing w:after="75" w:line="300" w:lineRule="atLeast"/>
        <w:jc w:val="left"/>
        <w:rPr>
          <w:rFonts w:ascii="Arial" w:eastAsia="Gulim" w:hAnsi="Arial" w:cs="Arial"/>
          <w:color w:val="000000"/>
          <w:kern w:val="0"/>
          <w:szCs w:val="20"/>
        </w:rPr>
      </w:pPr>
      <w:r w:rsidRPr="00C26D2D">
        <w:rPr>
          <w:rFonts w:ascii="Arial" w:eastAsia="Gulim" w:hAnsi="Arial" w:cs="Arial"/>
          <w:b/>
          <w:bCs/>
          <w:color w:val="000000"/>
          <w:kern w:val="0"/>
          <w:szCs w:val="20"/>
        </w:rPr>
        <w:t>2)</w:t>
      </w:r>
      <w:r w:rsidRPr="00C26D2D">
        <w:rPr>
          <w:rFonts w:ascii="Arial" w:eastAsia="Gulim" w:hAnsi="Arial" w:cs="Arial"/>
          <w:color w:val="000000"/>
          <w:kern w:val="0"/>
          <w:szCs w:val="20"/>
        </w:rPr>
        <w:t xml:space="preserve"> You can't go to university if you don't have good grades. </w:t>
      </w:r>
      <w:r w:rsidRPr="00C26D2D">
        <w:rPr>
          <w:rFonts w:ascii="Arial" w:eastAsia="Gulim" w:hAnsi="Arial" w:cs="Arial"/>
          <w:b/>
          <w:bCs/>
          <w:color w:val="000000"/>
          <w:kern w:val="0"/>
          <w:szCs w:val="20"/>
        </w:rPr>
        <w:t>(</w:t>
      </w:r>
      <w:proofErr w:type="gramStart"/>
      <w:r w:rsidRPr="00C26D2D">
        <w:rPr>
          <w:rFonts w:ascii="Arial" w:eastAsia="Gulim" w:hAnsi="Arial" w:cs="Arial"/>
          <w:b/>
          <w:bCs/>
          <w:color w:val="000000"/>
          <w:kern w:val="0"/>
          <w:szCs w:val="20"/>
        </w:rPr>
        <w:t>unless</w:t>
      </w:r>
      <w:proofErr w:type="gramEnd"/>
      <w:r w:rsidRPr="00C26D2D">
        <w:rPr>
          <w:rFonts w:ascii="Arial" w:eastAsia="Gulim" w:hAnsi="Arial" w:cs="Arial"/>
          <w:b/>
          <w:bCs/>
          <w:color w:val="000000"/>
          <w:kern w:val="0"/>
          <w:szCs w:val="20"/>
        </w:rPr>
        <w:t>)</w:t>
      </w:r>
    </w:p>
    <w:p w:rsidR="00C26D2D" w:rsidRPr="00C26D2D" w:rsidRDefault="00C26D2D" w:rsidP="00C26D2D">
      <w:pPr>
        <w:widowControl/>
        <w:shd w:val="clear" w:color="auto" w:fill="FFFFFF"/>
        <w:wordWrap/>
        <w:autoSpaceDE/>
        <w:autoSpaceDN/>
        <w:spacing w:after="360" w:line="300" w:lineRule="atLeast"/>
        <w:jc w:val="left"/>
        <w:rPr>
          <w:rFonts w:ascii="Arial" w:eastAsia="Gulim" w:hAnsi="Arial" w:cs="Arial"/>
          <w:b/>
          <w:bCs/>
          <w:color w:val="CC0000"/>
          <w:kern w:val="0"/>
          <w:szCs w:val="20"/>
        </w:rPr>
      </w:pPr>
      <w:r w:rsidRPr="00C26D2D">
        <w:rPr>
          <w:rFonts w:ascii="Arial" w:eastAsia="Gulim" w:hAnsi="Arial" w:cs="Arial"/>
          <w:b/>
          <w:bCs/>
          <w:color w:val="CC0000"/>
          <w:kern w:val="0"/>
          <w:szCs w:val="20"/>
        </w:rPr>
        <w:t xml:space="preserve">a) </w:t>
      </w:r>
    </w:p>
    <w:p w:rsidR="00C26D2D" w:rsidRPr="00C26D2D" w:rsidRDefault="00C26D2D" w:rsidP="00C26D2D">
      <w:pPr>
        <w:widowControl/>
        <w:shd w:val="clear" w:color="auto" w:fill="FFFFFF"/>
        <w:wordWrap/>
        <w:autoSpaceDE/>
        <w:autoSpaceDN/>
        <w:spacing w:after="75" w:line="300" w:lineRule="atLeast"/>
        <w:jc w:val="left"/>
        <w:rPr>
          <w:rFonts w:ascii="Arial" w:eastAsia="Gulim" w:hAnsi="Arial" w:cs="Arial"/>
          <w:color w:val="000000"/>
          <w:kern w:val="0"/>
          <w:szCs w:val="20"/>
        </w:rPr>
      </w:pPr>
      <w:r w:rsidRPr="00C26D2D">
        <w:rPr>
          <w:rFonts w:ascii="Arial" w:eastAsia="Gulim" w:hAnsi="Arial" w:cs="Arial"/>
          <w:b/>
          <w:bCs/>
          <w:color w:val="000000"/>
          <w:kern w:val="0"/>
          <w:szCs w:val="20"/>
        </w:rPr>
        <w:t>3)</w:t>
      </w:r>
      <w:r w:rsidRPr="00C26D2D">
        <w:rPr>
          <w:rFonts w:ascii="Arial" w:eastAsia="Gulim" w:hAnsi="Arial" w:cs="Arial"/>
          <w:color w:val="000000"/>
          <w:kern w:val="0"/>
          <w:szCs w:val="20"/>
        </w:rPr>
        <w:t xml:space="preserve"> Pollution will get worse if we continue to live in a throwaway society. </w:t>
      </w:r>
      <w:r w:rsidRPr="00C26D2D">
        <w:rPr>
          <w:rFonts w:ascii="Arial" w:eastAsia="Gulim" w:hAnsi="Arial" w:cs="Arial"/>
          <w:b/>
          <w:bCs/>
          <w:color w:val="000000"/>
          <w:kern w:val="0"/>
          <w:szCs w:val="20"/>
        </w:rPr>
        <w:t>(</w:t>
      </w:r>
      <w:proofErr w:type="gramStart"/>
      <w:r w:rsidRPr="00C26D2D">
        <w:rPr>
          <w:rFonts w:ascii="Arial" w:eastAsia="Gulim" w:hAnsi="Arial" w:cs="Arial"/>
          <w:b/>
          <w:bCs/>
          <w:color w:val="000000"/>
          <w:kern w:val="0"/>
          <w:szCs w:val="20"/>
        </w:rPr>
        <w:t>as</w:t>
      </w:r>
      <w:proofErr w:type="gramEnd"/>
      <w:r w:rsidRPr="00C26D2D">
        <w:rPr>
          <w:rFonts w:ascii="Arial" w:eastAsia="Gulim" w:hAnsi="Arial" w:cs="Arial"/>
          <w:b/>
          <w:bCs/>
          <w:color w:val="000000"/>
          <w:kern w:val="0"/>
          <w:szCs w:val="20"/>
        </w:rPr>
        <w:t xml:space="preserve"> long as)</w:t>
      </w:r>
    </w:p>
    <w:p w:rsidR="00C26D2D" w:rsidRPr="00C26D2D" w:rsidRDefault="00C26D2D" w:rsidP="00C26D2D">
      <w:pPr>
        <w:widowControl/>
        <w:shd w:val="clear" w:color="auto" w:fill="FFFFFF"/>
        <w:wordWrap/>
        <w:autoSpaceDE/>
        <w:autoSpaceDN/>
        <w:spacing w:after="360" w:line="300" w:lineRule="atLeast"/>
        <w:jc w:val="left"/>
        <w:rPr>
          <w:rFonts w:ascii="Arial" w:eastAsia="Gulim" w:hAnsi="Arial" w:cs="Arial"/>
          <w:b/>
          <w:bCs/>
          <w:color w:val="CC0000"/>
          <w:kern w:val="0"/>
          <w:szCs w:val="20"/>
        </w:rPr>
      </w:pPr>
      <w:r w:rsidRPr="00C26D2D">
        <w:rPr>
          <w:rFonts w:ascii="Arial" w:eastAsia="Gulim" w:hAnsi="Arial" w:cs="Arial"/>
          <w:b/>
          <w:bCs/>
          <w:color w:val="CC0000"/>
          <w:kern w:val="0"/>
          <w:szCs w:val="20"/>
        </w:rPr>
        <w:t xml:space="preserve">a) </w:t>
      </w:r>
    </w:p>
    <w:p w:rsidR="00C26D2D" w:rsidRPr="00C26D2D" w:rsidRDefault="00C26D2D" w:rsidP="00C26D2D">
      <w:pPr>
        <w:widowControl/>
        <w:shd w:val="clear" w:color="auto" w:fill="FFFFFF"/>
        <w:wordWrap/>
        <w:autoSpaceDE/>
        <w:autoSpaceDN/>
        <w:spacing w:after="75" w:line="300" w:lineRule="atLeast"/>
        <w:jc w:val="left"/>
        <w:rPr>
          <w:rFonts w:ascii="Arial" w:eastAsia="Gulim" w:hAnsi="Arial" w:cs="Arial"/>
          <w:color w:val="000000"/>
          <w:kern w:val="0"/>
          <w:szCs w:val="20"/>
        </w:rPr>
      </w:pPr>
      <w:r w:rsidRPr="00C26D2D">
        <w:rPr>
          <w:rFonts w:ascii="Arial" w:eastAsia="Gulim" w:hAnsi="Arial" w:cs="Arial"/>
          <w:b/>
          <w:bCs/>
          <w:color w:val="000000"/>
          <w:kern w:val="0"/>
          <w:szCs w:val="20"/>
        </w:rPr>
        <w:t>4)</w:t>
      </w:r>
      <w:r w:rsidRPr="00C26D2D">
        <w:rPr>
          <w:rFonts w:ascii="Arial" w:eastAsia="Gulim" w:hAnsi="Arial" w:cs="Arial"/>
          <w:color w:val="000000"/>
          <w:kern w:val="0"/>
          <w:szCs w:val="20"/>
        </w:rPr>
        <w:t xml:space="preserve"> Many developed countries are willing to waive the Third World debt if the money is reinvested </w:t>
      </w:r>
      <w:proofErr w:type="spellStart"/>
      <w:r w:rsidRPr="00C26D2D">
        <w:rPr>
          <w:rFonts w:ascii="Arial" w:eastAsia="Gulim" w:hAnsi="Arial" w:cs="Arial"/>
          <w:color w:val="000000"/>
          <w:kern w:val="0"/>
          <w:szCs w:val="20"/>
        </w:rPr>
        <w:t>ineducation</w:t>
      </w:r>
      <w:proofErr w:type="spellEnd"/>
      <w:r w:rsidRPr="00C26D2D">
        <w:rPr>
          <w:rFonts w:ascii="Arial" w:eastAsia="Gulim" w:hAnsi="Arial" w:cs="Arial"/>
          <w:color w:val="000000"/>
          <w:kern w:val="0"/>
          <w:szCs w:val="20"/>
        </w:rPr>
        <w:t xml:space="preserve"> and medicine. </w:t>
      </w:r>
      <w:r w:rsidRPr="00C26D2D">
        <w:rPr>
          <w:rFonts w:ascii="Arial" w:eastAsia="Gulim" w:hAnsi="Arial" w:cs="Arial"/>
          <w:b/>
          <w:bCs/>
          <w:color w:val="000000"/>
          <w:kern w:val="0"/>
          <w:szCs w:val="20"/>
        </w:rPr>
        <w:t>(</w:t>
      </w:r>
      <w:proofErr w:type="gramStart"/>
      <w:r w:rsidRPr="00C26D2D">
        <w:rPr>
          <w:rFonts w:ascii="Arial" w:eastAsia="Gulim" w:hAnsi="Arial" w:cs="Arial"/>
          <w:b/>
          <w:bCs/>
          <w:color w:val="000000"/>
          <w:kern w:val="0"/>
          <w:szCs w:val="20"/>
        </w:rPr>
        <w:t>on</w:t>
      </w:r>
      <w:proofErr w:type="gramEnd"/>
      <w:r w:rsidRPr="00C26D2D">
        <w:rPr>
          <w:rFonts w:ascii="Arial" w:eastAsia="Gulim" w:hAnsi="Arial" w:cs="Arial"/>
          <w:b/>
          <w:bCs/>
          <w:color w:val="000000"/>
          <w:kern w:val="0"/>
          <w:szCs w:val="20"/>
        </w:rPr>
        <w:t xml:space="preserve"> condition that)</w:t>
      </w:r>
    </w:p>
    <w:p w:rsidR="00C26D2D" w:rsidRPr="00C26D2D" w:rsidRDefault="00C26D2D" w:rsidP="00C26D2D">
      <w:pPr>
        <w:widowControl/>
        <w:shd w:val="clear" w:color="auto" w:fill="FFFFFF"/>
        <w:wordWrap/>
        <w:autoSpaceDE/>
        <w:autoSpaceDN/>
        <w:spacing w:after="360" w:line="300" w:lineRule="atLeast"/>
        <w:jc w:val="left"/>
        <w:rPr>
          <w:rFonts w:ascii="Arial" w:eastAsia="Gulim" w:hAnsi="Arial" w:cs="Arial"/>
          <w:b/>
          <w:bCs/>
          <w:color w:val="CC0000"/>
          <w:kern w:val="0"/>
          <w:szCs w:val="20"/>
        </w:rPr>
      </w:pPr>
      <w:r w:rsidRPr="00C26D2D">
        <w:rPr>
          <w:rFonts w:ascii="Arial" w:eastAsia="Gulim" w:hAnsi="Arial" w:cs="Arial"/>
          <w:b/>
          <w:bCs/>
          <w:color w:val="CC0000"/>
          <w:kern w:val="0"/>
          <w:szCs w:val="20"/>
        </w:rPr>
        <w:t xml:space="preserve">a) </w:t>
      </w:r>
    </w:p>
    <w:p w:rsidR="00C26D2D" w:rsidRPr="00C26D2D" w:rsidRDefault="00C26D2D" w:rsidP="00C26D2D">
      <w:pPr>
        <w:widowControl/>
        <w:shd w:val="clear" w:color="auto" w:fill="FFFFFF"/>
        <w:wordWrap/>
        <w:autoSpaceDE/>
        <w:autoSpaceDN/>
        <w:spacing w:after="75" w:line="300" w:lineRule="atLeast"/>
        <w:jc w:val="left"/>
        <w:rPr>
          <w:rFonts w:ascii="Arial" w:eastAsia="Gulim" w:hAnsi="Arial" w:cs="Arial"/>
          <w:color w:val="000000"/>
          <w:kern w:val="0"/>
          <w:szCs w:val="20"/>
        </w:rPr>
      </w:pPr>
      <w:r w:rsidRPr="00C26D2D">
        <w:rPr>
          <w:rFonts w:ascii="Arial" w:eastAsia="Gulim" w:hAnsi="Arial" w:cs="Arial"/>
          <w:b/>
          <w:bCs/>
          <w:color w:val="000000"/>
          <w:kern w:val="0"/>
          <w:szCs w:val="20"/>
        </w:rPr>
        <w:t>5)</w:t>
      </w:r>
      <w:r w:rsidRPr="00C26D2D">
        <w:rPr>
          <w:rFonts w:ascii="Arial" w:eastAsia="Gulim" w:hAnsi="Arial" w:cs="Arial"/>
          <w:color w:val="000000"/>
          <w:kern w:val="0"/>
          <w:szCs w:val="20"/>
        </w:rPr>
        <w:t xml:space="preserve"> Some countries will never be able to rectify their deficits even if they work very hard. </w:t>
      </w:r>
      <w:r w:rsidRPr="00C26D2D">
        <w:rPr>
          <w:rFonts w:ascii="Arial" w:eastAsia="Gulim" w:hAnsi="Arial" w:cs="Arial"/>
          <w:b/>
          <w:bCs/>
          <w:color w:val="000000"/>
          <w:kern w:val="0"/>
          <w:szCs w:val="20"/>
        </w:rPr>
        <w:t>(</w:t>
      </w:r>
      <w:proofErr w:type="gramStart"/>
      <w:r w:rsidRPr="00C26D2D">
        <w:rPr>
          <w:rFonts w:ascii="Arial" w:eastAsia="Gulim" w:hAnsi="Arial" w:cs="Arial"/>
          <w:b/>
          <w:bCs/>
          <w:color w:val="000000"/>
          <w:kern w:val="0"/>
          <w:szCs w:val="20"/>
        </w:rPr>
        <w:t>no</w:t>
      </w:r>
      <w:proofErr w:type="gramEnd"/>
      <w:r w:rsidRPr="00C26D2D">
        <w:rPr>
          <w:rFonts w:ascii="Arial" w:eastAsia="Gulim" w:hAnsi="Arial" w:cs="Arial"/>
          <w:b/>
          <w:bCs/>
          <w:color w:val="000000"/>
          <w:kern w:val="0"/>
          <w:szCs w:val="20"/>
        </w:rPr>
        <w:t xml:space="preserve"> matter how)</w:t>
      </w:r>
    </w:p>
    <w:p w:rsidR="00C26D2D" w:rsidRPr="00C26D2D" w:rsidRDefault="00C26D2D" w:rsidP="00C26D2D">
      <w:pPr>
        <w:widowControl/>
        <w:shd w:val="clear" w:color="auto" w:fill="FFFFFF"/>
        <w:wordWrap/>
        <w:autoSpaceDE/>
        <w:autoSpaceDN/>
        <w:spacing w:after="360" w:line="300" w:lineRule="atLeast"/>
        <w:jc w:val="left"/>
        <w:rPr>
          <w:rFonts w:ascii="Arial" w:eastAsia="Gulim" w:hAnsi="Arial" w:cs="Arial"/>
          <w:b/>
          <w:bCs/>
          <w:color w:val="CC0000"/>
          <w:kern w:val="0"/>
          <w:szCs w:val="20"/>
        </w:rPr>
      </w:pPr>
      <w:r w:rsidRPr="00C26D2D">
        <w:rPr>
          <w:rFonts w:ascii="Arial" w:eastAsia="Gulim" w:hAnsi="Arial" w:cs="Arial"/>
          <w:b/>
          <w:bCs/>
          <w:color w:val="CC0000"/>
          <w:kern w:val="0"/>
          <w:szCs w:val="20"/>
        </w:rPr>
        <w:t xml:space="preserve">a) </w:t>
      </w:r>
    </w:p>
    <w:p w:rsidR="00C26D2D" w:rsidRPr="00C26D2D" w:rsidRDefault="00C26D2D" w:rsidP="00C26D2D">
      <w:pPr>
        <w:widowControl/>
        <w:shd w:val="clear" w:color="auto" w:fill="FFFFFF"/>
        <w:wordWrap/>
        <w:autoSpaceDE/>
        <w:autoSpaceDN/>
        <w:spacing w:after="75" w:line="300" w:lineRule="atLeast"/>
        <w:jc w:val="left"/>
        <w:rPr>
          <w:rFonts w:ascii="Arial" w:eastAsia="Gulim" w:hAnsi="Arial" w:cs="Arial"/>
          <w:color w:val="000000"/>
          <w:kern w:val="0"/>
          <w:szCs w:val="20"/>
        </w:rPr>
      </w:pPr>
      <w:r w:rsidRPr="00C26D2D">
        <w:rPr>
          <w:rFonts w:ascii="Arial" w:eastAsia="Gulim" w:hAnsi="Arial" w:cs="Arial"/>
          <w:b/>
          <w:bCs/>
          <w:color w:val="000000"/>
          <w:kern w:val="0"/>
          <w:szCs w:val="20"/>
        </w:rPr>
        <w:t>6)</w:t>
      </w:r>
      <w:r w:rsidRPr="00C26D2D">
        <w:rPr>
          <w:rFonts w:ascii="Arial" w:eastAsia="Gulim" w:hAnsi="Arial" w:cs="Arial"/>
          <w:color w:val="000000"/>
          <w:kern w:val="0"/>
          <w:szCs w:val="20"/>
        </w:rPr>
        <w:t xml:space="preserve"> Computers are difficult things to understand, even if you read a lot of books about them. </w:t>
      </w:r>
      <w:r w:rsidRPr="00C26D2D">
        <w:rPr>
          <w:rFonts w:ascii="Arial" w:eastAsia="Gulim" w:hAnsi="Arial" w:cs="Arial"/>
          <w:b/>
          <w:bCs/>
          <w:color w:val="000000"/>
          <w:kern w:val="0"/>
          <w:szCs w:val="20"/>
        </w:rPr>
        <w:t>(</w:t>
      </w:r>
      <w:proofErr w:type="gramStart"/>
      <w:r w:rsidRPr="00C26D2D">
        <w:rPr>
          <w:rFonts w:ascii="Arial" w:eastAsia="Gulim" w:hAnsi="Arial" w:cs="Arial"/>
          <w:b/>
          <w:bCs/>
          <w:color w:val="000000"/>
          <w:kern w:val="0"/>
          <w:szCs w:val="20"/>
        </w:rPr>
        <w:t>however</w:t>
      </w:r>
      <w:proofErr w:type="gramEnd"/>
      <w:r w:rsidRPr="00C26D2D">
        <w:rPr>
          <w:rFonts w:ascii="Arial" w:eastAsia="Gulim" w:hAnsi="Arial" w:cs="Arial"/>
          <w:b/>
          <w:bCs/>
          <w:color w:val="000000"/>
          <w:kern w:val="0"/>
          <w:szCs w:val="20"/>
        </w:rPr>
        <w:t xml:space="preserve"> many)</w:t>
      </w:r>
    </w:p>
    <w:p w:rsidR="00C26D2D" w:rsidRPr="00C26D2D" w:rsidRDefault="00C26D2D" w:rsidP="00C26D2D">
      <w:pPr>
        <w:widowControl/>
        <w:shd w:val="clear" w:color="auto" w:fill="FFFFFF"/>
        <w:wordWrap/>
        <w:autoSpaceDE/>
        <w:autoSpaceDN/>
        <w:spacing w:after="360" w:line="300" w:lineRule="atLeast"/>
        <w:jc w:val="left"/>
        <w:rPr>
          <w:rFonts w:ascii="Arial" w:eastAsia="Gulim" w:hAnsi="Arial" w:cs="Arial"/>
          <w:b/>
          <w:bCs/>
          <w:color w:val="CC0000"/>
          <w:kern w:val="0"/>
          <w:szCs w:val="20"/>
        </w:rPr>
      </w:pPr>
      <w:r w:rsidRPr="00C26D2D">
        <w:rPr>
          <w:rFonts w:ascii="Arial" w:eastAsia="Gulim" w:hAnsi="Arial" w:cs="Arial"/>
          <w:b/>
          <w:bCs/>
          <w:color w:val="CC0000"/>
          <w:kern w:val="0"/>
          <w:szCs w:val="20"/>
        </w:rPr>
        <w:t xml:space="preserve">a) </w:t>
      </w:r>
    </w:p>
    <w:p w:rsidR="00C26D2D" w:rsidRPr="00C26D2D" w:rsidRDefault="00C26D2D" w:rsidP="00C26D2D">
      <w:pPr>
        <w:widowControl/>
        <w:shd w:val="clear" w:color="auto" w:fill="FFFFFF"/>
        <w:wordWrap/>
        <w:autoSpaceDE/>
        <w:autoSpaceDN/>
        <w:spacing w:after="75" w:line="300" w:lineRule="atLeast"/>
        <w:jc w:val="left"/>
        <w:rPr>
          <w:rFonts w:ascii="Arial" w:eastAsia="Gulim" w:hAnsi="Arial" w:cs="Arial"/>
          <w:color w:val="000000"/>
          <w:kern w:val="0"/>
          <w:szCs w:val="20"/>
        </w:rPr>
      </w:pPr>
      <w:r w:rsidRPr="00C26D2D">
        <w:rPr>
          <w:rFonts w:ascii="Arial" w:eastAsia="Gulim" w:hAnsi="Arial" w:cs="Arial"/>
          <w:b/>
          <w:bCs/>
          <w:color w:val="000000"/>
          <w:kern w:val="0"/>
          <w:szCs w:val="20"/>
        </w:rPr>
        <w:t>7)</w:t>
      </w:r>
      <w:r w:rsidRPr="00C26D2D">
        <w:rPr>
          <w:rFonts w:ascii="Arial" w:eastAsia="Gulim" w:hAnsi="Arial" w:cs="Arial"/>
          <w:color w:val="000000"/>
          <w:kern w:val="0"/>
          <w:szCs w:val="20"/>
        </w:rPr>
        <w:t xml:space="preserve"> Crime is a problem, even if you go to relatively safe countries. </w:t>
      </w:r>
      <w:r w:rsidRPr="00C26D2D">
        <w:rPr>
          <w:rFonts w:ascii="Arial" w:eastAsia="Gulim" w:hAnsi="Arial" w:cs="Arial"/>
          <w:b/>
          <w:bCs/>
          <w:color w:val="000000"/>
          <w:kern w:val="0"/>
          <w:szCs w:val="20"/>
        </w:rPr>
        <w:t>(</w:t>
      </w:r>
      <w:proofErr w:type="gramStart"/>
      <w:r w:rsidRPr="00C26D2D">
        <w:rPr>
          <w:rFonts w:ascii="Arial" w:eastAsia="Gulim" w:hAnsi="Arial" w:cs="Arial"/>
          <w:b/>
          <w:bCs/>
          <w:color w:val="000000"/>
          <w:kern w:val="0"/>
          <w:szCs w:val="20"/>
        </w:rPr>
        <w:t>wherever</w:t>
      </w:r>
      <w:proofErr w:type="gramEnd"/>
      <w:r w:rsidRPr="00C26D2D">
        <w:rPr>
          <w:rFonts w:ascii="Arial" w:eastAsia="Gulim" w:hAnsi="Arial" w:cs="Arial"/>
          <w:b/>
          <w:bCs/>
          <w:color w:val="000000"/>
          <w:kern w:val="0"/>
          <w:szCs w:val="20"/>
        </w:rPr>
        <w:t>)</w:t>
      </w:r>
    </w:p>
    <w:p w:rsidR="00C26D2D" w:rsidRPr="00C26D2D" w:rsidRDefault="00C26D2D" w:rsidP="00C26D2D">
      <w:pPr>
        <w:widowControl/>
        <w:shd w:val="clear" w:color="auto" w:fill="FFFFFF"/>
        <w:wordWrap/>
        <w:autoSpaceDE/>
        <w:autoSpaceDN/>
        <w:spacing w:after="360" w:line="300" w:lineRule="atLeast"/>
        <w:jc w:val="left"/>
        <w:rPr>
          <w:rFonts w:ascii="Arial" w:eastAsia="Gulim" w:hAnsi="Arial" w:cs="Arial"/>
          <w:b/>
          <w:bCs/>
          <w:color w:val="CC0000"/>
          <w:kern w:val="0"/>
          <w:szCs w:val="20"/>
        </w:rPr>
      </w:pPr>
      <w:r w:rsidRPr="00C26D2D">
        <w:rPr>
          <w:rFonts w:ascii="Arial" w:eastAsia="Gulim" w:hAnsi="Arial" w:cs="Arial"/>
          <w:b/>
          <w:bCs/>
          <w:color w:val="CC0000"/>
          <w:kern w:val="0"/>
          <w:szCs w:val="20"/>
        </w:rPr>
        <w:t xml:space="preserve">a) </w:t>
      </w:r>
    </w:p>
    <w:p w:rsidR="00C26D2D" w:rsidRPr="00C26D2D" w:rsidRDefault="00A436DE" w:rsidP="00C26D2D">
      <w:pPr>
        <w:widowControl/>
        <w:shd w:val="clear" w:color="auto" w:fill="FFFFFF"/>
        <w:wordWrap/>
        <w:autoSpaceDE/>
        <w:autoSpaceDN/>
        <w:spacing w:before="150" w:after="600" w:line="300" w:lineRule="atLeast"/>
        <w:jc w:val="left"/>
        <w:rPr>
          <w:rFonts w:ascii="Arial" w:eastAsia="Gulim" w:hAnsi="Arial" w:cs="Arial"/>
          <w:color w:val="333333"/>
          <w:kern w:val="0"/>
          <w:szCs w:val="20"/>
        </w:rPr>
      </w:pPr>
      <w:hyperlink r:id="rId7" w:history="1">
        <w:r w:rsidR="00C26D2D" w:rsidRPr="00C26D2D">
          <w:rPr>
            <w:rFonts w:ascii="Arial" w:eastAsia="Gulim" w:hAnsi="Arial" w:cs="Arial"/>
            <w:color w:val="888888"/>
            <w:kern w:val="0"/>
            <w:szCs w:val="20"/>
          </w:rPr>
          <w:t>Show Answers</w:t>
        </w:r>
      </w:hyperlink>
      <w:r w:rsidR="00C26D2D" w:rsidRPr="00C26D2D">
        <w:rPr>
          <w:rFonts w:ascii="Arial" w:eastAsia="Gulim" w:hAnsi="Arial" w:cs="Arial"/>
          <w:color w:val="333333"/>
          <w:kern w:val="0"/>
          <w:szCs w:val="20"/>
        </w:rPr>
        <w:t xml:space="preserve"> - </w:t>
      </w:r>
      <w:hyperlink r:id="rId8" w:history="1">
        <w:r w:rsidR="00C26D2D" w:rsidRPr="00C26D2D">
          <w:rPr>
            <w:rFonts w:ascii="Arial" w:eastAsia="Gulim" w:hAnsi="Arial" w:cs="Arial"/>
            <w:color w:val="888888"/>
            <w:kern w:val="0"/>
            <w:szCs w:val="20"/>
          </w:rPr>
          <w:t>Hide Answers</w:t>
        </w:r>
      </w:hyperlink>
    </w:p>
    <w:p w:rsidR="00C26D2D" w:rsidRPr="00C26D2D" w:rsidRDefault="00C26D2D" w:rsidP="00C26D2D">
      <w:pPr>
        <w:widowControl/>
        <w:shd w:val="clear" w:color="auto" w:fill="FFFFFF"/>
        <w:wordWrap/>
        <w:autoSpaceDE/>
        <w:autoSpaceDN/>
        <w:spacing w:after="240" w:line="300" w:lineRule="atLeast"/>
        <w:jc w:val="left"/>
        <w:rPr>
          <w:rFonts w:ascii="Arial" w:eastAsia="Gulim" w:hAnsi="Arial" w:cs="Arial"/>
          <w:b/>
          <w:bCs/>
          <w:color w:val="333333"/>
          <w:kern w:val="0"/>
          <w:sz w:val="21"/>
          <w:szCs w:val="21"/>
        </w:rPr>
      </w:pPr>
      <w:r w:rsidRPr="00C26D2D">
        <w:rPr>
          <w:rFonts w:ascii="Arial" w:eastAsia="Gulim" w:hAnsi="Arial" w:cs="Arial"/>
          <w:b/>
          <w:bCs/>
          <w:color w:val="333333"/>
          <w:kern w:val="0"/>
          <w:sz w:val="21"/>
          <w:szCs w:val="21"/>
        </w:rPr>
        <w:t>B. Now rewrite each sentence beginning with the words in bold.</w:t>
      </w:r>
      <w:r w:rsidRPr="00C26D2D">
        <w:rPr>
          <w:rFonts w:ascii="Arial" w:eastAsia="Gulim" w:hAnsi="Arial" w:cs="Arial"/>
          <w:b/>
          <w:bCs/>
          <w:color w:val="333333"/>
          <w:kern w:val="0"/>
          <w:sz w:val="21"/>
          <w:szCs w:val="21"/>
        </w:rPr>
        <w:br/>
        <w:t xml:space="preserve">For example: </w:t>
      </w:r>
      <w:r w:rsidRPr="00C26D2D">
        <w:rPr>
          <w:rFonts w:ascii="Arial" w:eastAsia="Gulim" w:hAnsi="Arial" w:cs="Arial"/>
          <w:b/>
          <w:bCs/>
          <w:i/>
          <w:iCs/>
          <w:color w:val="333333"/>
          <w:kern w:val="0"/>
          <w:sz w:val="21"/>
          <w:szCs w:val="21"/>
        </w:rPr>
        <w:t>Providing that you return it before you go home, you can borrow my dictionary</w:t>
      </w:r>
      <w:r w:rsidRPr="00C26D2D">
        <w:rPr>
          <w:rFonts w:ascii="Arial" w:eastAsia="Gulim" w:hAnsi="Arial" w:cs="Arial"/>
          <w:b/>
          <w:bCs/>
          <w:color w:val="333333"/>
          <w:kern w:val="0"/>
          <w:sz w:val="21"/>
          <w:szCs w:val="21"/>
        </w:rPr>
        <w:t>.</w:t>
      </w:r>
    </w:p>
    <w:p w:rsidR="00C26D2D" w:rsidRPr="00C26D2D" w:rsidRDefault="00A436DE" w:rsidP="00C26D2D">
      <w:pPr>
        <w:widowControl/>
        <w:shd w:val="clear" w:color="auto" w:fill="FFFFFF"/>
        <w:wordWrap/>
        <w:autoSpaceDE/>
        <w:autoSpaceDN/>
        <w:spacing w:before="150" w:after="600" w:line="300" w:lineRule="atLeast"/>
        <w:jc w:val="left"/>
        <w:rPr>
          <w:rFonts w:ascii="Arial" w:eastAsia="Gulim" w:hAnsi="Arial" w:cs="Arial"/>
          <w:color w:val="333333"/>
          <w:kern w:val="0"/>
          <w:szCs w:val="20"/>
        </w:rPr>
      </w:pPr>
      <w:hyperlink r:id="rId9" w:history="1">
        <w:r w:rsidR="00C26D2D" w:rsidRPr="00C26D2D">
          <w:rPr>
            <w:rFonts w:ascii="Arial" w:eastAsia="Gulim" w:hAnsi="Arial" w:cs="Arial"/>
            <w:color w:val="888888"/>
            <w:kern w:val="0"/>
            <w:szCs w:val="20"/>
          </w:rPr>
          <w:t>Show Answers</w:t>
        </w:r>
      </w:hyperlink>
      <w:r w:rsidR="00C26D2D" w:rsidRPr="00C26D2D">
        <w:rPr>
          <w:rFonts w:ascii="Arial" w:eastAsia="Gulim" w:hAnsi="Arial" w:cs="Arial"/>
          <w:color w:val="333333"/>
          <w:kern w:val="0"/>
          <w:szCs w:val="20"/>
        </w:rPr>
        <w:t xml:space="preserve"> - </w:t>
      </w:r>
      <w:hyperlink r:id="rId10" w:history="1">
        <w:r w:rsidR="00C26D2D" w:rsidRPr="00C26D2D">
          <w:rPr>
            <w:rFonts w:ascii="Arial" w:eastAsia="Gulim" w:hAnsi="Arial" w:cs="Arial"/>
            <w:color w:val="888888"/>
            <w:kern w:val="0"/>
            <w:szCs w:val="20"/>
          </w:rPr>
          <w:t>Hide Answers</w:t>
        </w:r>
      </w:hyperlink>
    </w:p>
    <w:p w:rsidR="00C26D2D" w:rsidRPr="00C26D2D" w:rsidRDefault="00C26D2D" w:rsidP="00C26D2D">
      <w:pPr>
        <w:widowControl/>
        <w:shd w:val="clear" w:color="auto" w:fill="FFFFFF"/>
        <w:wordWrap/>
        <w:autoSpaceDE/>
        <w:autoSpaceDN/>
        <w:spacing w:after="240" w:line="300" w:lineRule="atLeast"/>
        <w:jc w:val="left"/>
        <w:rPr>
          <w:rFonts w:ascii="Arial" w:eastAsia="Gulim" w:hAnsi="Arial" w:cs="Arial"/>
          <w:b/>
          <w:bCs/>
          <w:color w:val="333333"/>
          <w:kern w:val="0"/>
          <w:sz w:val="21"/>
          <w:szCs w:val="21"/>
        </w:rPr>
      </w:pPr>
      <w:r w:rsidRPr="00C26D2D">
        <w:rPr>
          <w:rFonts w:ascii="Arial" w:eastAsia="Gulim" w:hAnsi="Arial" w:cs="Arial"/>
          <w:b/>
          <w:bCs/>
          <w:color w:val="333333"/>
          <w:kern w:val="0"/>
          <w:sz w:val="21"/>
          <w:szCs w:val="21"/>
        </w:rPr>
        <w:t xml:space="preserve">C. Complete these sentences using an appropriate word or expression from above and </w:t>
      </w:r>
      <w:r w:rsidRPr="00C26D2D">
        <w:rPr>
          <w:rFonts w:ascii="Arial" w:eastAsia="Gulim" w:hAnsi="Arial" w:cs="Arial"/>
          <w:b/>
          <w:bCs/>
          <w:i/>
          <w:iCs/>
          <w:color w:val="333333"/>
          <w:kern w:val="0"/>
          <w:sz w:val="21"/>
          <w:szCs w:val="21"/>
        </w:rPr>
        <w:t>your own ideas</w:t>
      </w:r>
      <w:r w:rsidRPr="00C26D2D">
        <w:rPr>
          <w:rFonts w:ascii="Arial" w:eastAsia="Gulim" w:hAnsi="Arial" w:cs="Arial"/>
          <w:b/>
          <w:bCs/>
          <w:color w:val="333333"/>
          <w:kern w:val="0"/>
          <w:sz w:val="21"/>
          <w:szCs w:val="21"/>
        </w:rPr>
        <w:t>.</w:t>
      </w:r>
    </w:p>
    <w:p w:rsidR="00C26D2D" w:rsidRPr="00C26D2D" w:rsidRDefault="00C26D2D" w:rsidP="00C26D2D">
      <w:pPr>
        <w:widowControl/>
        <w:shd w:val="clear" w:color="auto" w:fill="FFFFFF"/>
        <w:wordWrap/>
        <w:autoSpaceDE/>
        <w:autoSpaceDN/>
        <w:spacing w:after="600" w:line="300" w:lineRule="atLeast"/>
        <w:jc w:val="left"/>
        <w:rPr>
          <w:rFonts w:ascii="Arial" w:eastAsia="Gulim" w:hAnsi="Arial" w:cs="Arial"/>
          <w:color w:val="000000"/>
          <w:kern w:val="0"/>
          <w:szCs w:val="20"/>
        </w:rPr>
      </w:pPr>
      <w:r w:rsidRPr="00C26D2D">
        <w:rPr>
          <w:rFonts w:ascii="Arial" w:eastAsia="Gulim" w:hAnsi="Arial" w:cs="Arial"/>
          <w:color w:val="000000"/>
          <w:kern w:val="0"/>
          <w:szCs w:val="20"/>
        </w:rPr>
        <w:lastRenderedPageBreak/>
        <w:t>1. British universities will accept students from abroad.</w:t>
      </w:r>
      <w:r w:rsidRPr="00C26D2D">
        <w:rPr>
          <w:rFonts w:ascii="Arial" w:eastAsia="Gulim" w:hAnsi="Arial" w:cs="Arial"/>
          <w:color w:val="000000"/>
          <w:kern w:val="0"/>
          <w:szCs w:val="20"/>
        </w:rPr>
        <w:br/>
      </w:r>
      <w:r w:rsidRPr="00C26D2D">
        <w:rPr>
          <w:rFonts w:ascii="Arial" w:eastAsia="Gulim" w:hAnsi="Arial" w:cs="Arial"/>
          <w:color w:val="000000"/>
          <w:kern w:val="0"/>
          <w:szCs w:val="20"/>
        </w:rPr>
        <w:br/>
        <w:t>2. Working for a large company can be a fulfilling experience.</w:t>
      </w:r>
      <w:r w:rsidRPr="00C26D2D">
        <w:rPr>
          <w:rFonts w:ascii="Arial" w:eastAsia="Gulim" w:hAnsi="Arial" w:cs="Arial"/>
          <w:color w:val="000000"/>
          <w:kern w:val="0"/>
          <w:szCs w:val="20"/>
        </w:rPr>
        <w:br/>
      </w:r>
      <w:r w:rsidRPr="00C26D2D">
        <w:rPr>
          <w:rFonts w:ascii="Arial" w:eastAsia="Gulim" w:hAnsi="Arial" w:cs="Arial"/>
          <w:color w:val="000000"/>
          <w:kern w:val="0"/>
          <w:szCs w:val="20"/>
        </w:rPr>
        <w:br/>
        <w:t>3. Most banks are happy to lend customers money.</w:t>
      </w:r>
      <w:r w:rsidRPr="00C26D2D">
        <w:rPr>
          <w:rFonts w:ascii="Arial" w:eastAsia="Gulim" w:hAnsi="Arial" w:cs="Arial"/>
          <w:color w:val="000000"/>
          <w:kern w:val="0"/>
          <w:szCs w:val="20"/>
        </w:rPr>
        <w:br/>
      </w:r>
      <w:r w:rsidRPr="00C26D2D">
        <w:rPr>
          <w:rFonts w:ascii="Arial" w:eastAsia="Gulim" w:hAnsi="Arial" w:cs="Arial"/>
          <w:color w:val="000000"/>
          <w:kern w:val="0"/>
          <w:szCs w:val="20"/>
        </w:rPr>
        <w:br/>
        <w:t>4. The government will reduce income tax.</w:t>
      </w:r>
      <w:r w:rsidRPr="00C26D2D">
        <w:rPr>
          <w:rFonts w:ascii="Arial" w:eastAsia="Gulim" w:hAnsi="Arial" w:cs="Arial"/>
          <w:color w:val="000000"/>
          <w:kern w:val="0"/>
          <w:szCs w:val="20"/>
        </w:rPr>
        <w:br/>
      </w:r>
      <w:r w:rsidRPr="00C26D2D">
        <w:rPr>
          <w:rFonts w:ascii="Arial" w:eastAsia="Gulim" w:hAnsi="Arial" w:cs="Arial"/>
          <w:color w:val="000000"/>
          <w:kern w:val="0"/>
          <w:szCs w:val="20"/>
        </w:rPr>
        <w:br/>
        <w:t>5. The environmental situation will continue to worsen.</w:t>
      </w:r>
      <w:r w:rsidRPr="00C26D2D">
        <w:rPr>
          <w:rFonts w:ascii="Arial" w:eastAsia="Gulim" w:hAnsi="Arial" w:cs="Arial"/>
          <w:color w:val="000000"/>
          <w:kern w:val="0"/>
          <w:szCs w:val="20"/>
        </w:rPr>
        <w:br/>
      </w:r>
      <w:r w:rsidRPr="00C26D2D">
        <w:rPr>
          <w:rFonts w:ascii="Arial" w:eastAsia="Gulim" w:hAnsi="Arial" w:cs="Arial"/>
          <w:color w:val="000000"/>
          <w:kern w:val="0"/>
          <w:szCs w:val="20"/>
        </w:rPr>
        <w:br/>
        <w:t>6. There will always be long waiting lists at our hospitals.</w:t>
      </w:r>
      <w:r w:rsidRPr="00C26D2D">
        <w:rPr>
          <w:rFonts w:ascii="Arial" w:eastAsia="Gulim" w:hAnsi="Arial" w:cs="Arial"/>
          <w:color w:val="000000"/>
          <w:kern w:val="0"/>
          <w:szCs w:val="20"/>
        </w:rPr>
        <w:br/>
      </w:r>
      <w:r w:rsidRPr="00C26D2D">
        <w:rPr>
          <w:rFonts w:ascii="Arial" w:eastAsia="Gulim" w:hAnsi="Arial" w:cs="Arial"/>
          <w:color w:val="000000"/>
          <w:kern w:val="0"/>
          <w:szCs w:val="20"/>
        </w:rPr>
        <w:br/>
        <w:t>7. Travelling helps you understand more about the world around you.</w:t>
      </w:r>
    </w:p>
    <w:p w:rsidR="00C26D2D" w:rsidRPr="00C26D2D" w:rsidRDefault="00C26D2D" w:rsidP="00C26D2D">
      <w:pPr>
        <w:widowControl/>
        <w:shd w:val="clear" w:color="auto" w:fill="FFFFFF"/>
        <w:wordWrap/>
        <w:autoSpaceDE/>
        <w:autoSpaceDN/>
        <w:spacing w:after="450" w:line="300" w:lineRule="atLeast"/>
        <w:jc w:val="left"/>
        <w:rPr>
          <w:rFonts w:ascii="Arial" w:eastAsia="Gulim" w:hAnsi="Arial" w:cs="Arial"/>
          <w:b/>
          <w:bCs/>
          <w:color w:val="333333"/>
          <w:kern w:val="0"/>
          <w:sz w:val="21"/>
          <w:szCs w:val="21"/>
        </w:rPr>
      </w:pPr>
      <w:r w:rsidRPr="00C26D2D">
        <w:rPr>
          <w:rFonts w:ascii="Arial" w:eastAsia="Gulim" w:hAnsi="Arial" w:cs="Arial"/>
          <w:b/>
          <w:bCs/>
          <w:color w:val="333333"/>
          <w:kern w:val="0"/>
          <w:sz w:val="21"/>
          <w:szCs w:val="21"/>
        </w:rPr>
        <w:t>D. Some nouns can be used to express condition. Complete these sentences 1-3 with one of the words from A, B or C.</w:t>
      </w:r>
    </w:p>
    <w:p w:rsidR="00C26D2D" w:rsidRPr="00C26D2D" w:rsidRDefault="00C26D2D" w:rsidP="00C26D2D">
      <w:pPr>
        <w:widowControl/>
        <w:shd w:val="clear" w:color="auto" w:fill="FFFFFF"/>
        <w:wordWrap/>
        <w:autoSpaceDE/>
        <w:autoSpaceDN/>
        <w:spacing w:after="240" w:line="300" w:lineRule="atLeast"/>
        <w:jc w:val="left"/>
        <w:rPr>
          <w:rFonts w:ascii="Arial" w:eastAsia="Gulim" w:hAnsi="Arial" w:cs="Arial"/>
          <w:color w:val="333333"/>
          <w:kern w:val="0"/>
          <w:szCs w:val="20"/>
        </w:rPr>
      </w:pPr>
      <w:r w:rsidRPr="00C26D2D">
        <w:rPr>
          <w:rFonts w:ascii="Arial" w:eastAsia="Gulim" w:hAnsi="Arial" w:cs="Arial"/>
          <w:b/>
          <w:bCs/>
          <w:color w:val="333333"/>
          <w:kern w:val="0"/>
          <w:szCs w:val="20"/>
        </w:rPr>
        <w:t>1)</w:t>
      </w:r>
      <w:r w:rsidRPr="00C26D2D">
        <w:rPr>
          <w:rFonts w:ascii="Arial" w:eastAsia="Gulim" w:hAnsi="Arial" w:cs="Arial"/>
          <w:color w:val="333333"/>
          <w:kern w:val="0"/>
          <w:szCs w:val="20"/>
        </w:rPr>
        <w:t xml:space="preserve"> Being able to drive is one of the of the </w:t>
      </w:r>
      <w:r w:rsidRPr="00C26D2D">
        <w:rPr>
          <w:rFonts w:ascii="Arial" w:eastAsia="Gulim" w:hAnsi="Arial" w:cs="Arial"/>
          <w:b/>
          <w:bCs/>
          <w:color w:val="CC0000"/>
          <w:kern w:val="0"/>
          <w:szCs w:val="20"/>
        </w:rPr>
        <w:t>prerequisites</w:t>
      </w:r>
      <w:r w:rsidRPr="00C26D2D">
        <w:rPr>
          <w:rFonts w:ascii="Arial" w:eastAsia="Gulim" w:hAnsi="Arial" w:cs="Arial"/>
          <w:color w:val="333333"/>
          <w:kern w:val="0"/>
          <w:szCs w:val="20"/>
        </w:rPr>
        <w:t xml:space="preserve"> job of salesman.</w:t>
      </w:r>
    </w:p>
    <w:p w:rsidR="00C26D2D" w:rsidRPr="00C26D2D" w:rsidRDefault="00C26D2D" w:rsidP="00C26D2D">
      <w:pPr>
        <w:widowControl/>
        <w:shd w:val="clear" w:color="auto" w:fill="FFFFFF"/>
        <w:wordWrap/>
        <w:autoSpaceDE/>
        <w:autoSpaceDN/>
        <w:spacing w:after="450" w:line="300" w:lineRule="atLeast"/>
        <w:jc w:val="left"/>
        <w:rPr>
          <w:rFonts w:ascii="Arial" w:eastAsia="Gulim" w:hAnsi="Arial" w:cs="Arial"/>
          <w:b/>
          <w:bCs/>
          <w:color w:val="333333"/>
          <w:kern w:val="0"/>
          <w:szCs w:val="20"/>
        </w:rPr>
      </w:pPr>
      <w:proofErr w:type="gramStart"/>
      <w:r w:rsidRPr="00C26D2D">
        <w:rPr>
          <w:rFonts w:ascii="Arial" w:eastAsia="Gulim" w:hAnsi="Arial" w:cs="Arial"/>
          <w:b/>
          <w:bCs/>
          <w:color w:val="333333"/>
          <w:kern w:val="0"/>
          <w:szCs w:val="20"/>
        </w:rPr>
        <w:t xml:space="preserve">A. </w:t>
      </w:r>
      <w:proofErr w:type="spellStart"/>
      <w:r w:rsidRPr="00C26D2D">
        <w:rPr>
          <w:rFonts w:ascii="Arial" w:eastAsia="Gulim" w:hAnsi="Arial" w:cs="Arial"/>
          <w:b/>
          <w:bCs/>
          <w:color w:val="333333"/>
          <w:kern w:val="0"/>
          <w:szCs w:val="20"/>
        </w:rPr>
        <w:t>prerequirementsB</w:t>
      </w:r>
      <w:proofErr w:type="spellEnd"/>
      <w:r w:rsidRPr="00C26D2D">
        <w:rPr>
          <w:rFonts w:ascii="Arial" w:eastAsia="Gulim" w:hAnsi="Arial" w:cs="Arial"/>
          <w:b/>
          <w:bCs/>
          <w:color w:val="333333"/>
          <w:kern w:val="0"/>
          <w:szCs w:val="20"/>
        </w:rPr>
        <w:t>.</w:t>
      </w:r>
      <w:proofErr w:type="gramEnd"/>
      <w:r w:rsidRPr="00C26D2D">
        <w:rPr>
          <w:rFonts w:ascii="Arial" w:eastAsia="Gulim" w:hAnsi="Arial" w:cs="Arial"/>
          <w:b/>
          <w:bCs/>
          <w:color w:val="333333"/>
          <w:kern w:val="0"/>
          <w:szCs w:val="20"/>
        </w:rPr>
        <w:t xml:space="preserve"> </w:t>
      </w:r>
      <w:proofErr w:type="spellStart"/>
      <w:proofErr w:type="gramStart"/>
      <w:r w:rsidRPr="00C26D2D">
        <w:rPr>
          <w:rFonts w:ascii="Arial" w:eastAsia="Gulim" w:hAnsi="Arial" w:cs="Arial"/>
          <w:b/>
          <w:bCs/>
          <w:color w:val="333333"/>
          <w:kern w:val="0"/>
          <w:szCs w:val="20"/>
        </w:rPr>
        <w:t>prerequisitesC</w:t>
      </w:r>
      <w:proofErr w:type="spellEnd"/>
      <w:proofErr w:type="gramEnd"/>
      <w:r w:rsidRPr="00C26D2D">
        <w:rPr>
          <w:rFonts w:ascii="Arial" w:eastAsia="Gulim" w:hAnsi="Arial" w:cs="Arial"/>
          <w:b/>
          <w:bCs/>
          <w:color w:val="333333"/>
          <w:kern w:val="0"/>
          <w:szCs w:val="20"/>
        </w:rPr>
        <w:t xml:space="preserve">. </w:t>
      </w:r>
      <w:proofErr w:type="gramStart"/>
      <w:r w:rsidRPr="00C26D2D">
        <w:rPr>
          <w:rFonts w:ascii="Arial" w:eastAsia="Gulim" w:hAnsi="Arial" w:cs="Arial"/>
          <w:b/>
          <w:bCs/>
          <w:color w:val="333333"/>
          <w:kern w:val="0"/>
          <w:szCs w:val="20"/>
        </w:rPr>
        <w:t>prescriptions</w:t>
      </w:r>
      <w:proofErr w:type="gramEnd"/>
      <w:r w:rsidRPr="00C26D2D">
        <w:rPr>
          <w:rFonts w:ascii="Arial" w:eastAsia="Gulim" w:hAnsi="Arial" w:cs="Arial"/>
          <w:b/>
          <w:bCs/>
          <w:color w:val="333333"/>
          <w:kern w:val="0"/>
          <w:szCs w:val="20"/>
        </w:rPr>
        <w:t xml:space="preserve"> </w:t>
      </w:r>
    </w:p>
    <w:p w:rsidR="00C26D2D" w:rsidRPr="00C26D2D" w:rsidRDefault="00C26D2D" w:rsidP="00C26D2D">
      <w:pPr>
        <w:widowControl/>
        <w:shd w:val="clear" w:color="auto" w:fill="FFFFFF"/>
        <w:wordWrap/>
        <w:autoSpaceDE/>
        <w:autoSpaceDN/>
        <w:spacing w:after="240" w:line="300" w:lineRule="atLeast"/>
        <w:jc w:val="left"/>
        <w:rPr>
          <w:rFonts w:ascii="Arial" w:eastAsia="Gulim" w:hAnsi="Arial" w:cs="Arial"/>
          <w:color w:val="333333"/>
          <w:kern w:val="0"/>
          <w:szCs w:val="20"/>
        </w:rPr>
      </w:pPr>
      <w:r w:rsidRPr="00C26D2D">
        <w:rPr>
          <w:rFonts w:ascii="Arial" w:eastAsia="Gulim" w:hAnsi="Arial" w:cs="Arial"/>
          <w:b/>
          <w:bCs/>
          <w:color w:val="333333"/>
          <w:kern w:val="0"/>
          <w:szCs w:val="20"/>
        </w:rPr>
        <w:t>2)</w:t>
      </w:r>
      <w:r w:rsidRPr="00C26D2D">
        <w:rPr>
          <w:rFonts w:ascii="Arial" w:eastAsia="Gulim" w:hAnsi="Arial" w:cs="Arial"/>
          <w:color w:val="333333"/>
          <w:kern w:val="0"/>
          <w:szCs w:val="20"/>
        </w:rPr>
        <w:t xml:space="preserve"> Before you accept a job, it is important that you agree with the </w:t>
      </w:r>
      <w:r w:rsidRPr="00C26D2D">
        <w:rPr>
          <w:rFonts w:ascii="Arial" w:eastAsia="Gulim" w:hAnsi="Arial" w:cs="Arial"/>
          <w:b/>
          <w:bCs/>
          <w:color w:val="CC0000"/>
          <w:kern w:val="0"/>
          <w:szCs w:val="20"/>
        </w:rPr>
        <w:t>conditions</w:t>
      </w:r>
      <w:r w:rsidRPr="00C26D2D">
        <w:rPr>
          <w:rFonts w:ascii="Arial" w:eastAsia="Gulim" w:hAnsi="Arial" w:cs="Arial"/>
          <w:color w:val="333333"/>
          <w:kern w:val="0"/>
          <w:szCs w:val="20"/>
        </w:rPr>
        <w:t xml:space="preserve"> of the contract.</w:t>
      </w:r>
    </w:p>
    <w:p w:rsidR="00C26D2D" w:rsidRPr="00C26D2D" w:rsidRDefault="00C26D2D" w:rsidP="00C26D2D">
      <w:pPr>
        <w:widowControl/>
        <w:shd w:val="clear" w:color="auto" w:fill="FFFFFF"/>
        <w:wordWrap/>
        <w:autoSpaceDE/>
        <w:autoSpaceDN/>
        <w:spacing w:after="450" w:line="300" w:lineRule="atLeast"/>
        <w:jc w:val="left"/>
        <w:rPr>
          <w:rFonts w:ascii="Arial" w:eastAsia="Gulim" w:hAnsi="Arial" w:cs="Arial"/>
          <w:b/>
          <w:bCs/>
          <w:color w:val="333333"/>
          <w:kern w:val="0"/>
          <w:szCs w:val="20"/>
        </w:rPr>
      </w:pPr>
      <w:proofErr w:type="gramStart"/>
      <w:r w:rsidRPr="00C26D2D">
        <w:rPr>
          <w:rFonts w:ascii="Arial" w:eastAsia="Gulim" w:hAnsi="Arial" w:cs="Arial"/>
          <w:b/>
          <w:bCs/>
          <w:color w:val="333333"/>
          <w:kern w:val="0"/>
          <w:szCs w:val="20"/>
        </w:rPr>
        <w:t xml:space="preserve">A. </w:t>
      </w:r>
      <w:proofErr w:type="spellStart"/>
      <w:r w:rsidRPr="00C26D2D">
        <w:rPr>
          <w:rFonts w:ascii="Arial" w:eastAsia="Gulim" w:hAnsi="Arial" w:cs="Arial"/>
          <w:b/>
          <w:bCs/>
          <w:color w:val="333333"/>
          <w:kern w:val="0"/>
          <w:szCs w:val="20"/>
        </w:rPr>
        <w:t>conditionalsB</w:t>
      </w:r>
      <w:proofErr w:type="spellEnd"/>
      <w:r w:rsidRPr="00C26D2D">
        <w:rPr>
          <w:rFonts w:ascii="Arial" w:eastAsia="Gulim" w:hAnsi="Arial" w:cs="Arial"/>
          <w:b/>
          <w:bCs/>
          <w:color w:val="333333"/>
          <w:kern w:val="0"/>
          <w:szCs w:val="20"/>
        </w:rPr>
        <w:t>.</w:t>
      </w:r>
      <w:proofErr w:type="gramEnd"/>
      <w:r w:rsidRPr="00C26D2D">
        <w:rPr>
          <w:rFonts w:ascii="Arial" w:eastAsia="Gulim" w:hAnsi="Arial" w:cs="Arial"/>
          <w:b/>
          <w:bCs/>
          <w:color w:val="333333"/>
          <w:kern w:val="0"/>
          <w:szCs w:val="20"/>
        </w:rPr>
        <w:t xml:space="preserve"> </w:t>
      </w:r>
      <w:proofErr w:type="spellStart"/>
      <w:proofErr w:type="gramStart"/>
      <w:r w:rsidRPr="00C26D2D">
        <w:rPr>
          <w:rFonts w:ascii="Arial" w:eastAsia="Gulim" w:hAnsi="Arial" w:cs="Arial"/>
          <w:b/>
          <w:bCs/>
          <w:color w:val="333333"/>
          <w:kern w:val="0"/>
          <w:szCs w:val="20"/>
        </w:rPr>
        <w:t>conditionsC</w:t>
      </w:r>
      <w:proofErr w:type="spellEnd"/>
      <w:proofErr w:type="gramEnd"/>
      <w:r w:rsidRPr="00C26D2D">
        <w:rPr>
          <w:rFonts w:ascii="Arial" w:eastAsia="Gulim" w:hAnsi="Arial" w:cs="Arial"/>
          <w:b/>
          <w:bCs/>
          <w:color w:val="333333"/>
          <w:kern w:val="0"/>
          <w:szCs w:val="20"/>
        </w:rPr>
        <w:t xml:space="preserve">. </w:t>
      </w:r>
      <w:proofErr w:type="gramStart"/>
      <w:r w:rsidRPr="00C26D2D">
        <w:rPr>
          <w:rFonts w:ascii="Arial" w:eastAsia="Gulim" w:hAnsi="Arial" w:cs="Arial"/>
          <w:b/>
          <w:bCs/>
          <w:color w:val="333333"/>
          <w:kern w:val="0"/>
          <w:szCs w:val="20"/>
        </w:rPr>
        <w:t>conditioners</w:t>
      </w:r>
      <w:proofErr w:type="gramEnd"/>
      <w:r w:rsidRPr="00C26D2D">
        <w:rPr>
          <w:rFonts w:ascii="Arial" w:eastAsia="Gulim" w:hAnsi="Arial" w:cs="Arial"/>
          <w:b/>
          <w:bCs/>
          <w:color w:val="333333"/>
          <w:kern w:val="0"/>
          <w:szCs w:val="20"/>
        </w:rPr>
        <w:t xml:space="preserve"> </w:t>
      </w:r>
    </w:p>
    <w:p w:rsidR="00C26D2D" w:rsidRPr="00C26D2D" w:rsidRDefault="00C26D2D" w:rsidP="00C26D2D">
      <w:pPr>
        <w:widowControl/>
        <w:shd w:val="clear" w:color="auto" w:fill="FFFFFF"/>
        <w:wordWrap/>
        <w:autoSpaceDE/>
        <w:autoSpaceDN/>
        <w:spacing w:after="240" w:line="300" w:lineRule="atLeast"/>
        <w:jc w:val="left"/>
        <w:rPr>
          <w:rFonts w:ascii="Arial" w:eastAsia="Gulim" w:hAnsi="Arial" w:cs="Arial"/>
          <w:color w:val="333333"/>
          <w:kern w:val="0"/>
          <w:szCs w:val="20"/>
        </w:rPr>
      </w:pPr>
      <w:r w:rsidRPr="00C26D2D">
        <w:rPr>
          <w:rFonts w:ascii="Arial" w:eastAsia="Gulim" w:hAnsi="Arial" w:cs="Arial"/>
          <w:b/>
          <w:bCs/>
          <w:color w:val="333333"/>
          <w:kern w:val="0"/>
          <w:szCs w:val="20"/>
        </w:rPr>
        <w:t>3)</w:t>
      </w:r>
      <w:r w:rsidRPr="00C26D2D">
        <w:rPr>
          <w:rFonts w:ascii="Arial" w:eastAsia="Gulim" w:hAnsi="Arial" w:cs="Arial"/>
          <w:color w:val="333333"/>
          <w:kern w:val="0"/>
          <w:szCs w:val="20"/>
        </w:rPr>
        <w:t xml:space="preserve"> It is a </w:t>
      </w:r>
      <w:r w:rsidRPr="00C26D2D">
        <w:rPr>
          <w:rFonts w:ascii="Arial" w:eastAsia="Gulim" w:hAnsi="Arial" w:cs="Arial"/>
          <w:b/>
          <w:bCs/>
          <w:color w:val="CC0000"/>
          <w:kern w:val="0"/>
          <w:szCs w:val="20"/>
        </w:rPr>
        <w:t>requirement</w:t>
      </w:r>
      <w:r w:rsidRPr="00C26D2D">
        <w:rPr>
          <w:rFonts w:ascii="Arial" w:eastAsia="Gulim" w:hAnsi="Arial" w:cs="Arial"/>
          <w:color w:val="333333"/>
          <w:kern w:val="0"/>
          <w:szCs w:val="20"/>
        </w:rPr>
        <w:t xml:space="preserve"> of the university that you attend an interview.</w:t>
      </w:r>
    </w:p>
    <w:p w:rsidR="00C26D2D" w:rsidRPr="00C26D2D" w:rsidRDefault="00C26D2D" w:rsidP="00C26D2D">
      <w:pPr>
        <w:widowControl/>
        <w:shd w:val="clear" w:color="auto" w:fill="FFFFFF"/>
        <w:wordWrap/>
        <w:autoSpaceDE/>
        <w:autoSpaceDN/>
        <w:spacing w:after="450" w:line="300" w:lineRule="atLeast"/>
        <w:jc w:val="left"/>
        <w:rPr>
          <w:rFonts w:ascii="Arial" w:eastAsia="Gulim" w:hAnsi="Arial" w:cs="Arial"/>
          <w:b/>
          <w:bCs/>
          <w:color w:val="333333"/>
          <w:kern w:val="0"/>
          <w:szCs w:val="20"/>
        </w:rPr>
      </w:pPr>
      <w:proofErr w:type="gramStart"/>
      <w:r w:rsidRPr="00C26D2D">
        <w:rPr>
          <w:rFonts w:ascii="Arial" w:eastAsia="Gulim" w:hAnsi="Arial" w:cs="Arial"/>
          <w:b/>
          <w:bCs/>
          <w:color w:val="333333"/>
          <w:kern w:val="0"/>
          <w:szCs w:val="20"/>
        </w:rPr>
        <w:t xml:space="preserve">A. </w:t>
      </w:r>
      <w:proofErr w:type="spellStart"/>
      <w:r w:rsidRPr="00C26D2D">
        <w:rPr>
          <w:rFonts w:ascii="Arial" w:eastAsia="Gulim" w:hAnsi="Arial" w:cs="Arial"/>
          <w:b/>
          <w:bCs/>
          <w:color w:val="333333"/>
          <w:kern w:val="0"/>
          <w:szCs w:val="20"/>
        </w:rPr>
        <w:t>requirementB</w:t>
      </w:r>
      <w:proofErr w:type="spellEnd"/>
      <w:r w:rsidRPr="00C26D2D">
        <w:rPr>
          <w:rFonts w:ascii="Arial" w:eastAsia="Gulim" w:hAnsi="Arial" w:cs="Arial"/>
          <w:b/>
          <w:bCs/>
          <w:color w:val="333333"/>
          <w:kern w:val="0"/>
          <w:szCs w:val="20"/>
        </w:rPr>
        <w:t>.</w:t>
      </w:r>
      <w:proofErr w:type="gramEnd"/>
      <w:r w:rsidRPr="00C26D2D">
        <w:rPr>
          <w:rFonts w:ascii="Arial" w:eastAsia="Gulim" w:hAnsi="Arial" w:cs="Arial"/>
          <w:b/>
          <w:bCs/>
          <w:color w:val="333333"/>
          <w:kern w:val="0"/>
          <w:szCs w:val="20"/>
        </w:rPr>
        <w:t xml:space="preserve"> </w:t>
      </w:r>
      <w:proofErr w:type="spellStart"/>
      <w:proofErr w:type="gramStart"/>
      <w:r w:rsidRPr="00C26D2D">
        <w:rPr>
          <w:rFonts w:ascii="Arial" w:eastAsia="Gulim" w:hAnsi="Arial" w:cs="Arial"/>
          <w:b/>
          <w:bCs/>
          <w:color w:val="333333"/>
          <w:kern w:val="0"/>
          <w:szCs w:val="20"/>
        </w:rPr>
        <w:t>requisiteC</w:t>
      </w:r>
      <w:proofErr w:type="spellEnd"/>
      <w:proofErr w:type="gramEnd"/>
      <w:r w:rsidRPr="00C26D2D">
        <w:rPr>
          <w:rFonts w:ascii="Arial" w:eastAsia="Gulim" w:hAnsi="Arial" w:cs="Arial"/>
          <w:b/>
          <w:bCs/>
          <w:color w:val="333333"/>
          <w:kern w:val="0"/>
          <w:szCs w:val="20"/>
        </w:rPr>
        <w:t xml:space="preserve">. </w:t>
      </w:r>
      <w:proofErr w:type="gramStart"/>
      <w:r w:rsidRPr="00C26D2D">
        <w:rPr>
          <w:rFonts w:ascii="Arial" w:eastAsia="Gulim" w:hAnsi="Arial" w:cs="Arial"/>
          <w:b/>
          <w:bCs/>
          <w:color w:val="333333"/>
          <w:kern w:val="0"/>
          <w:szCs w:val="20"/>
        </w:rPr>
        <w:t>requiem</w:t>
      </w:r>
      <w:proofErr w:type="gramEnd"/>
      <w:r w:rsidRPr="00C26D2D">
        <w:rPr>
          <w:rFonts w:ascii="Arial" w:eastAsia="Gulim" w:hAnsi="Arial" w:cs="Arial"/>
          <w:b/>
          <w:bCs/>
          <w:color w:val="333333"/>
          <w:kern w:val="0"/>
          <w:szCs w:val="20"/>
        </w:rPr>
        <w:t xml:space="preserve"> </w:t>
      </w:r>
    </w:p>
    <w:p w:rsidR="00026265" w:rsidRDefault="00026265"/>
    <w:p w:rsidR="00C26D2D" w:rsidRDefault="00C26D2D"/>
    <w:p w:rsidR="00C26D2D" w:rsidRDefault="00C26D2D"/>
    <w:p w:rsidR="00C26D2D" w:rsidRDefault="00C26D2D"/>
    <w:p w:rsidR="00C26D2D" w:rsidRDefault="00C26D2D"/>
    <w:p w:rsidR="00C26D2D" w:rsidRDefault="00C26D2D"/>
    <w:p w:rsidR="00C26D2D" w:rsidRDefault="00C26D2D"/>
    <w:p w:rsidR="00C26D2D" w:rsidRPr="00C26D2D" w:rsidRDefault="00C26D2D" w:rsidP="00C26D2D">
      <w:pPr>
        <w:widowControl/>
        <w:shd w:val="clear" w:color="auto" w:fill="FFFFFF"/>
        <w:wordWrap/>
        <w:autoSpaceDE/>
        <w:autoSpaceDN/>
        <w:spacing w:after="120" w:line="240" w:lineRule="auto"/>
        <w:jc w:val="left"/>
        <w:outlineLvl w:val="0"/>
        <w:rPr>
          <w:rFonts w:ascii="Arial" w:eastAsia="Gulim" w:hAnsi="Arial" w:cs="Arial"/>
          <w:b/>
          <w:bCs/>
          <w:color w:val="333333"/>
          <w:kern w:val="36"/>
          <w:sz w:val="27"/>
          <w:szCs w:val="27"/>
        </w:rPr>
      </w:pPr>
      <w:r w:rsidRPr="00C26D2D">
        <w:rPr>
          <w:rFonts w:ascii="Arial" w:eastAsia="Gulim" w:hAnsi="Arial" w:cs="Arial"/>
          <w:b/>
          <w:bCs/>
          <w:color w:val="333333"/>
          <w:kern w:val="36"/>
          <w:sz w:val="27"/>
          <w:szCs w:val="27"/>
        </w:rPr>
        <w:lastRenderedPageBreak/>
        <w:t>IELTS Vocabulary: Changes</w:t>
      </w:r>
    </w:p>
    <w:p w:rsidR="00C26D2D" w:rsidRPr="00C26D2D" w:rsidRDefault="00C26D2D" w:rsidP="00C26D2D">
      <w:pPr>
        <w:widowControl/>
        <w:shd w:val="clear" w:color="auto" w:fill="FFFFFF"/>
        <w:wordWrap/>
        <w:autoSpaceDE/>
        <w:autoSpaceDN/>
        <w:spacing w:after="0" w:line="240" w:lineRule="auto"/>
        <w:jc w:val="left"/>
        <w:rPr>
          <w:rFonts w:ascii="Arial" w:eastAsia="Gulim" w:hAnsi="Arial" w:cs="Arial"/>
          <w:kern w:val="0"/>
          <w:sz w:val="24"/>
          <w:szCs w:val="24"/>
        </w:rPr>
      </w:pPr>
      <w:r w:rsidRPr="00C26D2D">
        <w:rPr>
          <w:rFonts w:ascii="Arial" w:eastAsia="Gulim" w:hAnsi="Arial" w:cs="Arial"/>
          <w:sz w:val="24"/>
          <w:szCs w:val="24"/>
        </w:rPr>
        <w:object w:dxaOrig="1440" w:dyaOrig="1440">
          <v:shape id="_x0000_i1059" type="#_x0000_t75" style="width:1in;height:18pt" o:ole="">
            <v:imagedata r:id="rId11" o:title=""/>
          </v:shape>
          <w:control r:id="rId12" w:name="DefaultOcxName1" w:shapeid="_x0000_i1059"/>
        </w:object>
      </w:r>
    </w:p>
    <w:p w:rsidR="00C26D2D" w:rsidRPr="00C26D2D" w:rsidRDefault="00C26D2D" w:rsidP="00C26D2D">
      <w:pPr>
        <w:widowControl/>
        <w:shd w:val="clear" w:color="auto" w:fill="FFFFFF"/>
        <w:wordWrap/>
        <w:autoSpaceDE/>
        <w:autoSpaceDN/>
        <w:spacing w:after="0" w:line="240" w:lineRule="auto"/>
        <w:jc w:val="left"/>
        <w:rPr>
          <w:rFonts w:ascii="Arial" w:eastAsia="Gulim" w:hAnsi="Arial" w:cs="Arial"/>
          <w:vanish/>
          <w:kern w:val="0"/>
          <w:sz w:val="24"/>
          <w:szCs w:val="24"/>
        </w:rPr>
      </w:pPr>
      <w:r w:rsidRPr="00C26D2D">
        <w:rPr>
          <w:rFonts w:ascii="Arial" w:eastAsia="Gulim" w:hAnsi="Arial" w:cs="Arial"/>
          <w:vanish/>
          <w:kern w:val="0"/>
          <w:sz w:val="24"/>
          <w:szCs w:val="24"/>
        </w:rPr>
        <w:t>s0~adapt~s1~adapt~s2~adjust~s3~adjust~s4~transform~s5~transform~s6~switch~s7~switch~s8~alter~s9~alter~s10~vary~s11~vary~s12~exchange~s13~exchange~s14~expand~s15~expand~s16~increase~s17~increase~s18~dissolve~s19~Dissolve~s20~swell~s21~swell~s22~disappear~s23~disappear~s24~renew~s25~renew~s26~renovate~s27~renovate~s28~promote~s29~promote~s30~demote~s31~demote~s32~fade~s33~fade~s34~replace~s35~replace~s36~cure~s37~Cure~s38~reduce~s39~reduce</w:t>
      </w:r>
    </w:p>
    <w:p w:rsidR="00C26D2D" w:rsidRPr="00C26D2D" w:rsidRDefault="00C26D2D" w:rsidP="00C26D2D">
      <w:pPr>
        <w:widowControl/>
        <w:shd w:val="clear" w:color="auto" w:fill="FFFFFF"/>
        <w:wordWrap/>
        <w:autoSpaceDE/>
        <w:autoSpaceDN/>
        <w:spacing w:after="0" w:line="240" w:lineRule="auto"/>
        <w:jc w:val="left"/>
        <w:rPr>
          <w:rFonts w:ascii="Arial" w:eastAsia="Gulim" w:hAnsi="Arial" w:cs="Arial"/>
          <w:vanish/>
          <w:kern w:val="0"/>
          <w:sz w:val="24"/>
          <w:szCs w:val="24"/>
        </w:rPr>
      </w:pPr>
      <w:r w:rsidRPr="00C26D2D">
        <w:rPr>
          <w:rFonts w:ascii="Arial" w:eastAsia="Gulim" w:hAnsi="Arial" w:cs="Arial"/>
          <w:vanish/>
          <w:kern w:val="0"/>
          <w:sz w:val="24"/>
          <w:szCs w:val="24"/>
        </w:rPr>
        <w:t>s0~..........~s1~..........~s2~..........~s3~..........~s4~..........~s5~..........~s6~..........~s7~..........~s8~..........~s9~..........~s10~..........~s11~..........~s12~..........~s13~..........~s14~..........~s15~..........~s16~..........~s17~..........~s18~..........~s19~..........~s20~..........~s21~..........~s22~..........~s23~..........~s24~..........~s25~..........~s26~..........~s27~..........~s28~..........~s29~..........~s30~..........~s31~..........~s32~..........~s33~..........~s34~..........~s35~..........~s36~..........~s37~..........~s38~..........~s39~..........</w:t>
      </w:r>
    </w:p>
    <w:p w:rsidR="00C26D2D" w:rsidRPr="00C26D2D" w:rsidRDefault="00C26D2D" w:rsidP="00C26D2D">
      <w:pPr>
        <w:widowControl/>
        <w:shd w:val="clear" w:color="auto" w:fill="FFFFFF"/>
        <w:wordWrap/>
        <w:autoSpaceDE/>
        <w:autoSpaceDN/>
        <w:spacing w:after="300" w:line="300" w:lineRule="atLeast"/>
        <w:jc w:val="left"/>
        <w:rPr>
          <w:rFonts w:ascii="Arial" w:eastAsia="Gulim" w:hAnsi="Arial" w:cs="Arial"/>
          <w:b/>
          <w:bCs/>
          <w:color w:val="333333"/>
          <w:kern w:val="0"/>
          <w:sz w:val="21"/>
          <w:szCs w:val="21"/>
        </w:rPr>
      </w:pPr>
      <w:r w:rsidRPr="00C26D2D">
        <w:rPr>
          <w:rFonts w:ascii="Arial" w:eastAsia="Gulim" w:hAnsi="Arial" w:cs="Arial"/>
          <w:b/>
          <w:bCs/>
          <w:color w:val="333333"/>
          <w:kern w:val="0"/>
          <w:sz w:val="21"/>
          <w:szCs w:val="21"/>
        </w:rPr>
        <w:t>Look at the pairs of sentences in 1-20 and choose a verb from the box which can be used with both sentences. In some cases, the meaning of the verb may change slightly. Then use a dictionary to find other objects which can be used with the verbs.</w:t>
      </w:r>
    </w:p>
    <w:tbl>
      <w:tblPr>
        <w:tblW w:w="7200" w:type="dxa"/>
        <w:tblCellMar>
          <w:top w:w="15" w:type="dxa"/>
          <w:left w:w="15" w:type="dxa"/>
          <w:bottom w:w="15" w:type="dxa"/>
          <w:right w:w="15" w:type="dxa"/>
        </w:tblCellMar>
        <w:tblLook w:val="04A0" w:firstRow="1" w:lastRow="0" w:firstColumn="1" w:lastColumn="0" w:noHBand="0" w:noVBand="1"/>
      </w:tblPr>
      <w:tblGrid>
        <w:gridCol w:w="1800"/>
        <w:gridCol w:w="1800"/>
        <w:gridCol w:w="1800"/>
        <w:gridCol w:w="1800"/>
      </w:tblGrid>
      <w:tr w:rsidR="00C26D2D" w:rsidRPr="00C26D2D" w:rsidTr="00C26D2D">
        <w:trPr>
          <w:trHeight w:val="525"/>
        </w:trPr>
        <w:tc>
          <w:tcPr>
            <w:tcW w:w="1800" w:type="dxa"/>
            <w:tcMar>
              <w:top w:w="0" w:type="dxa"/>
              <w:left w:w="0" w:type="dxa"/>
              <w:bottom w:w="0" w:type="dxa"/>
              <w:right w:w="0" w:type="dxa"/>
            </w:tcMar>
            <w:vAlign w:val="center"/>
            <w:hideMark/>
          </w:tcPr>
          <w:p w:rsidR="00C26D2D" w:rsidRPr="00C26D2D" w:rsidRDefault="00C26D2D" w:rsidP="00C26D2D">
            <w:pPr>
              <w:widowControl/>
              <w:wordWrap/>
              <w:autoSpaceDE/>
              <w:autoSpaceDN/>
              <w:spacing w:before="100" w:beforeAutospacing="1" w:after="100" w:afterAutospacing="1" w:line="240" w:lineRule="auto"/>
              <w:jc w:val="left"/>
              <w:rPr>
                <w:rFonts w:ascii="Arial" w:eastAsia="Gulim" w:hAnsi="Arial" w:cs="Arial"/>
                <w:b/>
                <w:bCs/>
                <w:color w:val="333333"/>
                <w:kern w:val="0"/>
                <w:szCs w:val="20"/>
              </w:rPr>
            </w:pPr>
            <w:r w:rsidRPr="00C26D2D">
              <w:rPr>
                <w:rFonts w:ascii="Arial" w:eastAsia="Gulim" w:hAnsi="Arial" w:cs="Arial"/>
                <w:b/>
                <w:bCs/>
                <w:color w:val="333333"/>
                <w:kern w:val="0"/>
                <w:szCs w:val="20"/>
              </w:rPr>
              <w:t>adapt</w:t>
            </w:r>
          </w:p>
        </w:tc>
        <w:tc>
          <w:tcPr>
            <w:tcW w:w="1800" w:type="dxa"/>
            <w:tcMar>
              <w:top w:w="0" w:type="dxa"/>
              <w:left w:w="0" w:type="dxa"/>
              <w:bottom w:w="0" w:type="dxa"/>
              <w:right w:w="0" w:type="dxa"/>
            </w:tcMar>
            <w:vAlign w:val="center"/>
            <w:hideMark/>
          </w:tcPr>
          <w:p w:rsidR="00C26D2D" w:rsidRPr="00C26D2D" w:rsidRDefault="00C26D2D" w:rsidP="00C26D2D">
            <w:pPr>
              <w:widowControl/>
              <w:wordWrap/>
              <w:autoSpaceDE/>
              <w:autoSpaceDN/>
              <w:spacing w:before="100" w:beforeAutospacing="1" w:after="100" w:afterAutospacing="1" w:line="240" w:lineRule="auto"/>
              <w:jc w:val="left"/>
              <w:rPr>
                <w:rFonts w:ascii="Arial" w:eastAsia="Gulim" w:hAnsi="Arial" w:cs="Arial"/>
                <w:b/>
                <w:bCs/>
                <w:color w:val="333333"/>
                <w:kern w:val="0"/>
                <w:szCs w:val="20"/>
              </w:rPr>
            </w:pPr>
            <w:r w:rsidRPr="00C26D2D">
              <w:rPr>
                <w:rFonts w:ascii="Arial" w:eastAsia="Gulim" w:hAnsi="Arial" w:cs="Arial"/>
                <w:b/>
                <w:bCs/>
                <w:color w:val="333333"/>
                <w:kern w:val="0"/>
                <w:szCs w:val="20"/>
              </w:rPr>
              <w:t>adjust</w:t>
            </w:r>
          </w:p>
        </w:tc>
        <w:tc>
          <w:tcPr>
            <w:tcW w:w="1800" w:type="dxa"/>
            <w:tcMar>
              <w:top w:w="0" w:type="dxa"/>
              <w:left w:w="0" w:type="dxa"/>
              <w:bottom w:w="0" w:type="dxa"/>
              <w:right w:w="0" w:type="dxa"/>
            </w:tcMar>
            <w:vAlign w:val="center"/>
            <w:hideMark/>
          </w:tcPr>
          <w:p w:rsidR="00C26D2D" w:rsidRPr="00C26D2D" w:rsidRDefault="00C26D2D" w:rsidP="00C26D2D">
            <w:pPr>
              <w:widowControl/>
              <w:wordWrap/>
              <w:autoSpaceDE/>
              <w:autoSpaceDN/>
              <w:spacing w:before="100" w:beforeAutospacing="1" w:after="100" w:afterAutospacing="1" w:line="240" w:lineRule="auto"/>
              <w:jc w:val="left"/>
              <w:rPr>
                <w:rFonts w:ascii="Arial" w:eastAsia="Gulim" w:hAnsi="Arial" w:cs="Arial"/>
                <w:b/>
                <w:bCs/>
                <w:color w:val="333333"/>
                <w:kern w:val="0"/>
                <w:szCs w:val="20"/>
              </w:rPr>
            </w:pPr>
            <w:r w:rsidRPr="00C26D2D">
              <w:rPr>
                <w:rFonts w:ascii="Arial" w:eastAsia="Gulim" w:hAnsi="Arial" w:cs="Arial"/>
                <w:b/>
                <w:bCs/>
                <w:color w:val="333333"/>
                <w:kern w:val="0"/>
                <w:szCs w:val="20"/>
              </w:rPr>
              <w:t>alter</w:t>
            </w:r>
          </w:p>
        </w:tc>
        <w:tc>
          <w:tcPr>
            <w:tcW w:w="1800" w:type="dxa"/>
            <w:tcMar>
              <w:top w:w="0" w:type="dxa"/>
              <w:left w:w="0" w:type="dxa"/>
              <w:bottom w:w="0" w:type="dxa"/>
              <w:right w:w="0" w:type="dxa"/>
            </w:tcMar>
            <w:vAlign w:val="center"/>
            <w:hideMark/>
          </w:tcPr>
          <w:p w:rsidR="00C26D2D" w:rsidRPr="00C26D2D" w:rsidRDefault="00C26D2D" w:rsidP="00C26D2D">
            <w:pPr>
              <w:widowControl/>
              <w:wordWrap/>
              <w:autoSpaceDE/>
              <w:autoSpaceDN/>
              <w:spacing w:before="100" w:beforeAutospacing="1" w:after="100" w:afterAutospacing="1" w:line="240" w:lineRule="auto"/>
              <w:jc w:val="left"/>
              <w:rPr>
                <w:rFonts w:ascii="Arial" w:eastAsia="Gulim" w:hAnsi="Arial" w:cs="Arial"/>
                <w:b/>
                <w:bCs/>
                <w:color w:val="333333"/>
                <w:kern w:val="0"/>
                <w:szCs w:val="20"/>
              </w:rPr>
            </w:pPr>
            <w:r w:rsidRPr="00C26D2D">
              <w:rPr>
                <w:rFonts w:ascii="Arial" w:eastAsia="Gulim" w:hAnsi="Arial" w:cs="Arial"/>
                <w:b/>
                <w:bCs/>
                <w:color w:val="333333"/>
                <w:kern w:val="0"/>
                <w:szCs w:val="20"/>
              </w:rPr>
              <w:t>cure</w:t>
            </w:r>
          </w:p>
        </w:tc>
      </w:tr>
      <w:tr w:rsidR="00C26D2D" w:rsidRPr="00C26D2D" w:rsidTr="00C26D2D">
        <w:trPr>
          <w:trHeight w:val="525"/>
        </w:trPr>
        <w:tc>
          <w:tcPr>
            <w:tcW w:w="1800" w:type="dxa"/>
            <w:tcMar>
              <w:top w:w="0" w:type="dxa"/>
              <w:left w:w="0" w:type="dxa"/>
              <w:bottom w:w="0" w:type="dxa"/>
              <w:right w:w="0" w:type="dxa"/>
            </w:tcMar>
            <w:vAlign w:val="center"/>
            <w:hideMark/>
          </w:tcPr>
          <w:p w:rsidR="00C26D2D" w:rsidRPr="00C26D2D" w:rsidRDefault="00C26D2D" w:rsidP="00C26D2D">
            <w:pPr>
              <w:widowControl/>
              <w:wordWrap/>
              <w:autoSpaceDE/>
              <w:autoSpaceDN/>
              <w:spacing w:before="100" w:beforeAutospacing="1" w:after="100" w:afterAutospacing="1" w:line="240" w:lineRule="auto"/>
              <w:jc w:val="left"/>
              <w:rPr>
                <w:rFonts w:ascii="Arial" w:eastAsia="Gulim" w:hAnsi="Arial" w:cs="Arial"/>
                <w:b/>
                <w:bCs/>
                <w:color w:val="333333"/>
                <w:kern w:val="0"/>
                <w:szCs w:val="20"/>
              </w:rPr>
            </w:pPr>
            <w:r w:rsidRPr="00C26D2D">
              <w:rPr>
                <w:rFonts w:ascii="Arial" w:eastAsia="Gulim" w:hAnsi="Arial" w:cs="Arial"/>
                <w:b/>
                <w:bCs/>
                <w:color w:val="333333"/>
                <w:kern w:val="0"/>
                <w:szCs w:val="20"/>
              </w:rPr>
              <w:t>demote</w:t>
            </w:r>
          </w:p>
        </w:tc>
        <w:tc>
          <w:tcPr>
            <w:tcW w:w="1800" w:type="dxa"/>
            <w:tcMar>
              <w:top w:w="0" w:type="dxa"/>
              <w:left w:w="0" w:type="dxa"/>
              <w:bottom w:w="0" w:type="dxa"/>
              <w:right w:w="0" w:type="dxa"/>
            </w:tcMar>
            <w:vAlign w:val="center"/>
            <w:hideMark/>
          </w:tcPr>
          <w:p w:rsidR="00C26D2D" w:rsidRPr="00C26D2D" w:rsidRDefault="00C26D2D" w:rsidP="00C26D2D">
            <w:pPr>
              <w:widowControl/>
              <w:wordWrap/>
              <w:autoSpaceDE/>
              <w:autoSpaceDN/>
              <w:spacing w:before="100" w:beforeAutospacing="1" w:after="100" w:afterAutospacing="1" w:line="240" w:lineRule="auto"/>
              <w:jc w:val="left"/>
              <w:rPr>
                <w:rFonts w:ascii="Arial" w:eastAsia="Gulim" w:hAnsi="Arial" w:cs="Arial"/>
                <w:b/>
                <w:bCs/>
                <w:color w:val="333333"/>
                <w:kern w:val="0"/>
                <w:szCs w:val="20"/>
              </w:rPr>
            </w:pPr>
            <w:r w:rsidRPr="00C26D2D">
              <w:rPr>
                <w:rFonts w:ascii="Arial" w:eastAsia="Gulim" w:hAnsi="Arial" w:cs="Arial"/>
                <w:b/>
                <w:bCs/>
                <w:color w:val="333333"/>
                <w:kern w:val="0"/>
                <w:szCs w:val="20"/>
              </w:rPr>
              <w:t>disappear</w:t>
            </w:r>
          </w:p>
        </w:tc>
        <w:tc>
          <w:tcPr>
            <w:tcW w:w="1800" w:type="dxa"/>
            <w:tcMar>
              <w:top w:w="0" w:type="dxa"/>
              <w:left w:w="0" w:type="dxa"/>
              <w:bottom w:w="0" w:type="dxa"/>
              <w:right w:w="0" w:type="dxa"/>
            </w:tcMar>
            <w:vAlign w:val="center"/>
            <w:hideMark/>
          </w:tcPr>
          <w:p w:rsidR="00C26D2D" w:rsidRPr="00C26D2D" w:rsidRDefault="00C26D2D" w:rsidP="00C26D2D">
            <w:pPr>
              <w:widowControl/>
              <w:wordWrap/>
              <w:autoSpaceDE/>
              <w:autoSpaceDN/>
              <w:spacing w:before="100" w:beforeAutospacing="1" w:after="100" w:afterAutospacing="1" w:line="240" w:lineRule="auto"/>
              <w:jc w:val="left"/>
              <w:rPr>
                <w:rFonts w:ascii="Arial" w:eastAsia="Gulim" w:hAnsi="Arial" w:cs="Arial"/>
                <w:b/>
                <w:bCs/>
                <w:color w:val="333333"/>
                <w:kern w:val="0"/>
                <w:szCs w:val="20"/>
              </w:rPr>
            </w:pPr>
            <w:r w:rsidRPr="00C26D2D">
              <w:rPr>
                <w:rFonts w:ascii="Arial" w:eastAsia="Gulim" w:hAnsi="Arial" w:cs="Arial"/>
                <w:b/>
                <w:bCs/>
                <w:color w:val="333333"/>
                <w:kern w:val="0"/>
                <w:szCs w:val="20"/>
              </w:rPr>
              <w:t>dissolve</w:t>
            </w:r>
          </w:p>
        </w:tc>
        <w:tc>
          <w:tcPr>
            <w:tcW w:w="1800" w:type="dxa"/>
            <w:tcMar>
              <w:top w:w="0" w:type="dxa"/>
              <w:left w:w="0" w:type="dxa"/>
              <w:bottom w:w="0" w:type="dxa"/>
              <w:right w:w="0" w:type="dxa"/>
            </w:tcMar>
            <w:vAlign w:val="center"/>
            <w:hideMark/>
          </w:tcPr>
          <w:p w:rsidR="00C26D2D" w:rsidRPr="00C26D2D" w:rsidRDefault="00C26D2D" w:rsidP="00C26D2D">
            <w:pPr>
              <w:widowControl/>
              <w:wordWrap/>
              <w:autoSpaceDE/>
              <w:autoSpaceDN/>
              <w:spacing w:before="100" w:beforeAutospacing="1" w:after="100" w:afterAutospacing="1" w:line="240" w:lineRule="auto"/>
              <w:jc w:val="left"/>
              <w:rPr>
                <w:rFonts w:ascii="Arial" w:eastAsia="Gulim" w:hAnsi="Arial" w:cs="Arial"/>
                <w:b/>
                <w:bCs/>
                <w:color w:val="333333"/>
                <w:kern w:val="0"/>
                <w:szCs w:val="20"/>
              </w:rPr>
            </w:pPr>
            <w:r w:rsidRPr="00C26D2D">
              <w:rPr>
                <w:rFonts w:ascii="Arial" w:eastAsia="Gulim" w:hAnsi="Arial" w:cs="Arial"/>
                <w:b/>
                <w:bCs/>
                <w:color w:val="333333"/>
                <w:kern w:val="0"/>
                <w:szCs w:val="20"/>
              </w:rPr>
              <w:t>exchange</w:t>
            </w:r>
          </w:p>
        </w:tc>
      </w:tr>
      <w:tr w:rsidR="00C26D2D" w:rsidRPr="00C26D2D" w:rsidTr="00C26D2D">
        <w:trPr>
          <w:trHeight w:val="525"/>
        </w:trPr>
        <w:tc>
          <w:tcPr>
            <w:tcW w:w="1800" w:type="dxa"/>
            <w:tcMar>
              <w:top w:w="0" w:type="dxa"/>
              <w:left w:w="0" w:type="dxa"/>
              <w:bottom w:w="0" w:type="dxa"/>
              <w:right w:w="0" w:type="dxa"/>
            </w:tcMar>
            <w:vAlign w:val="center"/>
            <w:hideMark/>
          </w:tcPr>
          <w:p w:rsidR="00C26D2D" w:rsidRPr="00C26D2D" w:rsidRDefault="00C26D2D" w:rsidP="00C26D2D">
            <w:pPr>
              <w:widowControl/>
              <w:wordWrap/>
              <w:autoSpaceDE/>
              <w:autoSpaceDN/>
              <w:spacing w:before="100" w:beforeAutospacing="1" w:after="100" w:afterAutospacing="1" w:line="240" w:lineRule="auto"/>
              <w:jc w:val="left"/>
              <w:rPr>
                <w:rFonts w:ascii="Arial" w:eastAsia="Gulim" w:hAnsi="Arial" w:cs="Arial"/>
                <w:b/>
                <w:bCs/>
                <w:color w:val="333333"/>
                <w:kern w:val="0"/>
                <w:szCs w:val="20"/>
              </w:rPr>
            </w:pPr>
            <w:r w:rsidRPr="00C26D2D">
              <w:rPr>
                <w:rFonts w:ascii="Arial" w:eastAsia="Gulim" w:hAnsi="Arial" w:cs="Arial"/>
                <w:b/>
                <w:bCs/>
                <w:color w:val="333333"/>
                <w:kern w:val="0"/>
                <w:szCs w:val="20"/>
              </w:rPr>
              <w:t>expand</w:t>
            </w:r>
          </w:p>
        </w:tc>
        <w:tc>
          <w:tcPr>
            <w:tcW w:w="1800" w:type="dxa"/>
            <w:tcMar>
              <w:top w:w="0" w:type="dxa"/>
              <w:left w:w="0" w:type="dxa"/>
              <w:bottom w:w="0" w:type="dxa"/>
              <w:right w:w="0" w:type="dxa"/>
            </w:tcMar>
            <w:vAlign w:val="center"/>
            <w:hideMark/>
          </w:tcPr>
          <w:p w:rsidR="00C26D2D" w:rsidRPr="00C26D2D" w:rsidRDefault="00C26D2D" w:rsidP="00C26D2D">
            <w:pPr>
              <w:widowControl/>
              <w:wordWrap/>
              <w:autoSpaceDE/>
              <w:autoSpaceDN/>
              <w:spacing w:before="100" w:beforeAutospacing="1" w:after="100" w:afterAutospacing="1" w:line="240" w:lineRule="auto"/>
              <w:jc w:val="left"/>
              <w:rPr>
                <w:rFonts w:ascii="Arial" w:eastAsia="Gulim" w:hAnsi="Arial" w:cs="Arial"/>
                <w:b/>
                <w:bCs/>
                <w:color w:val="333333"/>
                <w:kern w:val="0"/>
                <w:szCs w:val="20"/>
              </w:rPr>
            </w:pPr>
            <w:r w:rsidRPr="00C26D2D">
              <w:rPr>
                <w:rFonts w:ascii="Arial" w:eastAsia="Gulim" w:hAnsi="Arial" w:cs="Arial"/>
                <w:b/>
                <w:bCs/>
                <w:color w:val="333333"/>
                <w:kern w:val="0"/>
                <w:szCs w:val="20"/>
              </w:rPr>
              <w:t>fade</w:t>
            </w:r>
          </w:p>
        </w:tc>
        <w:tc>
          <w:tcPr>
            <w:tcW w:w="1800" w:type="dxa"/>
            <w:tcMar>
              <w:top w:w="0" w:type="dxa"/>
              <w:left w:w="0" w:type="dxa"/>
              <w:bottom w:w="0" w:type="dxa"/>
              <w:right w:w="0" w:type="dxa"/>
            </w:tcMar>
            <w:vAlign w:val="center"/>
            <w:hideMark/>
          </w:tcPr>
          <w:p w:rsidR="00C26D2D" w:rsidRPr="00C26D2D" w:rsidRDefault="00C26D2D" w:rsidP="00C26D2D">
            <w:pPr>
              <w:widowControl/>
              <w:wordWrap/>
              <w:autoSpaceDE/>
              <w:autoSpaceDN/>
              <w:spacing w:before="100" w:beforeAutospacing="1" w:after="100" w:afterAutospacing="1" w:line="240" w:lineRule="auto"/>
              <w:jc w:val="left"/>
              <w:rPr>
                <w:rFonts w:ascii="Arial" w:eastAsia="Gulim" w:hAnsi="Arial" w:cs="Arial"/>
                <w:b/>
                <w:bCs/>
                <w:color w:val="333333"/>
                <w:kern w:val="0"/>
                <w:szCs w:val="20"/>
              </w:rPr>
            </w:pPr>
            <w:r w:rsidRPr="00C26D2D">
              <w:rPr>
                <w:rFonts w:ascii="Arial" w:eastAsia="Gulim" w:hAnsi="Arial" w:cs="Arial"/>
                <w:b/>
                <w:bCs/>
                <w:color w:val="333333"/>
                <w:kern w:val="0"/>
                <w:szCs w:val="20"/>
              </w:rPr>
              <w:t>increase</w:t>
            </w:r>
          </w:p>
        </w:tc>
        <w:tc>
          <w:tcPr>
            <w:tcW w:w="1800" w:type="dxa"/>
            <w:tcMar>
              <w:top w:w="0" w:type="dxa"/>
              <w:left w:w="0" w:type="dxa"/>
              <w:bottom w:w="0" w:type="dxa"/>
              <w:right w:w="0" w:type="dxa"/>
            </w:tcMar>
            <w:vAlign w:val="center"/>
            <w:hideMark/>
          </w:tcPr>
          <w:p w:rsidR="00C26D2D" w:rsidRPr="00C26D2D" w:rsidRDefault="00C26D2D" w:rsidP="00C26D2D">
            <w:pPr>
              <w:widowControl/>
              <w:wordWrap/>
              <w:autoSpaceDE/>
              <w:autoSpaceDN/>
              <w:spacing w:before="100" w:beforeAutospacing="1" w:after="100" w:afterAutospacing="1" w:line="240" w:lineRule="auto"/>
              <w:jc w:val="left"/>
              <w:rPr>
                <w:rFonts w:ascii="Arial" w:eastAsia="Gulim" w:hAnsi="Arial" w:cs="Arial"/>
                <w:b/>
                <w:bCs/>
                <w:color w:val="333333"/>
                <w:kern w:val="0"/>
                <w:szCs w:val="20"/>
              </w:rPr>
            </w:pPr>
            <w:r w:rsidRPr="00C26D2D">
              <w:rPr>
                <w:rFonts w:ascii="Arial" w:eastAsia="Gulim" w:hAnsi="Arial" w:cs="Arial"/>
                <w:b/>
                <w:bCs/>
                <w:color w:val="333333"/>
                <w:kern w:val="0"/>
                <w:szCs w:val="20"/>
              </w:rPr>
              <w:t>promote</w:t>
            </w:r>
          </w:p>
        </w:tc>
      </w:tr>
      <w:tr w:rsidR="00C26D2D" w:rsidRPr="00C26D2D" w:rsidTr="00C26D2D">
        <w:trPr>
          <w:trHeight w:val="525"/>
        </w:trPr>
        <w:tc>
          <w:tcPr>
            <w:tcW w:w="1800" w:type="dxa"/>
            <w:tcMar>
              <w:top w:w="0" w:type="dxa"/>
              <w:left w:w="0" w:type="dxa"/>
              <w:bottom w:w="0" w:type="dxa"/>
              <w:right w:w="0" w:type="dxa"/>
            </w:tcMar>
            <w:vAlign w:val="center"/>
            <w:hideMark/>
          </w:tcPr>
          <w:p w:rsidR="00C26D2D" w:rsidRPr="00C26D2D" w:rsidRDefault="00C26D2D" w:rsidP="00C26D2D">
            <w:pPr>
              <w:widowControl/>
              <w:wordWrap/>
              <w:autoSpaceDE/>
              <w:autoSpaceDN/>
              <w:spacing w:before="100" w:beforeAutospacing="1" w:after="100" w:afterAutospacing="1" w:line="240" w:lineRule="auto"/>
              <w:jc w:val="left"/>
              <w:rPr>
                <w:rFonts w:ascii="Arial" w:eastAsia="Gulim" w:hAnsi="Arial" w:cs="Arial"/>
                <w:b/>
                <w:bCs/>
                <w:color w:val="333333"/>
                <w:kern w:val="0"/>
                <w:szCs w:val="20"/>
              </w:rPr>
            </w:pPr>
            <w:r w:rsidRPr="00C26D2D">
              <w:rPr>
                <w:rFonts w:ascii="Arial" w:eastAsia="Gulim" w:hAnsi="Arial" w:cs="Arial"/>
                <w:b/>
                <w:bCs/>
                <w:color w:val="333333"/>
                <w:kern w:val="0"/>
                <w:szCs w:val="20"/>
              </w:rPr>
              <w:t>reduce</w:t>
            </w:r>
          </w:p>
        </w:tc>
        <w:tc>
          <w:tcPr>
            <w:tcW w:w="1800" w:type="dxa"/>
            <w:tcMar>
              <w:top w:w="0" w:type="dxa"/>
              <w:left w:w="0" w:type="dxa"/>
              <w:bottom w:w="0" w:type="dxa"/>
              <w:right w:w="0" w:type="dxa"/>
            </w:tcMar>
            <w:vAlign w:val="center"/>
            <w:hideMark/>
          </w:tcPr>
          <w:p w:rsidR="00C26D2D" w:rsidRPr="00C26D2D" w:rsidRDefault="00C26D2D" w:rsidP="00C26D2D">
            <w:pPr>
              <w:widowControl/>
              <w:wordWrap/>
              <w:autoSpaceDE/>
              <w:autoSpaceDN/>
              <w:spacing w:before="100" w:beforeAutospacing="1" w:after="100" w:afterAutospacing="1" w:line="240" w:lineRule="auto"/>
              <w:jc w:val="left"/>
              <w:rPr>
                <w:rFonts w:ascii="Arial" w:eastAsia="Gulim" w:hAnsi="Arial" w:cs="Arial"/>
                <w:b/>
                <w:bCs/>
                <w:color w:val="333333"/>
                <w:kern w:val="0"/>
                <w:szCs w:val="20"/>
              </w:rPr>
            </w:pPr>
            <w:r w:rsidRPr="00C26D2D">
              <w:rPr>
                <w:rFonts w:ascii="Arial" w:eastAsia="Gulim" w:hAnsi="Arial" w:cs="Arial"/>
                <w:b/>
                <w:bCs/>
                <w:color w:val="333333"/>
                <w:kern w:val="0"/>
                <w:szCs w:val="20"/>
              </w:rPr>
              <w:t>renew</w:t>
            </w:r>
          </w:p>
        </w:tc>
        <w:tc>
          <w:tcPr>
            <w:tcW w:w="1800" w:type="dxa"/>
            <w:tcMar>
              <w:top w:w="0" w:type="dxa"/>
              <w:left w:w="0" w:type="dxa"/>
              <w:bottom w:w="0" w:type="dxa"/>
              <w:right w:w="0" w:type="dxa"/>
            </w:tcMar>
            <w:vAlign w:val="center"/>
            <w:hideMark/>
          </w:tcPr>
          <w:p w:rsidR="00C26D2D" w:rsidRPr="00C26D2D" w:rsidRDefault="00C26D2D" w:rsidP="00C26D2D">
            <w:pPr>
              <w:widowControl/>
              <w:wordWrap/>
              <w:autoSpaceDE/>
              <w:autoSpaceDN/>
              <w:spacing w:before="100" w:beforeAutospacing="1" w:after="100" w:afterAutospacing="1" w:line="240" w:lineRule="auto"/>
              <w:jc w:val="left"/>
              <w:rPr>
                <w:rFonts w:ascii="Arial" w:eastAsia="Gulim" w:hAnsi="Arial" w:cs="Arial"/>
                <w:b/>
                <w:bCs/>
                <w:color w:val="333333"/>
                <w:kern w:val="0"/>
                <w:szCs w:val="20"/>
              </w:rPr>
            </w:pPr>
            <w:r w:rsidRPr="00C26D2D">
              <w:rPr>
                <w:rFonts w:ascii="Arial" w:eastAsia="Gulim" w:hAnsi="Arial" w:cs="Arial"/>
                <w:b/>
                <w:bCs/>
                <w:color w:val="333333"/>
                <w:kern w:val="0"/>
                <w:szCs w:val="20"/>
              </w:rPr>
              <w:t>renovate</w:t>
            </w:r>
          </w:p>
        </w:tc>
        <w:tc>
          <w:tcPr>
            <w:tcW w:w="1800" w:type="dxa"/>
            <w:tcMar>
              <w:top w:w="0" w:type="dxa"/>
              <w:left w:w="0" w:type="dxa"/>
              <w:bottom w:w="0" w:type="dxa"/>
              <w:right w:w="0" w:type="dxa"/>
            </w:tcMar>
            <w:vAlign w:val="center"/>
            <w:hideMark/>
          </w:tcPr>
          <w:p w:rsidR="00C26D2D" w:rsidRPr="00C26D2D" w:rsidRDefault="00C26D2D" w:rsidP="00C26D2D">
            <w:pPr>
              <w:widowControl/>
              <w:wordWrap/>
              <w:autoSpaceDE/>
              <w:autoSpaceDN/>
              <w:spacing w:before="100" w:beforeAutospacing="1" w:after="100" w:afterAutospacing="1" w:line="240" w:lineRule="auto"/>
              <w:jc w:val="left"/>
              <w:rPr>
                <w:rFonts w:ascii="Arial" w:eastAsia="Gulim" w:hAnsi="Arial" w:cs="Arial"/>
                <w:b/>
                <w:bCs/>
                <w:color w:val="333333"/>
                <w:kern w:val="0"/>
                <w:szCs w:val="20"/>
              </w:rPr>
            </w:pPr>
            <w:r w:rsidRPr="00C26D2D">
              <w:rPr>
                <w:rFonts w:ascii="Arial" w:eastAsia="Gulim" w:hAnsi="Arial" w:cs="Arial"/>
                <w:b/>
                <w:bCs/>
                <w:color w:val="333333"/>
                <w:kern w:val="0"/>
                <w:szCs w:val="20"/>
              </w:rPr>
              <w:t>replace</w:t>
            </w:r>
          </w:p>
        </w:tc>
      </w:tr>
      <w:tr w:rsidR="00C26D2D" w:rsidRPr="00C26D2D" w:rsidTr="00C26D2D">
        <w:trPr>
          <w:trHeight w:val="525"/>
        </w:trPr>
        <w:tc>
          <w:tcPr>
            <w:tcW w:w="1800" w:type="dxa"/>
            <w:tcMar>
              <w:top w:w="0" w:type="dxa"/>
              <w:left w:w="0" w:type="dxa"/>
              <w:bottom w:w="0" w:type="dxa"/>
              <w:right w:w="0" w:type="dxa"/>
            </w:tcMar>
            <w:vAlign w:val="center"/>
            <w:hideMark/>
          </w:tcPr>
          <w:p w:rsidR="00C26D2D" w:rsidRPr="00C26D2D" w:rsidRDefault="00C26D2D" w:rsidP="00C26D2D">
            <w:pPr>
              <w:widowControl/>
              <w:wordWrap/>
              <w:autoSpaceDE/>
              <w:autoSpaceDN/>
              <w:spacing w:before="100" w:beforeAutospacing="1" w:after="100" w:afterAutospacing="1" w:line="240" w:lineRule="auto"/>
              <w:jc w:val="left"/>
              <w:rPr>
                <w:rFonts w:ascii="Arial" w:eastAsia="Gulim" w:hAnsi="Arial" w:cs="Arial"/>
                <w:b/>
                <w:bCs/>
                <w:color w:val="333333"/>
                <w:kern w:val="0"/>
                <w:szCs w:val="20"/>
              </w:rPr>
            </w:pPr>
            <w:r w:rsidRPr="00C26D2D">
              <w:rPr>
                <w:rFonts w:ascii="Arial" w:eastAsia="Gulim" w:hAnsi="Arial" w:cs="Arial"/>
                <w:b/>
                <w:bCs/>
                <w:color w:val="333333"/>
                <w:kern w:val="0"/>
                <w:szCs w:val="20"/>
              </w:rPr>
              <w:t>swell</w:t>
            </w:r>
          </w:p>
        </w:tc>
        <w:tc>
          <w:tcPr>
            <w:tcW w:w="1800" w:type="dxa"/>
            <w:tcMar>
              <w:top w:w="0" w:type="dxa"/>
              <w:left w:w="0" w:type="dxa"/>
              <w:bottom w:w="0" w:type="dxa"/>
              <w:right w:w="0" w:type="dxa"/>
            </w:tcMar>
            <w:vAlign w:val="center"/>
            <w:hideMark/>
          </w:tcPr>
          <w:p w:rsidR="00C26D2D" w:rsidRPr="00C26D2D" w:rsidRDefault="00C26D2D" w:rsidP="00C26D2D">
            <w:pPr>
              <w:widowControl/>
              <w:wordWrap/>
              <w:autoSpaceDE/>
              <w:autoSpaceDN/>
              <w:spacing w:before="100" w:beforeAutospacing="1" w:after="100" w:afterAutospacing="1" w:line="240" w:lineRule="auto"/>
              <w:jc w:val="left"/>
              <w:rPr>
                <w:rFonts w:ascii="Arial" w:eastAsia="Gulim" w:hAnsi="Arial" w:cs="Arial"/>
                <w:b/>
                <w:bCs/>
                <w:color w:val="333333"/>
                <w:kern w:val="0"/>
                <w:szCs w:val="20"/>
              </w:rPr>
            </w:pPr>
            <w:r w:rsidRPr="00C26D2D">
              <w:rPr>
                <w:rFonts w:ascii="Arial" w:eastAsia="Gulim" w:hAnsi="Arial" w:cs="Arial"/>
                <w:b/>
                <w:bCs/>
                <w:color w:val="333333"/>
                <w:kern w:val="0"/>
                <w:szCs w:val="20"/>
              </w:rPr>
              <w:t>switch</w:t>
            </w:r>
          </w:p>
        </w:tc>
        <w:tc>
          <w:tcPr>
            <w:tcW w:w="1800" w:type="dxa"/>
            <w:tcMar>
              <w:top w:w="0" w:type="dxa"/>
              <w:left w:w="0" w:type="dxa"/>
              <w:bottom w:w="0" w:type="dxa"/>
              <w:right w:w="0" w:type="dxa"/>
            </w:tcMar>
            <w:vAlign w:val="center"/>
            <w:hideMark/>
          </w:tcPr>
          <w:p w:rsidR="00C26D2D" w:rsidRPr="00C26D2D" w:rsidRDefault="00C26D2D" w:rsidP="00C26D2D">
            <w:pPr>
              <w:widowControl/>
              <w:wordWrap/>
              <w:autoSpaceDE/>
              <w:autoSpaceDN/>
              <w:spacing w:before="100" w:beforeAutospacing="1" w:after="100" w:afterAutospacing="1" w:line="240" w:lineRule="auto"/>
              <w:jc w:val="left"/>
              <w:rPr>
                <w:rFonts w:ascii="Arial" w:eastAsia="Gulim" w:hAnsi="Arial" w:cs="Arial"/>
                <w:b/>
                <w:bCs/>
                <w:color w:val="333333"/>
                <w:kern w:val="0"/>
                <w:szCs w:val="20"/>
              </w:rPr>
            </w:pPr>
            <w:r w:rsidRPr="00C26D2D">
              <w:rPr>
                <w:rFonts w:ascii="Arial" w:eastAsia="Gulim" w:hAnsi="Arial" w:cs="Arial"/>
                <w:b/>
                <w:bCs/>
                <w:color w:val="333333"/>
                <w:kern w:val="0"/>
                <w:szCs w:val="20"/>
              </w:rPr>
              <w:t>transform</w:t>
            </w:r>
          </w:p>
        </w:tc>
        <w:tc>
          <w:tcPr>
            <w:tcW w:w="1800" w:type="dxa"/>
            <w:tcMar>
              <w:top w:w="0" w:type="dxa"/>
              <w:left w:w="0" w:type="dxa"/>
              <w:bottom w:w="0" w:type="dxa"/>
              <w:right w:w="0" w:type="dxa"/>
            </w:tcMar>
            <w:vAlign w:val="center"/>
            <w:hideMark/>
          </w:tcPr>
          <w:p w:rsidR="00C26D2D" w:rsidRPr="00C26D2D" w:rsidRDefault="00C26D2D" w:rsidP="00C26D2D">
            <w:pPr>
              <w:widowControl/>
              <w:wordWrap/>
              <w:autoSpaceDE/>
              <w:autoSpaceDN/>
              <w:spacing w:before="100" w:beforeAutospacing="1" w:after="100" w:afterAutospacing="1" w:line="240" w:lineRule="auto"/>
              <w:jc w:val="left"/>
              <w:rPr>
                <w:rFonts w:ascii="Arial" w:eastAsia="Gulim" w:hAnsi="Arial" w:cs="Arial"/>
                <w:b/>
                <w:bCs/>
                <w:color w:val="333333"/>
                <w:kern w:val="0"/>
                <w:szCs w:val="20"/>
              </w:rPr>
            </w:pPr>
            <w:r w:rsidRPr="00C26D2D">
              <w:rPr>
                <w:rFonts w:ascii="Arial" w:eastAsia="Gulim" w:hAnsi="Arial" w:cs="Arial"/>
                <w:b/>
                <w:bCs/>
                <w:color w:val="333333"/>
                <w:kern w:val="0"/>
                <w:szCs w:val="20"/>
              </w:rPr>
              <w:t>vary</w:t>
            </w:r>
          </w:p>
        </w:tc>
      </w:tr>
    </w:tbl>
    <w:p w:rsidR="00C26D2D" w:rsidRPr="00C26D2D" w:rsidRDefault="00C26D2D" w:rsidP="00C26D2D">
      <w:pPr>
        <w:widowControl/>
        <w:shd w:val="clear" w:color="auto" w:fill="FFFFFF"/>
        <w:wordWrap/>
        <w:autoSpaceDE/>
        <w:autoSpaceDN/>
        <w:spacing w:after="300" w:line="300" w:lineRule="atLeast"/>
        <w:jc w:val="left"/>
        <w:rPr>
          <w:rFonts w:ascii="Arial" w:eastAsia="Gulim" w:hAnsi="Arial" w:cs="Arial"/>
          <w:color w:val="333333"/>
          <w:kern w:val="0"/>
          <w:szCs w:val="20"/>
        </w:rPr>
      </w:pPr>
      <w:proofErr w:type="gramStart"/>
      <w:r w:rsidRPr="00C26D2D">
        <w:rPr>
          <w:rFonts w:ascii="Arial" w:eastAsia="Gulim" w:hAnsi="Arial" w:cs="Arial"/>
          <w:b/>
          <w:bCs/>
          <w:color w:val="333333"/>
          <w:kern w:val="0"/>
          <w:szCs w:val="20"/>
        </w:rPr>
        <w:t>1.a</w:t>
      </w:r>
      <w:proofErr w:type="gramEnd"/>
      <w:r w:rsidRPr="00C26D2D">
        <w:rPr>
          <w:rFonts w:ascii="Arial" w:eastAsia="Gulim" w:hAnsi="Arial" w:cs="Arial"/>
          <w:b/>
          <w:bCs/>
          <w:color w:val="333333"/>
          <w:kern w:val="0"/>
          <w:szCs w:val="20"/>
        </w:rPr>
        <w:t>)</w:t>
      </w:r>
      <w:r w:rsidRPr="00C26D2D">
        <w:rPr>
          <w:rFonts w:ascii="Arial" w:eastAsia="Gulim" w:hAnsi="Arial" w:cs="Arial"/>
          <w:color w:val="333333"/>
          <w:kern w:val="0"/>
          <w:szCs w:val="20"/>
        </w:rPr>
        <w:t xml:space="preserve"> We need to </w:t>
      </w:r>
      <w:r w:rsidRPr="00C26D2D">
        <w:rPr>
          <w:rFonts w:ascii="Arial" w:eastAsia="Gulim" w:hAnsi="Arial" w:cs="Arial"/>
          <w:b/>
          <w:bCs/>
          <w:color w:val="CC0000"/>
          <w:kern w:val="0"/>
          <w:szCs w:val="20"/>
        </w:rPr>
        <w:t>adapt</w:t>
      </w:r>
      <w:r w:rsidRPr="00C26D2D">
        <w:rPr>
          <w:rFonts w:ascii="Arial" w:eastAsia="Gulim" w:hAnsi="Arial" w:cs="Arial"/>
          <w:color w:val="333333"/>
          <w:kern w:val="0"/>
          <w:szCs w:val="20"/>
        </w:rPr>
        <w:t xml:space="preserve"> these cars so disabled people can drive them.</w:t>
      </w:r>
      <w:r w:rsidRPr="00C26D2D">
        <w:rPr>
          <w:rFonts w:ascii="Arial" w:eastAsia="Gulim" w:hAnsi="Arial" w:cs="Arial"/>
          <w:color w:val="333333"/>
          <w:kern w:val="0"/>
          <w:szCs w:val="20"/>
        </w:rPr>
        <w:br/>
      </w:r>
      <w:proofErr w:type="gramStart"/>
      <w:r w:rsidRPr="00C26D2D">
        <w:rPr>
          <w:rFonts w:ascii="Arial" w:eastAsia="Gulim" w:hAnsi="Arial" w:cs="Arial"/>
          <w:b/>
          <w:bCs/>
          <w:color w:val="333333"/>
          <w:kern w:val="0"/>
          <w:szCs w:val="20"/>
        </w:rPr>
        <w:t>1.b</w:t>
      </w:r>
      <w:proofErr w:type="gramEnd"/>
      <w:r w:rsidRPr="00C26D2D">
        <w:rPr>
          <w:rFonts w:ascii="Arial" w:eastAsia="Gulim" w:hAnsi="Arial" w:cs="Arial"/>
          <w:b/>
          <w:bCs/>
          <w:color w:val="333333"/>
          <w:kern w:val="0"/>
          <w:szCs w:val="20"/>
        </w:rPr>
        <w:t>)</w:t>
      </w:r>
      <w:r w:rsidRPr="00C26D2D">
        <w:rPr>
          <w:rFonts w:ascii="Arial" w:eastAsia="Gulim" w:hAnsi="Arial" w:cs="Arial"/>
          <w:color w:val="333333"/>
          <w:kern w:val="0"/>
          <w:szCs w:val="20"/>
        </w:rPr>
        <w:t xml:space="preserve"> The country found it hard to </w:t>
      </w:r>
      <w:r w:rsidRPr="00C26D2D">
        <w:rPr>
          <w:rFonts w:ascii="Arial" w:eastAsia="Gulim" w:hAnsi="Arial" w:cs="Arial"/>
          <w:b/>
          <w:bCs/>
          <w:color w:val="CC0000"/>
          <w:kern w:val="0"/>
          <w:szCs w:val="20"/>
        </w:rPr>
        <w:t>adapt</w:t>
      </w:r>
      <w:r w:rsidRPr="00C26D2D">
        <w:rPr>
          <w:rFonts w:ascii="Arial" w:eastAsia="Gulim" w:hAnsi="Arial" w:cs="Arial"/>
          <w:color w:val="333333"/>
          <w:kern w:val="0"/>
          <w:szCs w:val="20"/>
        </w:rPr>
        <w:t xml:space="preserve"> to the new government. </w:t>
      </w:r>
    </w:p>
    <w:p w:rsidR="00C26D2D" w:rsidRPr="00C26D2D" w:rsidRDefault="00C26D2D" w:rsidP="00C26D2D">
      <w:pPr>
        <w:widowControl/>
        <w:shd w:val="clear" w:color="auto" w:fill="FFFFFF"/>
        <w:wordWrap/>
        <w:autoSpaceDE/>
        <w:autoSpaceDN/>
        <w:spacing w:after="300" w:line="300" w:lineRule="atLeast"/>
        <w:jc w:val="left"/>
        <w:rPr>
          <w:rFonts w:ascii="Arial" w:eastAsia="Gulim" w:hAnsi="Arial" w:cs="Arial"/>
          <w:color w:val="333333"/>
          <w:kern w:val="0"/>
          <w:szCs w:val="20"/>
        </w:rPr>
      </w:pPr>
      <w:proofErr w:type="gramStart"/>
      <w:r w:rsidRPr="00C26D2D">
        <w:rPr>
          <w:rFonts w:ascii="Arial" w:eastAsia="Gulim" w:hAnsi="Arial" w:cs="Arial"/>
          <w:b/>
          <w:bCs/>
          <w:color w:val="333333"/>
          <w:kern w:val="0"/>
          <w:szCs w:val="20"/>
        </w:rPr>
        <w:t>2.a</w:t>
      </w:r>
      <w:proofErr w:type="gramEnd"/>
      <w:r w:rsidRPr="00C26D2D">
        <w:rPr>
          <w:rFonts w:ascii="Arial" w:eastAsia="Gulim" w:hAnsi="Arial" w:cs="Arial"/>
          <w:b/>
          <w:bCs/>
          <w:color w:val="333333"/>
          <w:kern w:val="0"/>
          <w:szCs w:val="20"/>
        </w:rPr>
        <w:t>)</w:t>
      </w:r>
      <w:r w:rsidRPr="00C26D2D">
        <w:rPr>
          <w:rFonts w:ascii="Arial" w:eastAsia="Gulim" w:hAnsi="Arial" w:cs="Arial"/>
          <w:color w:val="333333"/>
          <w:kern w:val="0"/>
          <w:szCs w:val="20"/>
        </w:rPr>
        <w:t xml:space="preserve"> If the trousers are too tight, take them back to the shop and ask them to </w:t>
      </w:r>
      <w:r w:rsidRPr="00C26D2D">
        <w:rPr>
          <w:rFonts w:ascii="Arial" w:eastAsia="Gulim" w:hAnsi="Arial" w:cs="Arial"/>
          <w:b/>
          <w:bCs/>
          <w:color w:val="CC0000"/>
          <w:kern w:val="0"/>
          <w:szCs w:val="20"/>
        </w:rPr>
        <w:t>adjust</w:t>
      </w:r>
      <w:r w:rsidRPr="00C26D2D">
        <w:rPr>
          <w:rFonts w:ascii="Arial" w:eastAsia="Gulim" w:hAnsi="Arial" w:cs="Arial"/>
          <w:color w:val="333333"/>
          <w:kern w:val="0"/>
          <w:szCs w:val="20"/>
        </w:rPr>
        <w:t xml:space="preserve"> them.</w:t>
      </w:r>
      <w:r w:rsidRPr="00C26D2D">
        <w:rPr>
          <w:rFonts w:ascii="Arial" w:eastAsia="Gulim" w:hAnsi="Arial" w:cs="Arial"/>
          <w:color w:val="333333"/>
          <w:kern w:val="0"/>
          <w:szCs w:val="20"/>
        </w:rPr>
        <w:br/>
      </w:r>
      <w:proofErr w:type="gramStart"/>
      <w:r w:rsidRPr="00C26D2D">
        <w:rPr>
          <w:rFonts w:ascii="Arial" w:eastAsia="Gulim" w:hAnsi="Arial" w:cs="Arial"/>
          <w:b/>
          <w:bCs/>
          <w:color w:val="333333"/>
          <w:kern w:val="0"/>
          <w:szCs w:val="20"/>
        </w:rPr>
        <w:t>2.b</w:t>
      </w:r>
      <w:proofErr w:type="gramEnd"/>
      <w:r w:rsidRPr="00C26D2D">
        <w:rPr>
          <w:rFonts w:ascii="Arial" w:eastAsia="Gulim" w:hAnsi="Arial" w:cs="Arial"/>
          <w:b/>
          <w:bCs/>
          <w:color w:val="333333"/>
          <w:kern w:val="0"/>
          <w:szCs w:val="20"/>
        </w:rPr>
        <w:t>)</w:t>
      </w:r>
      <w:r w:rsidRPr="00C26D2D">
        <w:rPr>
          <w:rFonts w:ascii="Arial" w:eastAsia="Gulim" w:hAnsi="Arial" w:cs="Arial"/>
          <w:color w:val="333333"/>
          <w:kern w:val="0"/>
          <w:szCs w:val="20"/>
        </w:rPr>
        <w:t xml:space="preserve"> He found it hard to </w:t>
      </w:r>
      <w:r w:rsidRPr="00C26D2D">
        <w:rPr>
          <w:rFonts w:ascii="Arial" w:eastAsia="Gulim" w:hAnsi="Arial" w:cs="Arial"/>
          <w:b/>
          <w:bCs/>
          <w:color w:val="CC0000"/>
          <w:kern w:val="0"/>
          <w:szCs w:val="20"/>
        </w:rPr>
        <w:t>adjust</w:t>
      </w:r>
      <w:r w:rsidRPr="00C26D2D">
        <w:rPr>
          <w:rFonts w:ascii="Arial" w:eastAsia="Gulim" w:hAnsi="Arial" w:cs="Arial"/>
          <w:color w:val="333333"/>
          <w:kern w:val="0"/>
          <w:szCs w:val="20"/>
        </w:rPr>
        <w:t xml:space="preserve"> to living in a tropical country. </w:t>
      </w:r>
    </w:p>
    <w:p w:rsidR="00C26D2D" w:rsidRPr="00C26D2D" w:rsidRDefault="00C26D2D" w:rsidP="00C26D2D">
      <w:pPr>
        <w:widowControl/>
        <w:shd w:val="clear" w:color="auto" w:fill="FFFFFF"/>
        <w:wordWrap/>
        <w:autoSpaceDE/>
        <w:autoSpaceDN/>
        <w:spacing w:after="300" w:line="300" w:lineRule="atLeast"/>
        <w:jc w:val="left"/>
        <w:rPr>
          <w:rFonts w:ascii="Arial" w:eastAsia="Gulim" w:hAnsi="Arial" w:cs="Arial"/>
          <w:color w:val="333333"/>
          <w:kern w:val="0"/>
          <w:szCs w:val="20"/>
        </w:rPr>
      </w:pPr>
      <w:proofErr w:type="gramStart"/>
      <w:r w:rsidRPr="00C26D2D">
        <w:rPr>
          <w:rFonts w:ascii="Arial" w:eastAsia="Gulim" w:hAnsi="Arial" w:cs="Arial"/>
          <w:b/>
          <w:bCs/>
          <w:color w:val="333333"/>
          <w:kern w:val="0"/>
          <w:szCs w:val="20"/>
        </w:rPr>
        <w:t>3.a</w:t>
      </w:r>
      <w:proofErr w:type="gramEnd"/>
      <w:r w:rsidRPr="00C26D2D">
        <w:rPr>
          <w:rFonts w:ascii="Arial" w:eastAsia="Gulim" w:hAnsi="Arial" w:cs="Arial"/>
          <w:b/>
          <w:bCs/>
          <w:color w:val="333333"/>
          <w:kern w:val="0"/>
          <w:szCs w:val="20"/>
        </w:rPr>
        <w:t>)</w:t>
      </w:r>
      <w:r w:rsidRPr="00C26D2D">
        <w:rPr>
          <w:rFonts w:ascii="Arial" w:eastAsia="Gulim" w:hAnsi="Arial" w:cs="Arial"/>
          <w:color w:val="333333"/>
          <w:kern w:val="0"/>
          <w:szCs w:val="20"/>
        </w:rPr>
        <w:t xml:space="preserve"> You must </w:t>
      </w:r>
      <w:r w:rsidRPr="00C26D2D">
        <w:rPr>
          <w:rFonts w:ascii="Arial" w:eastAsia="Gulim" w:hAnsi="Arial" w:cs="Arial"/>
          <w:b/>
          <w:bCs/>
          <w:color w:val="CC0000"/>
          <w:kern w:val="0"/>
          <w:szCs w:val="20"/>
        </w:rPr>
        <w:t>transform</w:t>
      </w:r>
      <w:r w:rsidRPr="00C26D2D">
        <w:rPr>
          <w:rFonts w:ascii="Arial" w:eastAsia="Gulim" w:hAnsi="Arial" w:cs="Arial"/>
          <w:color w:val="333333"/>
          <w:kern w:val="0"/>
          <w:szCs w:val="20"/>
        </w:rPr>
        <w:t xml:space="preserve"> the voltage or the system will blow up.</w:t>
      </w:r>
      <w:r w:rsidRPr="00C26D2D">
        <w:rPr>
          <w:rFonts w:ascii="Arial" w:eastAsia="Gulim" w:hAnsi="Arial" w:cs="Arial"/>
          <w:color w:val="333333"/>
          <w:kern w:val="0"/>
          <w:szCs w:val="20"/>
        </w:rPr>
        <w:br/>
      </w:r>
      <w:proofErr w:type="gramStart"/>
      <w:r w:rsidRPr="00C26D2D">
        <w:rPr>
          <w:rFonts w:ascii="Arial" w:eastAsia="Gulim" w:hAnsi="Arial" w:cs="Arial"/>
          <w:b/>
          <w:bCs/>
          <w:color w:val="333333"/>
          <w:kern w:val="0"/>
          <w:szCs w:val="20"/>
        </w:rPr>
        <w:t>3.b</w:t>
      </w:r>
      <w:proofErr w:type="gramEnd"/>
      <w:r w:rsidRPr="00C26D2D">
        <w:rPr>
          <w:rFonts w:ascii="Arial" w:eastAsia="Gulim" w:hAnsi="Arial" w:cs="Arial"/>
          <w:b/>
          <w:bCs/>
          <w:color w:val="333333"/>
          <w:kern w:val="0"/>
          <w:szCs w:val="20"/>
        </w:rPr>
        <w:t>)</w:t>
      </w:r>
      <w:r w:rsidRPr="00C26D2D">
        <w:rPr>
          <w:rFonts w:ascii="Arial" w:eastAsia="Gulim" w:hAnsi="Arial" w:cs="Arial"/>
          <w:color w:val="333333"/>
          <w:kern w:val="0"/>
          <w:szCs w:val="20"/>
        </w:rPr>
        <w:t xml:space="preserve"> He decided to </w:t>
      </w:r>
      <w:r w:rsidRPr="00C26D2D">
        <w:rPr>
          <w:rFonts w:ascii="Arial" w:eastAsia="Gulim" w:hAnsi="Arial" w:cs="Arial"/>
          <w:b/>
          <w:bCs/>
          <w:color w:val="CC0000"/>
          <w:kern w:val="0"/>
          <w:szCs w:val="20"/>
        </w:rPr>
        <w:t>transform</w:t>
      </w:r>
      <w:r w:rsidRPr="00C26D2D">
        <w:rPr>
          <w:rFonts w:ascii="Arial" w:eastAsia="Gulim" w:hAnsi="Arial" w:cs="Arial"/>
          <w:color w:val="333333"/>
          <w:kern w:val="0"/>
          <w:szCs w:val="20"/>
        </w:rPr>
        <w:t xml:space="preserve"> his appearance by having plastic surgery. </w:t>
      </w:r>
    </w:p>
    <w:p w:rsidR="00C26D2D" w:rsidRPr="00C26D2D" w:rsidRDefault="00C26D2D" w:rsidP="00C26D2D">
      <w:pPr>
        <w:widowControl/>
        <w:shd w:val="clear" w:color="auto" w:fill="FFFFFF"/>
        <w:wordWrap/>
        <w:autoSpaceDE/>
        <w:autoSpaceDN/>
        <w:spacing w:after="300" w:line="300" w:lineRule="atLeast"/>
        <w:jc w:val="left"/>
        <w:rPr>
          <w:rFonts w:ascii="Arial" w:eastAsia="Gulim" w:hAnsi="Arial" w:cs="Arial"/>
          <w:color w:val="333333"/>
          <w:kern w:val="0"/>
          <w:szCs w:val="20"/>
        </w:rPr>
      </w:pPr>
      <w:proofErr w:type="gramStart"/>
      <w:r w:rsidRPr="00C26D2D">
        <w:rPr>
          <w:rFonts w:ascii="Arial" w:eastAsia="Gulim" w:hAnsi="Arial" w:cs="Arial"/>
          <w:b/>
          <w:bCs/>
          <w:color w:val="333333"/>
          <w:kern w:val="0"/>
          <w:szCs w:val="20"/>
        </w:rPr>
        <w:t>4.a</w:t>
      </w:r>
      <w:proofErr w:type="gramEnd"/>
      <w:r w:rsidRPr="00C26D2D">
        <w:rPr>
          <w:rFonts w:ascii="Arial" w:eastAsia="Gulim" w:hAnsi="Arial" w:cs="Arial"/>
          <w:b/>
          <w:bCs/>
          <w:color w:val="333333"/>
          <w:kern w:val="0"/>
          <w:szCs w:val="20"/>
        </w:rPr>
        <w:t>)</w:t>
      </w:r>
      <w:r w:rsidRPr="00C26D2D">
        <w:rPr>
          <w:rFonts w:ascii="Arial" w:eastAsia="Gulim" w:hAnsi="Arial" w:cs="Arial"/>
          <w:color w:val="333333"/>
          <w:kern w:val="0"/>
          <w:szCs w:val="20"/>
        </w:rPr>
        <w:t xml:space="preserve"> Our bills will be less if we </w:t>
      </w:r>
      <w:r w:rsidRPr="00C26D2D">
        <w:rPr>
          <w:rFonts w:ascii="Arial" w:eastAsia="Gulim" w:hAnsi="Arial" w:cs="Arial"/>
          <w:b/>
          <w:bCs/>
          <w:color w:val="CC0000"/>
          <w:kern w:val="0"/>
          <w:szCs w:val="20"/>
        </w:rPr>
        <w:t>switch</w:t>
      </w:r>
      <w:r w:rsidRPr="00C26D2D">
        <w:rPr>
          <w:rFonts w:ascii="Arial" w:eastAsia="Gulim" w:hAnsi="Arial" w:cs="Arial"/>
          <w:color w:val="333333"/>
          <w:kern w:val="0"/>
          <w:szCs w:val="20"/>
        </w:rPr>
        <w:t xml:space="preserve"> from gas to electricity.</w:t>
      </w:r>
      <w:r w:rsidRPr="00C26D2D">
        <w:rPr>
          <w:rFonts w:ascii="Arial" w:eastAsia="Gulim" w:hAnsi="Arial" w:cs="Arial"/>
          <w:color w:val="333333"/>
          <w:kern w:val="0"/>
          <w:szCs w:val="20"/>
        </w:rPr>
        <w:br/>
      </w:r>
      <w:proofErr w:type="gramStart"/>
      <w:r w:rsidRPr="00C26D2D">
        <w:rPr>
          <w:rFonts w:ascii="Arial" w:eastAsia="Gulim" w:hAnsi="Arial" w:cs="Arial"/>
          <w:b/>
          <w:bCs/>
          <w:color w:val="333333"/>
          <w:kern w:val="0"/>
          <w:szCs w:val="20"/>
        </w:rPr>
        <w:t>4.b</w:t>
      </w:r>
      <w:proofErr w:type="gramEnd"/>
      <w:r w:rsidRPr="00C26D2D">
        <w:rPr>
          <w:rFonts w:ascii="Arial" w:eastAsia="Gulim" w:hAnsi="Arial" w:cs="Arial"/>
          <w:b/>
          <w:bCs/>
          <w:color w:val="333333"/>
          <w:kern w:val="0"/>
          <w:szCs w:val="20"/>
        </w:rPr>
        <w:t>)</w:t>
      </w:r>
      <w:r w:rsidRPr="00C26D2D">
        <w:rPr>
          <w:rFonts w:ascii="Arial" w:eastAsia="Gulim" w:hAnsi="Arial" w:cs="Arial"/>
          <w:color w:val="333333"/>
          <w:kern w:val="0"/>
          <w:szCs w:val="20"/>
        </w:rPr>
        <w:t xml:space="preserve"> They had to </w:t>
      </w:r>
      <w:r w:rsidRPr="00C26D2D">
        <w:rPr>
          <w:rFonts w:ascii="Arial" w:eastAsia="Gulim" w:hAnsi="Arial" w:cs="Arial"/>
          <w:b/>
          <w:bCs/>
          <w:color w:val="CC0000"/>
          <w:kern w:val="0"/>
          <w:szCs w:val="20"/>
        </w:rPr>
        <w:t>switch</w:t>
      </w:r>
      <w:r w:rsidRPr="00C26D2D">
        <w:rPr>
          <w:rFonts w:ascii="Arial" w:eastAsia="Gulim" w:hAnsi="Arial" w:cs="Arial"/>
          <w:color w:val="333333"/>
          <w:kern w:val="0"/>
          <w:szCs w:val="20"/>
        </w:rPr>
        <w:t xml:space="preserve"> flights at Heathrow Airport. </w:t>
      </w:r>
    </w:p>
    <w:p w:rsidR="00C26D2D" w:rsidRPr="00C26D2D" w:rsidRDefault="00C26D2D" w:rsidP="00C26D2D">
      <w:pPr>
        <w:widowControl/>
        <w:shd w:val="clear" w:color="auto" w:fill="FFFFFF"/>
        <w:wordWrap/>
        <w:autoSpaceDE/>
        <w:autoSpaceDN/>
        <w:spacing w:after="300" w:line="300" w:lineRule="atLeast"/>
        <w:jc w:val="left"/>
        <w:rPr>
          <w:rFonts w:ascii="Arial" w:eastAsia="Gulim" w:hAnsi="Arial" w:cs="Arial"/>
          <w:color w:val="333333"/>
          <w:kern w:val="0"/>
          <w:szCs w:val="20"/>
        </w:rPr>
      </w:pPr>
      <w:proofErr w:type="gramStart"/>
      <w:r w:rsidRPr="00C26D2D">
        <w:rPr>
          <w:rFonts w:ascii="Arial" w:eastAsia="Gulim" w:hAnsi="Arial" w:cs="Arial"/>
          <w:b/>
          <w:bCs/>
          <w:color w:val="333333"/>
          <w:kern w:val="0"/>
          <w:szCs w:val="20"/>
        </w:rPr>
        <w:t>5.a</w:t>
      </w:r>
      <w:proofErr w:type="gramEnd"/>
      <w:r w:rsidRPr="00C26D2D">
        <w:rPr>
          <w:rFonts w:ascii="Arial" w:eastAsia="Gulim" w:hAnsi="Arial" w:cs="Arial"/>
          <w:b/>
          <w:bCs/>
          <w:color w:val="333333"/>
          <w:kern w:val="0"/>
          <w:szCs w:val="20"/>
        </w:rPr>
        <w:t>)</w:t>
      </w:r>
      <w:r w:rsidRPr="00C26D2D">
        <w:rPr>
          <w:rFonts w:ascii="Arial" w:eastAsia="Gulim" w:hAnsi="Arial" w:cs="Arial"/>
          <w:color w:val="333333"/>
          <w:kern w:val="0"/>
          <w:szCs w:val="20"/>
        </w:rPr>
        <w:t xml:space="preserve"> You can't </w:t>
      </w:r>
      <w:r w:rsidRPr="00C26D2D">
        <w:rPr>
          <w:rFonts w:ascii="Arial" w:eastAsia="Gulim" w:hAnsi="Arial" w:cs="Arial"/>
          <w:b/>
          <w:bCs/>
          <w:color w:val="CC0000"/>
          <w:kern w:val="0"/>
          <w:szCs w:val="20"/>
        </w:rPr>
        <w:t>alter</w:t>
      </w:r>
      <w:r w:rsidRPr="00C26D2D">
        <w:rPr>
          <w:rFonts w:ascii="Arial" w:eastAsia="Gulim" w:hAnsi="Arial" w:cs="Arial"/>
          <w:color w:val="333333"/>
          <w:kern w:val="0"/>
          <w:szCs w:val="20"/>
        </w:rPr>
        <w:t xml:space="preserve"> the terms of the contract once it has been signed.</w:t>
      </w:r>
      <w:r w:rsidRPr="00C26D2D">
        <w:rPr>
          <w:rFonts w:ascii="Arial" w:eastAsia="Gulim" w:hAnsi="Arial" w:cs="Arial"/>
          <w:color w:val="333333"/>
          <w:kern w:val="0"/>
          <w:szCs w:val="20"/>
        </w:rPr>
        <w:br/>
      </w:r>
      <w:proofErr w:type="gramStart"/>
      <w:r w:rsidRPr="00C26D2D">
        <w:rPr>
          <w:rFonts w:ascii="Arial" w:eastAsia="Gulim" w:hAnsi="Arial" w:cs="Arial"/>
          <w:b/>
          <w:bCs/>
          <w:color w:val="333333"/>
          <w:kern w:val="0"/>
          <w:szCs w:val="20"/>
        </w:rPr>
        <w:t>5.b</w:t>
      </w:r>
      <w:proofErr w:type="gramEnd"/>
      <w:r w:rsidRPr="00C26D2D">
        <w:rPr>
          <w:rFonts w:ascii="Arial" w:eastAsia="Gulim" w:hAnsi="Arial" w:cs="Arial"/>
          <w:b/>
          <w:bCs/>
          <w:color w:val="333333"/>
          <w:kern w:val="0"/>
          <w:szCs w:val="20"/>
        </w:rPr>
        <w:t>)</w:t>
      </w:r>
      <w:r w:rsidRPr="00C26D2D">
        <w:rPr>
          <w:rFonts w:ascii="Arial" w:eastAsia="Gulim" w:hAnsi="Arial" w:cs="Arial"/>
          <w:color w:val="333333"/>
          <w:kern w:val="0"/>
          <w:szCs w:val="20"/>
        </w:rPr>
        <w:t xml:space="preserve"> He wants to </w:t>
      </w:r>
      <w:r w:rsidRPr="00C26D2D">
        <w:rPr>
          <w:rFonts w:ascii="Arial" w:eastAsia="Gulim" w:hAnsi="Arial" w:cs="Arial"/>
          <w:b/>
          <w:bCs/>
          <w:color w:val="CC0000"/>
          <w:kern w:val="0"/>
          <w:szCs w:val="20"/>
        </w:rPr>
        <w:t>alter</w:t>
      </w:r>
      <w:r w:rsidRPr="00C26D2D">
        <w:rPr>
          <w:rFonts w:ascii="Arial" w:eastAsia="Gulim" w:hAnsi="Arial" w:cs="Arial"/>
          <w:color w:val="333333"/>
          <w:kern w:val="0"/>
          <w:szCs w:val="20"/>
        </w:rPr>
        <w:t xml:space="preserve"> his appearance. </w:t>
      </w:r>
    </w:p>
    <w:p w:rsidR="00C26D2D" w:rsidRPr="00C26D2D" w:rsidRDefault="00C26D2D" w:rsidP="00C26D2D">
      <w:pPr>
        <w:widowControl/>
        <w:shd w:val="clear" w:color="auto" w:fill="FFFFFF"/>
        <w:wordWrap/>
        <w:autoSpaceDE/>
        <w:autoSpaceDN/>
        <w:spacing w:after="300" w:line="300" w:lineRule="atLeast"/>
        <w:jc w:val="left"/>
        <w:rPr>
          <w:rFonts w:ascii="Arial" w:eastAsia="Gulim" w:hAnsi="Arial" w:cs="Arial"/>
          <w:color w:val="333333"/>
          <w:kern w:val="0"/>
          <w:szCs w:val="20"/>
        </w:rPr>
      </w:pPr>
      <w:proofErr w:type="gramStart"/>
      <w:r w:rsidRPr="00C26D2D">
        <w:rPr>
          <w:rFonts w:ascii="Arial" w:eastAsia="Gulim" w:hAnsi="Arial" w:cs="Arial"/>
          <w:b/>
          <w:bCs/>
          <w:color w:val="333333"/>
          <w:kern w:val="0"/>
          <w:szCs w:val="20"/>
        </w:rPr>
        <w:t>6.a</w:t>
      </w:r>
      <w:proofErr w:type="gramEnd"/>
      <w:r w:rsidRPr="00C26D2D">
        <w:rPr>
          <w:rFonts w:ascii="Arial" w:eastAsia="Gulim" w:hAnsi="Arial" w:cs="Arial"/>
          <w:b/>
          <w:bCs/>
          <w:color w:val="333333"/>
          <w:kern w:val="0"/>
          <w:szCs w:val="20"/>
        </w:rPr>
        <w:t>)</w:t>
      </w:r>
      <w:r w:rsidRPr="00C26D2D">
        <w:rPr>
          <w:rFonts w:ascii="Arial" w:eastAsia="Gulim" w:hAnsi="Arial" w:cs="Arial"/>
          <w:color w:val="333333"/>
          <w:kern w:val="0"/>
          <w:szCs w:val="20"/>
        </w:rPr>
        <w:t xml:space="preserve"> It will help your digestion if you </w:t>
      </w:r>
      <w:r w:rsidRPr="00C26D2D">
        <w:rPr>
          <w:rFonts w:ascii="Arial" w:eastAsia="Gulim" w:hAnsi="Arial" w:cs="Arial"/>
          <w:b/>
          <w:bCs/>
          <w:color w:val="CC0000"/>
          <w:kern w:val="0"/>
          <w:szCs w:val="20"/>
        </w:rPr>
        <w:t>vary</w:t>
      </w:r>
      <w:r w:rsidRPr="00C26D2D">
        <w:rPr>
          <w:rFonts w:ascii="Arial" w:eastAsia="Gulim" w:hAnsi="Arial" w:cs="Arial"/>
          <w:color w:val="333333"/>
          <w:kern w:val="0"/>
          <w:szCs w:val="20"/>
        </w:rPr>
        <w:t xml:space="preserve"> your diet.</w:t>
      </w:r>
      <w:r w:rsidRPr="00C26D2D">
        <w:rPr>
          <w:rFonts w:ascii="Arial" w:eastAsia="Gulim" w:hAnsi="Arial" w:cs="Arial"/>
          <w:color w:val="333333"/>
          <w:kern w:val="0"/>
          <w:szCs w:val="20"/>
        </w:rPr>
        <w:br/>
      </w:r>
      <w:proofErr w:type="gramStart"/>
      <w:r w:rsidRPr="00C26D2D">
        <w:rPr>
          <w:rFonts w:ascii="Arial" w:eastAsia="Gulim" w:hAnsi="Arial" w:cs="Arial"/>
          <w:b/>
          <w:bCs/>
          <w:color w:val="333333"/>
          <w:kern w:val="0"/>
          <w:szCs w:val="20"/>
        </w:rPr>
        <w:t>6.b</w:t>
      </w:r>
      <w:proofErr w:type="gramEnd"/>
      <w:r w:rsidRPr="00C26D2D">
        <w:rPr>
          <w:rFonts w:ascii="Arial" w:eastAsia="Gulim" w:hAnsi="Arial" w:cs="Arial"/>
          <w:b/>
          <w:bCs/>
          <w:color w:val="333333"/>
          <w:kern w:val="0"/>
          <w:szCs w:val="20"/>
        </w:rPr>
        <w:t>)</w:t>
      </w:r>
      <w:r w:rsidRPr="00C26D2D">
        <w:rPr>
          <w:rFonts w:ascii="Arial" w:eastAsia="Gulim" w:hAnsi="Arial" w:cs="Arial"/>
          <w:color w:val="333333"/>
          <w:kern w:val="0"/>
          <w:szCs w:val="20"/>
        </w:rPr>
        <w:t xml:space="preserve"> Prices of flats </w:t>
      </w:r>
      <w:r w:rsidRPr="00C26D2D">
        <w:rPr>
          <w:rFonts w:ascii="Arial" w:eastAsia="Gulim" w:hAnsi="Arial" w:cs="Arial"/>
          <w:b/>
          <w:bCs/>
          <w:color w:val="CC0000"/>
          <w:kern w:val="0"/>
          <w:szCs w:val="20"/>
        </w:rPr>
        <w:t>vary</w:t>
      </w:r>
      <w:r w:rsidRPr="00C26D2D">
        <w:rPr>
          <w:rFonts w:ascii="Arial" w:eastAsia="Gulim" w:hAnsi="Arial" w:cs="Arial"/>
          <w:color w:val="333333"/>
          <w:kern w:val="0"/>
          <w:szCs w:val="20"/>
        </w:rPr>
        <w:t xml:space="preserve"> from a few thousand to millions of pounds. </w:t>
      </w:r>
    </w:p>
    <w:p w:rsidR="00C26D2D" w:rsidRPr="00C26D2D" w:rsidRDefault="00C26D2D" w:rsidP="00C26D2D">
      <w:pPr>
        <w:widowControl/>
        <w:shd w:val="clear" w:color="auto" w:fill="FFFFFF"/>
        <w:wordWrap/>
        <w:autoSpaceDE/>
        <w:autoSpaceDN/>
        <w:spacing w:after="300" w:line="300" w:lineRule="atLeast"/>
        <w:jc w:val="left"/>
        <w:rPr>
          <w:rFonts w:ascii="Arial" w:eastAsia="Gulim" w:hAnsi="Arial" w:cs="Arial"/>
          <w:color w:val="333333"/>
          <w:kern w:val="0"/>
          <w:szCs w:val="20"/>
        </w:rPr>
      </w:pPr>
      <w:proofErr w:type="gramStart"/>
      <w:r w:rsidRPr="00C26D2D">
        <w:rPr>
          <w:rFonts w:ascii="Arial" w:eastAsia="Gulim" w:hAnsi="Arial" w:cs="Arial"/>
          <w:b/>
          <w:bCs/>
          <w:color w:val="333333"/>
          <w:kern w:val="0"/>
          <w:szCs w:val="20"/>
        </w:rPr>
        <w:t>7.a</w:t>
      </w:r>
      <w:proofErr w:type="gramEnd"/>
      <w:r w:rsidRPr="00C26D2D">
        <w:rPr>
          <w:rFonts w:ascii="Arial" w:eastAsia="Gulim" w:hAnsi="Arial" w:cs="Arial"/>
          <w:b/>
          <w:bCs/>
          <w:color w:val="333333"/>
          <w:kern w:val="0"/>
          <w:szCs w:val="20"/>
        </w:rPr>
        <w:t>)</w:t>
      </w:r>
      <w:r w:rsidRPr="00C26D2D">
        <w:rPr>
          <w:rFonts w:ascii="Arial" w:eastAsia="Gulim" w:hAnsi="Arial" w:cs="Arial"/>
          <w:color w:val="333333"/>
          <w:kern w:val="0"/>
          <w:szCs w:val="20"/>
        </w:rPr>
        <w:t xml:space="preserve"> We need to </w:t>
      </w:r>
      <w:r w:rsidRPr="00C26D2D">
        <w:rPr>
          <w:rFonts w:ascii="Arial" w:eastAsia="Gulim" w:hAnsi="Arial" w:cs="Arial"/>
          <w:b/>
          <w:bCs/>
          <w:color w:val="CC0000"/>
          <w:kern w:val="0"/>
          <w:szCs w:val="20"/>
        </w:rPr>
        <w:t>exchange</w:t>
      </w:r>
      <w:r w:rsidRPr="00C26D2D">
        <w:rPr>
          <w:rFonts w:ascii="Arial" w:eastAsia="Gulim" w:hAnsi="Arial" w:cs="Arial"/>
          <w:color w:val="333333"/>
          <w:kern w:val="0"/>
          <w:szCs w:val="20"/>
        </w:rPr>
        <w:t xml:space="preserve"> our pounds for dollars.</w:t>
      </w:r>
      <w:r w:rsidRPr="00C26D2D">
        <w:rPr>
          <w:rFonts w:ascii="Arial" w:eastAsia="Gulim" w:hAnsi="Arial" w:cs="Arial"/>
          <w:color w:val="333333"/>
          <w:kern w:val="0"/>
          <w:szCs w:val="20"/>
        </w:rPr>
        <w:br/>
      </w:r>
      <w:proofErr w:type="gramStart"/>
      <w:r w:rsidRPr="00C26D2D">
        <w:rPr>
          <w:rFonts w:ascii="Arial" w:eastAsia="Gulim" w:hAnsi="Arial" w:cs="Arial"/>
          <w:b/>
          <w:bCs/>
          <w:color w:val="333333"/>
          <w:kern w:val="0"/>
          <w:szCs w:val="20"/>
        </w:rPr>
        <w:t>7.b</w:t>
      </w:r>
      <w:proofErr w:type="gramEnd"/>
      <w:r w:rsidRPr="00C26D2D">
        <w:rPr>
          <w:rFonts w:ascii="Arial" w:eastAsia="Gulim" w:hAnsi="Arial" w:cs="Arial"/>
          <w:b/>
          <w:bCs/>
          <w:color w:val="333333"/>
          <w:kern w:val="0"/>
          <w:szCs w:val="20"/>
        </w:rPr>
        <w:t>)</w:t>
      </w:r>
      <w:r w:rsidRPr="00C26D2D">
        <w:rPr>
          <w:rFonts w:ascii="Arial" w:eastAsia="Gulim" w:hAnsi="Arial" w:cs="Arial"/>
          <w:color w:val="333333"/>
          <w:kern w:val="0"/>
          <w:szCs w:val="20"/>
        </w:rPr>
        <w:t xml:space="preserve"> You can usually </w:t>
      </w:r>
      <w:r w:rsidRPr="00C26D2D">
        <w:rPr>
          <w:rFonts w:ascii="Arial" w:eastAsia="Gulim" w:hAnsi="Arial" w:cs="Arial"/>
          <w:b/>
          <w:bCs/>
          <w:color w:val="CC0000"/>
          <w:kern w:val="0"/>
          <w:szCs w:val="20"/>
        </w:rPr>
        <w:t>exchange</w:t>
      </w:r>
      <w:r w:rsidRPr="00C26D2D">
        <w:rPr>
          <w:rFonts w:ascii="Arial" w:eastAsia="Gulim" w:hAnsi="Arial" w:cs="Arial"/>
          <w:color w:val="333333"/>
          <w:kern w:val="0"/>
          <w:szCs w:val="20"/>
        </w:rPr>
        <w:t xml:space="preserve"> goods which are faulty if you show the receipt. </w:t>
      </w:r>
    </w:p>
    <w:p w:rsidR="00C26D2D" w:rsidRPr="00C26D2D" w:rsidRDefault="00C26D2D" w:rsidP="00C26D2D">
      <w:pPr>
        <w:widowControl/>
        <w:shd w:val="clear" w:color="auto" w:fill="FFFFFF"/>
        <w:wordWrap/>
        <w:autoSpaceDE/>
        <w:autoSpaceDN/>
        <w:spacing w:after="300" w:line="300" w:lineRule="atLeast"/>
        <w:jc w:val="left"/>
        <w:rPr>
          <w:rFonts w:ascii="Arial" w:eastAsia="Gulim" w:hAnsi="Arial" w:cs="Arial"/>
          <w:color w:val="333333"/>
          <w:kern w:val="0"/>
          <w:szCs w:val="20"/>
        </w:rPr>
      </w:pPr>
      <w:proofErr w:type="gramStart"/>
      <w:r w:rsidRPr="00C26D2D">
        <w:rPr>
          <w:rFonts w:ascii="Arial" w:eastAsia="Gulim" w:hAnsi="Arial" w:cs="Arial"/>
          <w:b/>
          <w:bCs/>
          <w:color w:val="333333"/>
          <w:kern w:val="0"/>
          <w:szCs w:val="20"/>
        </w:rPr>
        <w:t>8.a</w:t>
      </w:r>
      <w:proofErr w:type="gramEnd"/>
      <w:r w:rsidRPr="00C26D2D">
        <w:rPr>
          <w:rFonts w:ascii="Arial" w:eastAsia="Gulim" w:hAnsi="Arial" w:cs="Arial"/>
          <w:b/>
          <w:bCs/>
          <w:color w:val="333333"/>
          <w:kern w:val="0"/>
          <w:szCs w:val="20"/>
        </w:rPr>
        <w:t>)</w:t>
      </w:r>
      <w:r w:rsidRPr="00C26D2D">
        <w:rPr>
          <w:rFonts w:ascii="Arial" w:eastAsia="Gulim" w:hAnsi="Arial" w:cs="Arial"/>
          <w:color w:val="333333"/>
          <w:kern w:val="0"/>
          <w:szCs w:val="20"/>
        </w:rPr>
        <w:t xml:space="preserve"> We have had to </w:t>
      </w:r>
      <w:r w:rsidRPr="00C26D2D">
        <w:rPr>
          <w:rFonts w:ascii="Arial" w:eastAsia="Gulim" w:hAnsi="Arial" w:cs="Arial"/>
          <w:b/>
          <w:bCs/>
          <w:color w:val="CC0000"/>
          <w:kern w:val="0"/>
          <w:szCs w:val="20"/>
        </w:rPr>
        <w:t>expand</w:t>
      </w:r>
      <w:r w:rsidRPr="00C26D2D">
        <w:rPr>
          <w:rFonts w:ascii="Arial" w:eastAsia="Gulim" w:hAnsi="Arial" w:cs="Arial"/>
          <w:color w:val="333333"/>
          <w:kern w:val="0"/>
          <w:szCs w:val="20"/>
        </w:rPr>
        <w:t xml:space="preserve"> our sales force to cope with the extra demand.</w:t>
      </w:r>
      <w:r w:rsidRPr="00C26D2D">
        <w:rPr>
          <w:rFonts w:ascii="Arial" w:eastAsia="Gulim" w:hAnsi="Arial" w:cs="Arial"/>
          <w:color w:val="333333"/>
          <w:kern w:val="0"/>
          <w:szCs w:val="20"/>
        </w:rPr>
        <w:br/>
      </w:r>
      <w:proofErr w:type="gramStart"/>
      <w:r w:rsidRPr="00C26D2D">
        <w:rPr>
          <w:rFonts w:ascii="Arial" w:eastAsia="Gulim" w:hAnsi="Arial" w:cs="Arial"/>
          <w:b/>
          <w:bCs/>
          <w:color w:val="333333"/>
          <w:kern w:val="0"/>
          <w:szCs w:val="20"/>
        </w:rPr>
        <w:t>8.b</w:t>
      </w:r>
      <w:proofErr w:type="gramEnd"/>
      <w:r w:rsidRPr="00C26D2D">
        <w:rPr>
          <w:rFonts w:ascii="Arial" w:eastAsia="Gulim" w:hAnsi="Arial" w:cs="Arial"/>
          <w:b/>
          <w:bCs/>
          <w:color w:val="333333"/>
          <w:kern w:val="0"/>
          <w:szCs w:val="20"/>
        </w:rPr>
        <w:t>)</w:t>
      </w:r>
      <w:r w:rsidRPr="00C26D2D">
        <w:rPr>
          <w:rFonts w:ascii="Arial" w:eastAsia="Gulim" w:hAnsi="Arial" w:cs="Arial"/>
          <w:color w:val="333333"/>
          <w:kern w:val="0"/>
          <w:szCs w:val="20"/>
        </w:rPr>
        <w:t xml:space="preserve"> Water will </w:t>
      </w:r>
      <w:r w:rsidRPr="00C26D2D">
        <w:rPr>
          <w:rFonts w:ascii="Arial" w:eastAsia="Gulim" w:hAnsi="Arial" w:cs="Arial"/>
          <w:b/>
          <w:bCs/>
          <w:color w:val="CC0000"/>
          <w:kern w:val="0"/>
          <w:szCs w:val="20"/>
        </w:rPr>
        <w:t>expand</w:t>
      </w:r>
      <w:r w:rsidRPr="00C26D2D">
        <w:rPr>
          <w:rFonts w:ascii="Arial" w:eastAsia="Gulim" w:hAnsi="Arial" w:cs="Arial"/>
          <w:color w:val="333333"/>
          <w:kern w:val="0"/>
          <w:szCs w:val="20"/>
        </w:rPr>
        <w:t xml:space="preserve"> when it is frozen. </w:t>
      </w:r>
    </w:p>
    <w:p w:rsidR="00C26D2D" w:rsidRPr="00C26D2D" w:rsidRDefault="00C26D2D" w:rsidP="00C26D2D">
      <w:pPr>
        <w:widowControl/>
        <w:shd w:val="clear" w:color="auto" w:fill="FFFFFF"/>
        <w:wordWrap/>
        <w:autoSpaceDE/>
        <w:autoSpaceDN/>
        <w:spacing w:after="300" w:line="300" w:lineRule="atLeast"/>
        <w:jc w:val="left"/>
        <w:rPr>
          <w:rFonts w:ascii="Arial" w:eastAsia="Gulim" w:hAnsi="Arial" w:cs="Arial"/>
          <w:color w:val="333333"/>
          <w:kern w:val="0"/>
          <w:szCs w:val="20"/>
        </w:rPr>
      </w:pPr>
      <w:proofErr w:type="gramStart"/>
      <w:r w:rsidRPr="00C26D2D">
        <w:rPr>
          <w:rFonts w:ascii="Arial" w:eastAsia="Gulim" w:hAnsi="Arial" w:cs="Arial"/>
          <w:b/>
          <w:bCs/>
          <w:color w:val="333333"/>
          <w:kern w:val="0"/>
          <w:szCs w:val="20"/>
        </w:rPr>
        <w:t>9.a</w:t>
      </w:r>
      <w:proofErr w:type="gramEnd"/>
      <w:r w:rsidRPr="00C26D2D">
        <w:rPr>
          <w:rFonts w:ascii="Arial" w:eastAsia="Gulim" w:hAnsi="Arial" w:cs="Arial"/>
          <w:b/>
          <w:bCs/>
          <w:color w:val="333333"/>
          <w:kern w:val="0"/>
          <w:szCs w:val="20"/>
        </w:rPr>
        <w:t>)</w:t>
      </w:r>
      <w:r w:rsidRPr="00C26D2D">
        <w:rPr>
          <w:rFonts w:ascii="Arial" w:eastAsia="Gulim" w:hAnsi="Arial" w:cs="Arial"/>
          <w:color w:val="333333"/>
          <w:kern w:val="0"/>
          <w:szCs w:val="20"/>
        </w:rPr>
        <w:t xml:space="preserve"> The price of oil will </w:t>
      </w:r>
      <w:r w:rsidRPr="00C26D2D">
        <w:rPr>
          <w:rFonts w:ascii="Arial" w:eastAsia="Gulim" w:hAnsi="Arial" w:cs="Arial"/>
          <w:b/>
          <w:bCs/>
          <w:color w:val="CC0000"/>
          <w:kern w:val="0"/>
          <w:szCs w:val="20"/>
        </w:rPr>
        <w:t>increase</w:t>
      </w:r>
      <w:r w:rsidRPr="00C26D2D">
        <w:rPr>
          <w:rFonts w:ascii="Arial" w:eastAsia="Gulim" w:hAnsi="Arial" w:cs="Arial"/>
          <w:color w:val="333333"/>
          <w:kern w:val="0"/>
          <w:szCs w:val="20"/>
        </w:rPr>
        <w:t xml:space="preserve"> next year.</w:t>
      </w:r>
      <w:r w:rsidRPr="00C26D2D">
        <w:rPr>
          <w:rFonts w:ascii="Arial" w:eastAsia="Gulim" w:hAnsi="Arial" w:cs="Arial"/>
          <w:color w:val="333333"/>
          <w:kern w:val="0"/>
          <w:szCs w:val="20"/>
        </w:rPr>
        <w:br/>
      </w:r>
      <w:proofErr w:type="gramStart"/>
      <w:r w:rsidRPr="00C26D2D">
        <w:rPr>
          <w:rFonts w:ascii="Arial" w:eastAsia="Gulim" w:hAnsi="Arial" w:cs="Arial"/>
          <w:b/>
          <w:bCs/>
          <w:color w:val="333333"/>
          <w:kern w:val="0"/>
          <w:szCs w:val="20"/>
        </w:rPr>
        <w:t>9.b</w:t>
      </w:r>
      <w:proofErr w:type="gramEnd"/>
      <w:r w:rsidRPr="00C26D2D">
        <w:rPr>
          <w:rFonts w:ascii="Arial" w:eastAsia="Gulim" w:hAnsi="Arial" w:cs="Arial"/>
          <w:b/>
          <w:bCs/>
          <w:color w:val="333333"/>
          <w:kern w:val="0"/>
          <w:szCs w:val="20"/>
        </w:rPr>
        <w:t>)</w:t>
      </w:r>
      <w:r w:rsidRPr="00C26D2D">
        <w:rPr>
          <w:rFonts w:ascii="Arial" w:eastAsia="Gulim" w:hAnsi="Arial" w:cs="Arial"/>
          <w:color w:val="333333"/>
          <w:kern w:val="0"/>
          <w:szCs w:val="20"/>
        </w:rPr>
        <w:t xml:space="preserve"> Most bosses refuse to </w:t>
      </w:r>
      <w:r w:rsidRPr="00C26D2D">
        <w:rPr>
          <w:rFonts w:ascii="Arial" w:eastAsia="Gulim" w:hAnsi="Arial" w:cs="Arial"/>
          <w:b/>
          <w:bCs/>
          <w:color w:val="CC0000"/>
          <w:kern w:val="0"/>
          <w:szCs w:val="20"/>
        </w:rPr>
        <w:t>increase</w:t>
      </w:r>
      <w:r w:rsidRPr="00C26D2D">
        <w:rPr>
          <w:rFonts w:ascii="Arial" w:eastAsia="Gulim" w:hAnsi="Arial" w:cs="Arial"/>
          <w:color w:val="333333"/>
          <w:kern w:val="0"/>
          <w:szCs w:val="20"/>
        </w:rPr>
        <w:t xml:space="preserve"> salaries when they are asked. </w:t>
      </w:r>
    </w:p>
    <w:p w:rsidR="00C26D2D" w:rsidRPr="00C26D2D" w:rsidRDefault="00C26D2D" w:rsidP="00C26D2D">
      <w:pPr>
        <w:widowControl/>
        <w:shd w:val="clear" w:color="auto" w:fill="FFFFFF"/>
        <w:wordWrap/>
        <w:autoSpaceDE/>
        <w:autoSpaceDN/>
        <w:spacing w:after="300" w:line="300" w:lineRule="atLeast"/>
        <w:jc w:val="left"/>
        <w:rPr>
          <w:rFonts w:ascii="Arial" w:eastAsia="Gulim" w:hAnsi="Arial" w:cs="Arial"/>
          <w:color w:val="333333"/>
          <w:kern w:val="0"/>
          <w:szCs w:val="20"/>
        </w:rPr>
      </w:pPr>
      <w:r w:rsidRPr="00C26D2D">
        <w:rPr>
          <w:rFonts w:ascii="Arial" w:eastAsia="Gulim" w:hAnsi="Arial" w:cs="Arial"/>
          <w:b/>
          <w:bCs/>
          <w:color w:val="333333"/>
          <w:kern w:val="0"/>
          <w:szCs w:val="20"/>
        </w:rPr>
        <w:t>10</w:t>
      </w:r>
      <w:proofErr w:type="gramStart"/>
      <w:r w:rsidRPr="00C26D2D">
        <w:rPr>
          <w:rFonts w:ascii="Arial" w:eastAsia="Gulim" w:hAnsi="Arial" w:cs="Arial"/>
          <w:b/>
          <w:bCs/>
          <w:color w:val="333333"/>
          <w:kern w:val="0"/>
          <w:szCs w:val="20"/>
        </w:rPr>
        <w:t>.a</w:t>
      </w:r>
      <w:proofErr w:type="gramEnd"/>
      <w:r w:rsidRPr="00C26D2D">
        <w:rPr>
          <w:rFonts w:ascii="Arial" w:eastAsia="Gulim" w:hAnsi="Arial" w:cs="Arial"/>
          <w:b/>
          <w:bCs/>
          <w:color w:val="333333"/>
          <w:kern w:val="0"/>
          <w:szCs w:val="20"/>
        </w:rPr>
        <w:t>)</w:t>
      </w:r>
      <w:r w:rsidRPr="00C26D2D">
        <w:rPr>
          <w:rFonts w:ascii="Arial" w:eastAsia="Gulim" w:hAnsi="Arial" w:cs="Arial"/>
          <w:color w:val="333333"/>
          <w:kern w:val="0"/>
          <w:szCs w:val="20"/>
        </w:rPr>
        <w:t xml:space="preserve"> The management decided to </w:t>
      </w:r>
      <w:r w:rsidRPr="00C26D2D">
        <w:rPr>
          <w:rFonts w:ascii="Arial" w:eastAsia="Gulim" w:hAnsi="Arial" w:cs="Arial"/>
          <w:b/>
          <w:bCs/>
          <w:color w:val="CC0000"/>
          <w:kern w:val="0"/>
          <w:szCs w:val="20"/>
        </w:rPr>
        <w:t>dissolve</w:t>
      </w:r>
      <w:r w:rsidRPr="00C26D2D">
        <w:rPr>
          <w:rFonts w:ascii="Arial" w:eastAsia="Gulim" w:hAnsi="Arial" w:cs="Arial"/>
          <w:color w:val="333333"/>
          <w:kern w:val="0"/>
          <w:szCs w:val="20"/>
        </w:rPr>
        <w:t xml:space="preserve"> the company and sell the offices.</w:t>
      </w:r>
      <w:r w:rsidRPr="00C26D2D">
        <w:rPr>
          <w:rFonts w:ascii="Arial" w:eastAsia="Gulim" w:hAnsi="Arial" w:cs="Arial"/>
          <w:color w:val="333333"/>
          <w:kern w:val="0"/>
          <w:szCs w:val="20"/>
        </w:rPr>
        <w:br/>
      </w:r>
      <w:r w:rsidRPr="00C26D2D">
        <w:rPr>
          <w:rFonts w:ascii="Arial" w:eastAsia="Gulim" w:hAnsi="Arial" w:cs="Arial"/>
          <w:b/>
          <w:bCs/>
          <w:color w:val="333333"/>
          <w:kern w:val="0"/>
          <w:szCs w:val="20"/>
        </w:rPr>
        <w:t>10</w:t>
      </w:r>
      <w:proofErr w:type="gramStart"/>
      <w:r w:rsidRPr="00C26D2D">
        <w:rPr>
          <w:rFonts w:ascii="Arial" w:eastAsia="Gulim" w:hAnsi="Arial" w:cs="Arial"/>
          <w:b/>
          <w:bCs/>
          <w:color w:val="333333"/>
          <w:kern w:val="0"/>
          <w:szCs w:val="20"/>
        </w:rPr>
        <w:t>.b</w:t>
      </w:r>
      <w:proofErr w:type="gramEnd"/>
      <w:r w:rsidRPr="00C26D2D">
        <w:rPr>
          <w:rFonts w:ascii="Arial" w:eastAsia="Gulim" w:hAnsi="Arial" w:cs="Arial"/>
          <w:b/>
          <w:bCs/>
          <w:color w:val="333333"/>
          <w:kern w:val="0"/>
          <w:szCs w:val="20"/>
        </w:rPr>
        <w:t>)</w:t>
      </w:r>
      <w:r w:rsidRPr="00C26D2D">
        <w:rPr>
          <w:rFonts w:ascii="Arial" w:eastAsia="Gulim" w:hAnsi="Arial" w:cs="Arial"/>
          <w:color w:val="333333"/>
          <w:kern w:val="0"/>
          <w:szCs w:val="20"/>
        </w:rPr>
        <w:t xml:space="preserve"> </w:t>
      </w:r>
      <w:r w:rsidRPr="00C26D2D">
        <w:rPr>
          <w:rFonts w:ascii="Arial" w:eastAsia="Gulim" w:hAnsi="Arial" w:cs="Arial"/>
          <w:b/>
          <w:bCs/>
          <w:color w:val="CC0000"/>
          <w:kern w:val="0"/>
          <w:szCs w:val="20"/>
        </w:rPr>
        <w:t>Dissolve</w:t>
      </w:r>
      <w:r w:rsidRPr="00C26D2D">
        <w:rPr>
          <w:rFonts w:ascii="Arial" w:eastAsia="Gulim" w:hAnsi="Arial" w:cs="Arial"/>
          <w:color w:val="333333"/>
          <w:kern w:val="0"/>
          <w:szCs w:val="20"/>
        </w:rPr>
        <w:t xml:space="preserve"> the sugar in boiling water. </w:t>
      </w:r>
    </w:p>
    <w:p w:rsidR="00C26D2D" w:rsidRPr="00C26D2D" w:rsidRDefault="00C26D2D" w:rsidP="00C26D2D">
      <w:pPr>
        <w:widowControl/>
        <w:shd w:val="clear" w:color="auto" w:fill="FFFFFF"/>
        <w:wordWrap/>
        <w:autoSpaceDE/>
        <w:autoSpaceDN/>
        <w:spacing w:after="300" w:line="300" w:lineRule="atLeast"/>
        <w:jc w:val="left"/>
        <w:rPr>
          <w:rFonts w:ascii="Arial" w:eastAsia="Gulim" w:hAnsi="Arial" w:cs="Arial"/>
          <w:color w:val="333333"/>
          <w:kern w:val="0"/>
          <w:szCs w:val="20"/>
        </w:rPr>
      </w:pPr>
      <w:r w:rsidRPr="00C26D2D">
        <w:rPr>
          <w:rFonts w:ascii="Arial" w:eastAsia="Gulim" w:hAnsi="Arial" w:cs="Arial"/>
          <w:b/>
          <w:bCs/>
          <w:color w:val="333333"/>
          <w:kern w:val="0"/>
          <w:szCs w:val="20"/>
        </w:rPr>
        <w:lastRenderedPageBreak/>
        <w:t>11</w:t>
      </w:r>
      <w:proofErr w:type="gramStart"/>
      <w:r w:rsidRPr="00C26D2D">
        <w:rPr>
          <w:rFonts w:ascii="Arial" w:eastAsia="Gulim" w:hAnsi="Arial" w:cs="Arial"/>
          <w:b/>
          <w:bCs/>
          <w:color w:val="333333"/>
          <w:kern w:val="0"/>
          <w:szCs w:val="20"/>
        </w:rPr>
        <w:t>.a</w:t>
      </w:r>
      <w:proofErr w:type="gramEnd"/>
      <w:r w:rsidRPr="00C26D2D">
        <w:rPr>
          <w:rFonts w:ascii="Arial" w:eastAsia="Gulim" w:hAnsi="Arial" w:cs="Arial"/>
          <w:b/>
          <w:bCs/>
          <w:color w:val="333333"/>
          <w:kern w:val="0"/>
          <w:szCs w:val="20"/>
        </w:rPr>
        <w:t>)</w:t>
      </w:r>
      <w:r w:rsidRPr="00C26D2D">
        <w:rPr>
          <w:rFonts w:ascii="Arial" w:eastAsia="Gulim" w:hAnsi="Arial" w:cs="Arial"/>
          <w:color w:val="333333"/>
          <w:kern w:val="0"/>
          <w:szCs w:val="20"/>
        </w:rPr>
        <w:t xml:space="preserve"> More and more people are moving to cities to </w:t>
      </w:r>
      <w:r w:rsidRPr="00C26D2D">
        <w:rPr>
          <w:rFonts w:ascii="Arial" w:eastAsia="Gulim" w:hAnsi="Arial" w:cs="Arial"/>
          <w:b/>
          <w:bCs/>
          <w:color w:val="CC0000"/>
          <w:kern w:val="0"/>
          <w:szCs w:val="20"/>
        </w:rPr>
        <w:t>swell</w:t>
      </w:r>
      <w:r w:rsidRPr="00C26D2D">
        <w:rPr>
          <w:rFonts w:ascii="Arial" w:eastAsia="Gulim" w:hAnsi="Arial" w:cs="Arial"/>
          <w:color w:val="333333"/>
          <w:kern w:val="0"/>
          <w:szCs w:val="20"/>
        </w:rPr>
        <w:t xml:space="preserve"> the population there.</w:t>
      </w:r>
      <w:r w:rsidRPr="00C26D2D">
        <w:rPr>
          <w:rFonts w:ascii="Arial" w:eastAsia="Gulim" w:hAnsi="Arial" w:cs="Arial"/>
          <w:color w:val="333333"/>
          <w:kern w:val="0"/>
          <w:szCs w:val="20"/>
        </w:rPr>
        <w:br/>
      </w:r>
      <w:r w:rsidRPr="00C26D2D">
        <w:rPr>
          <w:rFonts w:ascii="Arial" w:eastAsia="Gulim" w:hAnsi="Arial" w:cs="Arial"/>
          <w:b/>
          <w:bCs/>
          <w:color w:val="333333"/>
          <w:kern w:val="0"/>
          <w:szCs w:val="20"/>
        </w:rPr>
        <w:t>11</w:t>
      </w:r>
      <w:proofErr w:type="gramStart"/>
      <w:r w:rsidRPr="00C26D2D">
        <w:rPr>
          <w:rFonts w:ascii="Arial" w:eastAsia="Gulim" w:hAnsi="Arial" w:cs="Arial"/>
          <w:b/>
          <w:bCs/>
          <w:color w:val="333333"/>
          <w:kern w:val="0"/>
          <w:szCs w:val="20"/>
        </w:rPr>
        <w:t>.b</w:t>
      </w:r>
      <w:proofErr w:type="gramEnd"/>
      <w:r w:rsidRPr="00C26D2D">
        <w:rPr>
          <w:rFonts w:ascii="Arial" w:eastAsia="Gulim" w:hAnsi="Arial" w:cs="Arial"/>
          <w:b/>
          <w:bCs/>
          <w:color w:val="333333"/>
          <w:kern w:val="0"/>
          <w:szCs w:val="20"/>
        </w:rPr>
        <w:t>)</w:t>
      </w:r>
      <w:r w:rsidRPr="00C26D2D">
        <w:rPr>
          <w:rFonts w:ascii="Arial" w:eastAsia="Gulim" w:hAnsi="Arial" w:cs="Arial"/>
          <w:color w:val="333333"/>
          <w:kern w:val="0"/>
          <w:szCs w:val="20"/>
        </w:rPr>
        <w:t xml:space="preserve"> The wasp sting caused his leg to </w:t>
      </w:r>
      <w:r w:rsidRPr="00C26D2D">
        <w:rPr>
          <w:rFonts w:ascii="Arial" w:eastAsia="Gulim" w:hAnsi="Arial" w:cs="Arial"/>
          <w:b/>
          <w:bCs/>
          <w:color w:val="CC0000"/>
          <w:kern w:val="0"/>
          <w:szCs w:val="20"/>
        </w:rPr>
        <w:t>swell</w:t>
      </w:r>
      <w:r w:rsidRPr="00C26D2D">
        <w:rPr>
          <w:rFonts w:ascii="Arial" w:eastAsia="Gulim" w:hAnsi="Arial" w:cs="Arial"/>
          <w:color w:val="333333"/>
          <w:kern w:val="0"/>
          <w:szCs w:val="20"/>
        </w:rPr>
        <w:t xml:space="preserve"> up. </w:t>
      </w:r>
    </w:p>
    <w:p w:rsidR="00C26D2D" w:rsidRPr="00C26D2D" w:rsidRDefault="00C26D2D" w:rsidP="00C26D2D">
      <w:pPr>
        <w:widowControl/>
        <w:shd w:val="clear" w:color="auto" w:fill="FFFFFF"/>
        <w:wordWrap/>
        <w:autoSpaceDE/>
        <w:autoSpaceDN/>
        <w:spacing w:after="300" w:line="300" w:lineRule="atLeast"/>
        <w:jc w:val="left"/>
        <w:rPr>
          <w:rFonts w:ascii="Arial" w:eastAsia="Gulim" w:hAnsi="Arial" w:cs="Arial"/>
          <w:color w:val="333333"/>
          <w:kern w:val="0"/>
          <w:szCs w:val="20"/>
        </w:rPr>
      </w:pPr>
      <w:r w:rsidRPr="00C26D2D">
        <w:rPr>
          <w:rFonts w:ascii="Arial" w:eastAsia="Gulim" w:hAnsi="Arial" w:cs="Arial"/>
          <w:b/>
          <w:bCs/>
          <w:color w:val="333333"/>
          <w:kern w:val="0"/>
          <w:szCs w:val="20"/>
        </w:rPr>
        <w:t>12</w:t>
      </w:r>
      <w:proofErr w:type="gramStart"/>
      <w:r w:rsidRPr="00C26D2D">
        <w:rPr>
          <w:rFonts w:ascii="Arial" w:eastAsia="Gulim" w:hAnsi="Arial" w:cs="Arial"/>
          <w:b/>
          <w:bCs/>
          <w:color w:val="333333"/>
          <w:kern w:val="0"/>
          <w:szCs w:val="20"/>
        </w:rPr>
        <w:t>.a</w:t>
      </w:r>
      <w:proofErr w:type="gramEnd"/>
      <w:r w:rsidRPr="00C26D2D">
        <w:rPr>
          <w:rFonts w:ascii="Arial" w:eastAsia="Gulim" w:hAnsi="Arial" w:cs="Arial"/>
          <w:b/>
          <w:bCs/>
          <w:color w:val="333333"/>
          <w:kern w:val="0"/>
          <w:szCs w:val="20"/>
        </w:rPr>
        <w:t>)</w:t>
      </w:r>
      <w:r w:rsidRPr="00C26D2D">
        <w:rPr>
          <w:rFonts w:ascii="Arial" w:eastAsia="Gulim" w:hAnsi="Arial" w:cs="Arial"/>
          <w:color w:val="333333"/>
          <w:kern w:val="0"/>
          <w:szCs w:val="20"/>
        </w:rPr>
        <w:t xml:space="preserve"> The market for typewriters will probably </w:t>
      </w:r>
      <w:r w:rsidRPr="00C26D2D">
        <w:rPr>
          <w:rFonts w:ascii="Arial" w:eastAsia="Gulim" w:hAnsi="Arial" w:cs="Arial"/>
          <w:b/>
          <w:bCs/>
          <w:color w:val="CC0000"/>
          <w:kern w:val="0"/>
          <w:szCs w:val="20"/>
        </w:rPr>
        <w:t>disappear</w:t>
      </w:r>
      <w:r w:rsidRPr="00C26D2D">
        <w:rPr>
          <w:rFonts w:ascii="Arial" w:eastAsia="Gulim" w:hAnsi="Arial" w:cs="Arial"/>
          <w:color w:val="333333"/>
          <w:kern w:val="0"/>
          <w:szCs w:val="20"/>
        </w:rPr>
        <w:t xml:space="preserve"> completely in the next few years.</w:t>
      </w:r>
      <w:r w:rsidRPr="00C26D2D">
        <w:rPr>
          <w:rFonts w:ascii="Arial" w:eastAsia="Gulim" w:hAnsi="Arial" w:cs="Arial"/>
          <w:color w:val="333333"/>
          <w:kern w:val="0"/>
          <w:szCs w:val="20"/>
        </w:rPr>
        <w:br/>
      </w:r>
      <w:r w:rsidRPr="00C26D2D">
        <w:rPr>
          <w:rFonts w:ascii="Arial" w:eastAsia="Gulim" w:hAnsi="Arial" w:cs="Arial"/>
          <w:b/>
          <w:bCs/>
          <w:color w:val="333333"/>
          <w:kern w:val="0"/>
          <w:szCs w:val="20"/>
        </w:rPr>
        <w:t>12</w:t>
      </w:r>
      <w:proofErr w:type="gramStart"/>
      <w:r w:rsidRPr="00C26D2D">
        <w:rPr>
          <w:rFonts w:ascii="Arial" w:eastAsia="Gulim" w:hAnsi="Arial" w:cs="Arial"/>
          <w:b/>
          <w:bCs/>
          <w:color w:val="333333"/>
          <w:kern w:val="0"/>
          <w:szCs w:val="20"/>
        </w:rPr>
        <w:t>.b</w:t>
      </w:r>
      <w:proofErr w:type="gramEnd"/>
      <w:r w:rsidRPr="00C26D2D">
        <w:rPr>
          <w:rFonts w:ascii="Arial" w:eastAsia="Gulim" w:hAnsi="Arial" w:cs="Arial"/>
          <w:b/>
          <w:bCs/>
          <w:color w:val="333333"/>
          <w:kern w:val="0"/>
          <w:szCs w:val="20"/>
        </w:rPr>
        <w:t>)</w:t>
      </w:r>
      <w:r w:rsidRPr="00C26D2D">
        <w:rPr>
          <w:rFonts w:ascii="Arial" w:eastAsia="Gulim" w:hAnsi="Arial" w:cs="Arial"/>
          <w:color w:val="333333"/>
          <w:kern w:val="0"/>
          <w:szCs w:val="20"/>
        </w:rPr>
        <w:t xml:space="preserve"> The police are baffled by the increasing number of people who </w:t>
      </w:r>
      <w:r w:rsidRPr="00C26D2D">
        <w:rPr>
          <w:rFonts w:ascii="Arial" w:eastAsia="Gulim" w:hAnsi="Arial" w:cs="Arial"/>
          <w:b/>
          <w:bCs/>
          <w:color w:val="CC0000"/>
          <w:kern w:val="0"/>
          <w:szCs w:val="20"/>
        </w:rPr>
        <w:t>disappear</w:t>
      </w:r>
      <w:r w:rsidRPr="00C26D2D">
        <w:rPr>
          <w:rFonts w:ascii="Arial" w:eastAsia="Gulim" w:hAnsi="Arial" w:cs="Arial"/>
          <w:color w:val="333333"/>
          <w:kern w:val="0"/>
          <w:szCs w:val="20"/>
        </w:rPr>
        <w:t xml:space="preserve"> each year. </w:t>
      </w:r>
    </w:p>
    <w:p w:rsidR="00C26D2D" w:rsidRPr="00C26D2D" w:rsidRDefault="00C26D2D" w:rsidP="00C26D2D">
      <w:pPr>
        <w:widowControl/>
        <w:shd w:val="clear" w:color="auto" w:fill="FFFFFF"/>
        <w:wordWrap/>
        <w:autoSpaceDE/>
        <w:autoSpaceDN/>
        <w:spacing w:after="300" w:line="300" w:lineRule="atLeast"/>
        <w:jc w:val="left"/>
        <w:rPr>
          <w:rFonts w:ascii="Arial" w:eastAsia="Gulim" w:hAnsi="Arial" w:cs="Arial"/>
          <w:color w:val="333333"/>
          <w:kern w:val="0"/>
          <w:szCs w:val="20"/>
        </w:rPr>
      </w:pPr>
      <w:r w:rsidRPr="00C26D2D">
        <w:rPr>
          <w:rFonts w:ascii="Arial" w:eastAsia="Gulim" w:hAnsi="Arial" w:cs="Arial"/>
          <w:b/>
          <w:bCs/>
          <w:color w:val="333333"/>
          <w:kern w:val="0"/>
          <w:szCs w:val="20"/>
        </w:rPr>
        <w:t>13</w:t>
      </w:r>
      <w:proofErr w:type="gramStart"/>
      <w:r w:rsidRPr="00C26D2D">
        <w:rPr>
          <w:rFonts w:ascii="Arial" w:eastAsia="Gulim" w:hAnsi="Arial" w:cs="Arial"/>
          <w:b/>
          <w:bCs/>
          <w:color w:val="333333"/>
          <w:kern w:val="0"/>
          <w:szCs w:val="20"/>
        </w:rPr>
        <w:t>.a</w:t>
      </w:r>
      <w:proofErr w:type="gramEnd"/>
      <w:r w:rsidRPr="00C26D2D">
        <w:rPr>
          <w:rFonts w:ascii="Arial" w:eastAsia="Gulim" w:hAnsi="Arial" w:cs="Arial"/>
          <w:b/>
          <w:bCs/>
          <w:color w:val="333333"/>
          <w:kern w:val="0"/>
          <w:szCs w:val="20"/>
        </w:rPr>
        <w:t>)</w:t>
      </w:r>
      <w:r w:rsidRPr="00C26D2D">
        <w:rPr>
          <w:rFonts w:ascii="Arial" w:eastAsia="Gulim" w:hAnsi="Arial" w:cs="Arial"/>
          <w:color w:val="333333"/>
          <w:kern w:val="0"/>
          <w:szCs w:val="20"/>
        </w:rPr>
        <w:t xml:space="preserve"> The old contract ran out and we had to </w:t>
      </w:r>
      <w:r w:rsidRPr="00C26D2D">
        <w:rPr>
          <w:rFonts w:ascii="Arial" w:eastAsia="Gulim" w:hAnsi="Arial" w:cs="Arial"/>
          <w:b/>
          <w:bCs/>
          <w:color w:val="CC0000"/>
          <w:kern w:val="0"/>
          <w:szCs w:val="20"/>
        </w:rPr>
        <w:t>renew</w:t>
      </w:r>
      <w:r w:rsidRPr="00C26D2D">
        <w:rPr>
          <w:rFonts w:ascii="Arial" w:eastAsia="Gulim" w:hAnsi="Arial" w:cs="Arial"/>
          <w:color w:val="333333"/>
          <w:kern w:val="0"/>
          <w:szCs w:val="20"/>
        </w:rPr>
        <w:t xml:space="preserve"> it.</w:t>
      </w:r>
      <w:r w:rsidRPr="00C26D2D">
        <w:rPr>
          <w:rFonts w:ascii="Arial" w:eastAsia="Gulim" w:hAnsi="Arial" w:cs="Arial"/>
          <w:color w:val="333333"/>
          <w:kern w:val="0"/>
          <w:szCs w:val="20"/>
        </w:rPr>
        <w:br/>
      </w:r>
      <w:r w:rsidRPr="00C26D2D">
        <w:rPr>
          <w:rFonts w:ascii="Arial" w:eastAsia="Gulim" w:hAnsi="Arial" w:cs="Arial"/>
          <w:b/>
          <w:bCs/>
          <w:color w:val="333333"/>
          <w:kern w:val="0"/>
          <w:szCs w:val="20"/>
        </w:rPr>
        <w:t>13</w:t>
      </w:r>
      <w:proofErr w:type="gramStart"/>
      <w:r w:rsidRPr="00C26D2D">
        <w:rPr>
          <w:rFonts w:ascii="Arial" w:eastAsia="Gulim" w:hAnsi="Arial" w:cs="Arial"/>
          <w:b/>
          <w:bCs/>
          <w:color w:val="333333"/>
          <w:kern w:val="0"/>
          <w:szCs w:val="20"/>
        </w:rPr>
        <w:t>.b</w:t>
      </w:r>
      <w:proofErr w:type="gramEnd"/>
      <w:r w:rsidRPr="00C26D2D">
        <w:rPr>
          <w:rFonts w:ascii="Arial" w:eastAsia="Gulim" w:hAnsi="Arial" w:cs="Arial"/>
          <w:b/>
          <w:bCs/>
          <w:color w:val="333333"/>
          <w:kern w:val="0"/>
          <w:szCs w:val="20"/>
        </w:rPr>
        <w:t>)</w:t>
      </w:r>
      <w:r w:rsidRPr="00C26D2D">
        <w:rPr>
          <w:rFonts w:ascii="Arial" w:eastAsia="Gulim" w:hAnsi="Arial" w:cs="Arial"/>
          <w:color w:val="333333"/>
          <w:kern w:val="0"/>
          <w:szCs w:val="20"/>
        </w:rPr>
        <w:t xml:space="preserve"> Many people argue that it's futile to </w:t>
      </w:r>
      <w:r w:rsidRPr="00C26D2D">
        <w:rPr>
          <w:rFonts w:ascii="Arial" w:eastAsia="Gulim" w:hAnsi="Arial" w:cs="Arial"/>
          <w:b/>
          <w:bCs/>
          <w:color w:val="CC0000"/>
          <w:kern w:val="0"/>
          <w:szCs w:val="20"/>
        </w:rPr>
        <w:t>renew</w:t>
      </w:r>
      <w:r w:rsidRPr="00C26D2D">
        <w:rPr>
          <w:rFonts w:ascii="Arial" w:eastAsia="Gulim" w:hAnsi="Arial" w:cs="Arial"/>
          <w:color w:val="333333"/>
          <w:kern w:val="0"/>
          <w:szCs w:val="20"/>
        </w:rPr>
        <w:t xml:space="preserve"> old hostilities. </w:t>
      </w:r>
    </w:p>
    <w:p w:rsidR="00C26D2D" w:rsidRPr="00C26D2D" w:rsidRDefault="00C26D2D" w:rsidP="00C26D2D">
      <w:pPr>
        <w:widowControl/>
        <w:shd w:val="clear" w:color="auto" w:fill="FFFFFF"/>
        <w:wordWrap/>
        <w:autoSpaceDE/>
        <w:autoSpaceDN/>
        <w:spacing w:after="300" w:line="300" w:lineRule="atLeast"/>
        <w:jc w:val="left"/>
        <w:rPr>
          <w:rFonts w:ascii="Arial" w:eastAsia="Gulim" w:hAnsi="Arial" w:cs="Arial"/>
          <w:color w:val="333333"/>
          <w:kern w:val="0"/>
          <w:szCs w:val="20"/>
        </w:rPr>
      </w:pPr>
      <w:r w:rsidRPr="00C26D2D">
        <w:rPr>
          <w:rFonts w:ascii="Arial" w:eastAsia="Gulim" w:hAnsi="Arial" w:cs="Arial"/>
          <w:b/>
          <w:bCs/>
          <w:color w:val="333333"/>
          <w:kern w:val="0"/>
          <w:szCs w:val="20"/>
        </w:rPr>
        <w:t>14</w:t>
      </w:r>
      <w:proofErr w:type="gramStart"/>
      <w:r w:rsidRPr="00C26D2D">
        <w:rPr>
          <w:rFonts w:ascii="Arial" w:eastAsia="Gulim" w:hAnsi="Arial" w:cs="Arial"/>
          <w:b/>
          <w:bCs/>
          <w:color w:val="333333"/>
          <w:kern w:val="0"/>
          <w:szCs w:val="20"/>
        </w:rPr>
        <w:t>.a</w:t>
      </w:r>
      <w:proofErr w:type="gramEnd"/>
      <w:r w:rsidRPr="00C26D2D">
        <w:rPr>
          <w:rFonts w:ascii="Arial" w:eastAsia="Gulim" w:hAnsi="Arial" w:cs="Arial"/>
          <w:b/>
          <w:bCs/>
          <w:color w:val="333333"/>
          <w:kern w:val="0"/>
          <w:szCs w:val="20"/>
        </w:rPr>
        <w:t>)</w:t>
      </w:r>
      <w:r w:rsidRPr="00C26D2D">
        <w:rPr>
          <w:rFonts w:ascii="Arial" w:eastAsia="Gulim" w:hAnsi="Arial" w:cs="Arial"/>
          <w:color w:val="333333"/>
          <w:kern w:val="0"/>
          <w:szCs w:val="20"/>
        </w:rPr>
        <w:t xml:space="preserve"> They have received funds to </w:t>
      </w:r>
      <w:r w:rsidRPr="00C26D2D">
        <w:rPr>
          <w:rFonts w:ascii="Arial" w:eastAsia="Gulim" w:hAnsi="Arial" w:cs="Arial"/>
          <w:b/>
          <w:bCs/>
          <w:color w:val="CC0000"/>
          <w:kern w:val="0"/>
          <w:szCs w:val="20"/>
        </w:rPr>
        <w:t>renovate</w:t>
      </w:r>
      <w:r w:rsidRPr="00C26D2D">
        <w:rPr>
          <w:rFonts w:ascii="Arial" w:eastAsia="Gulim" w:hAnsi="Arial" w:cs="Arial"/>
          <w:color w:val="333333"/>
          <w:kern w:val="0"/>
          <w:szCs w:val="20"/>
        </w:rPr>
        <w:t xml:space="preserve"> the old buildings.</w:t>
      </w:r>
      <w:r w:rsidRPr="00C26D2D">
        <w:rPr>
          <w:rFonts w:ascii="Arial" w:eastAsia="Gulim" w:hAnsi="Arial" w:cs="Arial"/>
          <w:color w:val="333333"/>
          <w:kern w:val="0"/>
          <w:szCs w:val="20"/>
        </w:rPr>
        <w:br/>
      </w:r>
      <w:r w:rsidRPr="00C26D2D">
        <w:rPr>
          <w:rFonts w:ascii="Arial" w:eastAsia="Gulim" w:hAnsi="Arial" w:cs="Arial"/>
          <w:b/>
          <w:bCs/>
          <w:color w:val="333333"/>
          <w:kern w:val="0"/>
          <w:szCs w:val="20"/>
        </w:rPr>
        <w:t>14</w:t>
      </w:r>
      <w:proofErr w:type="gramStart"/>
      <w:r w:rsidRPr="00C26D2D">
        <w:rPr>
          <w:rFonts w:ascii="Arial" w:eastAsia="Gulim" w:hAnsi="Arial" w:cs="Arial"/>
          <w:b/>
          <w:bCs/>
          <w:color w:val="333333"/>
          <w:kern w:val="0"/>
          <w:szCs w:val="20"/>
        </w:rPr>
        <w:t>.b</w:t>
      </w:r>
      <w:proofErr w:type="gramEnd"/>
      <w:r w:rsidRPr="00C26D2D">
        <w:rPr>
          <w:rFonts w:ascii="Arial" w:eastAsia="Gulim" w:hAnsi="Arial" w:cs="Arial"/>
          <w:b/>
          <w:bCs/>
          <w:color w:val="333333"/>
          <w:kern w:val="0"/>
          <w:szCs w:val="20"/>
        </w:rPr>
        <w:t>)</w:t>
      </w:r>
      <w:r w:rsidRPr="00C26D2D">
        <w:rPr>
          <w:rFonts w:ascii="Arial" w:eastAsia="Gulim" w:hAnsi="Arial" w:cs="Arial"/>
          <w:color w:val="333333"/>
          <w:kern w:val="0"/>
          <w:szCs w:val="20"/>
        </w:rPr>
        <w:t xml:space="preserve"> We need to </w:t>
      </w:r>
      <w:r w:rsidRPr="00C26D2D">
        <w:rPr>
          <w:rFonts w:ascii="Arial" w:eastAsia="Gulim" w:hAnsi="Arial" w:cs="Arial"/>
          <w:b/>
          <w:bCs/>
          <w:color w:val="CC0000"/>
          <w:kern w:val="0"/>
          <w:szCs w:val="20"/>
        </w:rPr>
        <w:t>renovate</w:t>
      </w:r>
      <w:r w:rsidRPr="00C26D2D">
        <w:rPr>
          <w:rFonts w:ascii="Arial" w:eastAsia="Gulim" w:hAnsi="Arial" w:cs="Arial"/>
          <w:color w:val="333333"/>
          <w:kern w:val="0"/>
          <w:szCs w:val="20"/>
        </w:rPr>
        <w:t xml:space="preserve"> the central heating as it is old and worn out. </w:t>
      </w:r>
    </w:p>
    <w:p w:rsidR="00C26D2D" w:rsidRPr="00C26D2D" w:rsidRDefault="00C26D2D" w:rsidP="00C26D2D">
      <w:pPr>
        <w:widowControl/>
        <w:shd w:val="clear" w:color="auto" w:fill="FFFFFF"/>
        <w:wordWrap/>
        <w:autoSpaceDE/>
        <w:autoSpaceDN/>
        <w:spacing w:after="300" w:line="300" w:lineRule="atLeast"/>
        <w:jc w:val="left"/>
        <w:rPr>
          <w:rFonts w:ascii="Arial" w:eastAsia="Gulim" w:hAnsi="Arial" w:cs="Arial"/>
          <w:color w:val="333333"/>
          <w:kern w:val="0"/>
          <w:szCs w:val="20"/>
        </w:rPr>
      </w:pPr>
      <w:r w:rsidRPr="00C26D2D">
        <w:rPr>
          <w:rFonts w:ascii="Arial" w:eastAsia="Gulim" w:hAnsi="Arial" w:cs="Arial"/>
          <w:b/>
          <w:bCs/>
          <w:color w:val="333333"/>
          <w:kern w:val="0"/>
          <w:szCs w:val="20"/>
        </w:rPr>
        <w:t>15</w:t>
      </w:r>
      <w:proofErr w:type="gramStart"/>
      <w:r w:rsidRPr="00C26D2D">
        <w:rPr>
          <w:rFonts w:ascii="Arial" w:eastAsia="Gulim" w:hAnsi="Arial" w:cs="Arial"/>
          <w:b/>
          <w:bCs/>
          <w:color w:val="333333"/>
          <w:kern w:val="0"/>
          <w:szCs w:val="20"/>
        </w:rPr>
        <w:t>.a</w:t>
      </w:r>
      <w:proofErr w:type="gramEnd"/>
      <w:r w:rsidRPr="00C26D2D">
        <w:rPr>
          <w:rFonts w:ascii="Arial" w:eastAsia="Gulim" w:hAnsi="Arial" w:cs="Arial"/>
          <w:b/>
          <w:bCs/>
          <w:color w:val="333333"/>
          <w:kern w:val="0"/>
          <w:szCs w:val="20"/>
        </w:rPr>
        <w:t>)</w:t>
      </w:r>
      <w:r w:rsidRPr="00C26D2D">
        <w:rPr>
          <w:rFonts w:ascii="Arial" w:eastAsia="Gulim" w:hAnsi="Arial" w:cs="Arial"/>
          <w:color w:val="333333"/>
          <w:kern w:val="0"/>
          <w:szCs w:val="20"/>
        </w:rPr>
        <w:t xml:space="preserve"> The boss offered to </w:t>
      </w:r>
      <w:r w:rsidRPr="00C26D2D">
        <w:rPr>
          <w:rFonts w:ascii="Arial" w:eastAsia="Gulim" w:hAnsi="Arial" w:cs="Arial"/>
          <w:b/>
          <w:bCs/>
          <w:color w:val="CC0000"/>
          <w:kern w:val="0"/>
          <w:szCs w:val="20"/>
        </w:rPr>
        <w:t>promote</w:t>
      </w:r>
      <w:r w:rsidRPr="00C26D2D">
        <w:rPr>
          <w:rFonts w:ascii="Arial" w:eastAsia="Gulim" w:hAnsi="Arial" w:cs="Arial"/>
          <w:color w:val="333333"/>
          <w:kern w:val="0"/>
          <w:szCs w:val="20"/>
        </w:rPr>
        <w:t xml:space="preserve"> him from salesman to manager.</w:t>
      </w:r>
      <w:r w:rsidRPr="00C26D2D">
        <w:rPr>
          <w:rFonts w:ascii="Arial" w:eastAsia="Gulim" w:hAnsi="Arial" w:cs="Arial"/>
          <w:color w:val="333333"/>
          <w:kern w:val="0"/>
          <w:szCs w:val="20"/>
        </w:rPr>
        <w:br/>
      </w:r>
      <w:r w:rsidRPr="00C26D2D">
        <w:rPr>
          <w:rFonts w:ascii="Arial" w:eastAsia="Gulim" w:hAnsi="Arial" w:cs="Arial"/>
          <w:b/>
          <w:bCs/>
          <w:color w:val="333333"/>
          <w:kern w:val="0"/>
          <w:szCs w:val="20"/>
        </w:rPr>
        <w:t>15</w:t>
      </w:r>
      <w:proofErr w:type="gramStart"/>
      <w:r w:rsidRPr="00C26D2D">
        <w:rPr>
          <w:rFonts w:ascii="Arial" w:eastAsia="Gulim" w:hAnsi="Arial" w:cs="Arial"/>
          <w:b/>
          <w:bCs/>
          <w:color w:val="333333"/>
          <w:kern w:val="0"/>
          <w:szCs w:val="20"/>
        </w:rPr>
        <w:t>.b</w:t>
      </w:r>
      <w:proofErr w:type="gramEnd"/>
      <w:r w:rsidRPr="00C26D2D">
        <w:rPr>
          <w:rFonts w:ascii="Arial" w:eastAsia="Gulim" w:hAnsi="Arial" w:cs="Arial"/>
          <w:b/>
          <w:bCs/>
          <w:color w:val="333333"/>
          <w:kern w:val="0"/>
          <w:szCs w:val="20"/>
        </w:rPr>
        <w:t>)</w:t>
      </w:r>
      <w:r w:rsidRPr="00C26D2D">
        <w:rPr>
          <w:rFonts w:ascii="Arial" w:eastAsia="Gulim" w:hAnsi="Arial" w:cs="Arial"/>
          <w:color w:val="333333"/>
          <w:kern w:val="0"/>
          <w:szCs w:val="20"/>
        </w:rPr>
        <w:t xml:space="preserve"> Our main aim is to </w:t>
      </w:r>
      <w:r w:rsidRPr="00C26D2D">
        <w:rPr>
          <w:rFonts w:ascii="Arial" w:eastAsia="Gulim" w:hAnsi="Arial" w:cs="Arial"/>
          <w:b/>
          <w:bCs/>
          <w:color w:val="CC0000"/>
          <w:kern w:val="0"/>
          <w:szCs w:val="20"/>
        </w:rPr>
        <w:t>promote</w:t>
      </w:r>
      <w:r w:rsidRPr="00C26D2D">
        <w:rPr>
          <w:rFonts w:ascii="Arial" w:eastAsia="Gulim" w:hAnsi="Arial" w:cs="Arial"/>
          <w:color w:val="333333"/>
          <w:kern w:val="0"/>
          <w:szCs w:val="20"/>
        </w:rPr>
        <w:t xml:space="preserve"> tourism in the country. </w:t>
      </w:r>
    </w:p>
    <w:p w:rsidR="00C26D2D" w:rsidRPr="00C26D2D" w:rsidRDefault="00C26D2D" w:rsidP="00C26D2D">
      <w:pPr>
        <w:widowControl/>
        <w:shd w:val="clear" w:color="auto" w:fill="FFFFFF"/>
        <w:wordWrap/>
        <w:autoSpaceDE/>
        <w:autoSpaceDN/>
        <w:spacing w:after="300" w:line="300" w:lineRule="atLeast"/>
        <w:jc w:val="left"/>
        <w:rPr>
          <w:rFonts w:ascii="Arial" w:eastAsia="Gulim" w:hAnsi="Arial" w:cs="Arial"/>
          <w:color w:val="333333"/>
          <w:kern w:val="0"/>
          <w:szCs w:val="20"/>
        </w:rPr>
      </w:pPr>
      <w:r w:rsidRPr="00C26D2D">
        <w:rPr>
          <w:rFonts w:ascii="Arial" w:eastAsia="Gulim" w:hAnsi="Arial" w:cs="Arial"/>
          <w:b/>
          <w:bCs/>
          <w:color w:val="333333"/>
          <w:kern w:val="0"/>
          <w:szCs w:val="20"/>
        </w:rPr>
        <w:t>16</w:t>
      </w:r>
      <w:proofErr w:type="gramStart"/>
      <w:r w:rsidRPr="00C26D2D">
        <w:rPr>
          <w:rFonts w:ascii="Arial" w:eastAsia="Gulim" w:hAnsi="Arial" w:cs="Arial"/>
          <w:b/>
          <w:bCs/>
          <w:color w:val="333333"/>
          <w:kern w:val="0"/>
          <w:szCs w:val="20"/>
        </w:rPr>
        <w:t>.a</w:t>
      </w:r>
      <w:proofErr w:type="gramEnd"/>
      <w:r w:rsidRPr="00C26D2D">
        <w:rPr>
          <w:rFonts w:ascii="Arial" w:eastAsia="Gulim" w:hAnsi="Arial" w:cs="Arial"/>
          <w:b/>
          <w:bCs/>
          <w:color w:val="333333"/>
          <w:kern w:val="0"/>
          <w:szCs w:val="20"/>
        </w:rPr>
        <w:t>)</w:t>
      </w:r>
      <w:r w:rsidRPr="00C26D2D">
        <w:rPr>
          <w:rFonts w:ascii="Arial" w:eastAsia="Gulim" w:hAnsi="Arial" w:cs="Arial"/>
          <w:color w:val="333333"/>
          <w:kern w:val="0"/>
          <w:szCs w:val="20"/>
        </w:rPr>
        <w:t xml:space="preserve"> They wanted to </w:t>
      </w:r>
      <w:r w:rsidRPr="00C26D2D">
        <w:rPr>
          <w:rFonts w:ascii="Arial" w:eastAsia="Gulim" w:hAnsi="Arial" w:cs="Arial"/>
          <w:b/>
          <w:bCs/>
          <w:color w:val="CC0000"/>
          <w:kern w:val="0"/>
          <w:szCs w:val="20"/>
        </w:rPr>
        <w:t>demote</w:t>
      </w:r>
      <w:r w:rsidRPr="00C26D2D">
        <w:rPr>
          <w:rFonts w:ascii="Arial" w:eastAsia="Gulim" w:hAnsi="Arial" w:cs="Arial"/>
          <w:color w:val="333333"/>
          <w:kern w:val="0"/>
          <w:szCs w:val="20"/>
        </w:rPr>
        <w:t xml:space="preserve"> me from manager to salesperson.</w:t>
      </w:r>
      <w:r w:rsidRPr="00C26D2D">
        <w:rPr>
          <w:rFonts w:ascii="Arial" w:eastAsia="Gulim" w:hAnsi="Arial" w:cs="Arial"/>
          <w:color w:val="333333"/>
          <w:kern w:val="0"/>
          <w:szCs w:val="20"/>
        </w:rPr>
        <w:br/>
      </w:r>
      <w:r w:rsidRPr="00C26D2D">
        <w:rPr>
          <w:rFonts w:ascii="Arial" w:eastAsia="Gulim" w:hAnsi="Arial" w:cs="Arial"/>
          <w:b/>
          <w:bCs/>
          <w:color w:val="333333"/>
          <w:kern w:val="0"/>
          <w:szCs w:val="20"/>
        </w:rPr>
        <w:t>16</w:t>
      </w:r>
      <w:proofErr w:type="gramStart"/>
      <w:r w:rsidRPr="00C26D2D">
        <w:rPr>
          <w:rFonts w:ascii="Arial" w:eastAsia="Gulim" w:hAnsi="Arial" w:cs="Arial"/>
          <w:b/>
          <w:bCs/>
          <w:color w:val="333333"/>
          <w:kern w:val="0"/>
          <w:szCs w:val="20"/>
        </w:rPr>
        <w:t>.b</w:t>
      </w:r>
      <w:proofErr w:type="gramEnd"/>
      <w:r w:rsidRPr="00C26D2D">
        <w:rPr>
          <w:rFonts w:ascii="Arial" w:eastAsia="Gulim" w:hAnsi="Arial" w:cs="Arial"/>
          <w:b/>
          <w:bCs/>
          <w:color w:val="333333"/>
          <w:kern w:val="0"/>
          <w:szCs w:val="20"/>
        </w:rPr>
        <w:t>)</w:t>
      </w:r>
      <w:r w:rsidRPr="00C26D2D">
        <w:rPr>
          <w:rFonts w:ascii="Arial" w:eastAsia="Gulim" w:hAnsi="Arial" w:cs="Arial"/>
          <w:color w:val="333333"/>
          <w:kern w:val="0"/>
          <w:szCs w:val="20"/>
        </w:rPr>
        <w:t xml:space="preserve"> If we </w:t>
      </w:r>
      <w:r w:rsidRPr="00C26D2D">
        <w:rPr>
          <w:rFonts w:ascii="Arial" w:eastAsia="Gulim" w:hAnsi="Arial" w:cs="Arial"/>
          <w:b/>
          <w:bCs/>
          <w:color w:val="CC0000"/>
          <w:kern w:val="0"/>
          <w:szCs w:val="20"/>
        </w:rPr>
        <w:t>demote</w:t>
      </w:r>
      <w:r w:rsidRPr="00C26D2D">
        <w:rPr>
          <w:rFonts w:ascii="Arial" w:eastAsia="Gulim" w:hAnsi="Arial" w:cs="Arial"/>
          <w:color w:val="333333"/>
          <w:kern w:val="0"/>
          <w:szCs w:val="20"/>
        </w:rPr>
        <w:t xml:space="preserve"> you, you will lose a large part of your salary. </w:t>
      </w:r>
    </w:p>
    <w:p w:rsidR="00C26D2D" w:rsidRPr="00C26D2D" w:rsidRDefault="00C26D2D" w:rsidP="00C26D2D">
      <w:pPr>
        <w:widowControl/>
        <w:shd w:val="clear" w:color="auto" w:fill="FFFFFF"/>
        <w:wordWrap/>
        <w:autoSpaceDE/>
        <w:autoSpaceDN/>
        <w:spacing w:after="300" w:line="300" w:lineRule="atLeast"/>
        <w:jc w:val="left"/>
        <w:rPr>
          <w:rFonts w:ascii="Arial" w:eastAsia="Gulim" w:hAnsi="Arial" w:cs="Arial"/>
          <w:color w:val="333333"/>
          <w:kern w:val="0"/>
          <w:szCs w:val="20"/>
        </w:rPr>
      </w:pPr>
      <w:r w:rsidRPr="00C26D2D">
        <w:rPr>
          <w:rFonts w:ascii="Arial" w:eastAsia="Gulim" w:hAnsi="Arial" w:cs="Arial"/>
          <w:b/>
          <w:bCs/>
          <w:color w:val="333333"/>
          <w:kern w:val="0"/>
          <w:szCs w:val="20"/>
        </w:rPr>
        <w:t>17</w:t>
      </w:r>
      <w:proofErr w:type="gramStart"/>
      <w:r w:rsidRPr="00C26D2D">
        <w:rPr>
          <w:rFonts w:ascii="Arial" w:eastAsia="Gulim" w:hAnsi="Arial" w:cs="Arial"/>
          <w:b/>
          <w:bCs/>
          <w:color w:val="333333"/>
          <w:kern w:val="0"/>
          <w:szCs w:val="20"/>
        </w:rPr>
        <w:t>.a</w:t>
      </w:r>
      <w:proofErr w:type="gramEnd"/>
      <w:r w:rsidRPr="00C26D2D">
        <w:rPr>
          <w:rFonts w:ascii="Arial" w:eastAsia="Gulim" w:hAnsi="Arial" w:cs="Arial"/>
          <w:b/>
          <w:bCs/>
          <w:color w:val="333333"/>
          <w:kern w:val="0"/>
          <w:szCs w:val="20"/>
        </w:rPr>
        <w:t>)</w:t>
      </w:r>
      <w:r w:rsidRPr="00C26D2D">
        <w:rPr>
          <w:rFonts w:ascii="Arial" w:eastAsia="Gulim" w:hAnsi="Arial" w:cs="Arial"/>
          <w:color w:val="333333"/>
          <w:kern w:val="0"/>
          <w:szCs w:val="20"/>
        </w:rPr>
        <w:t xml:space="preserve"> If you wash it too much, the </w:t>
      </w:r>
      <w:proofErr w:type="spellStart"/>
      <w:r w:rsidRPr="00C26D2D">
        <w:rPr>
          <w:rFonts w:ascii="Arial" w:eastAsia="Gulim" w:hAnsi="Arial" w:cs="Arial"/>
          <w:color w:val="333333"/>
          <w:kern w:val="0"/>
          <w:szCs w:val="20"/>
        </w:rPr>
        <w:t>colour</w:t>
      </w:r>
      <w:proofErr w:type="spellEnd"/>
      <w:r w:rsidRPr="00C26D2D">
        <w:rPr>
          <w:rFonts w:ascii="Arial" w:eastAsia="Gulim" w:hAnsi="Arial" w:cs="Arial"/>
          <w:color w:val="333333"/>
          <w:kern w:val="0"/>
          <w:szCs w:val="20"/>
        </w:rPr>
        <w:t xml:space="preserve"> will </w:t>
      </w:r>
      <w:r w:rsidRPr="00C26D2D">
        <w:rPr>
          <w:rFonts w:ascii="Arial" w:eastAsia="Gulim" w:hAnsi="Arial" w:cs="Arial"/>
          <w:b/>
          <w:bCs/>
          <w:color w:val="CC0000"/>
          <w:kern w:val="0"/>
          <w:szCs w:val="20"/>
        </w:rPr>
        <w:t>fade</w:t>
      </w:r>
      <w:r w:rsidRPr="00C26D2D">
        <w:rPr>
          <w:rFonts w:ascii="Arial" w:eastAsia="Gulim" w:hAnsi="Arial" w:cs="Arial"/>
          <w:color w:val="333333"/>
          <w:kern w:val="0"/>
          <w:szCs w:val="20"/>
        </w:rPr>
        <w:t>.</w:t>
      </w:r>
      <w:r w:rsidRPr="00C26D2D">
        <w:rPr>
          <w:rFonts w:ascii="Arial" w:eastAsia="Gulim" w:hAnsi="Arial" w:cs="Arial"/>
          <w:color w:val="333333"/>
          <w:kern w:val="0"/>
          <w:szCs w:val="20"/>
        </w:rPr>
        <w:br/>
      </w:r>
      <w:r w:rsidRPr="00C26D2D">
        <w:rPr>
          <w:rFonts w:ascii="Arial" w:eastAsia="Gulim" w:hAnsi="Arial" w:cs="Arial"/>
          <w:b/>
          <w:bCs/>
          <w:color w:val="333333"/>
          <w:kern w:val="0"/>
          <w:szCs w:val="20"/>
        </w:rPr>
        <w:t>17</w:t>
      </w:r>
      <w:proofErr w:type="gramStart"/>
      <w:r w:rsidRPr="00C26D2D">
        <w:rPr>
          <w:rFonts w:ascii="Arial" w:eastAsia="Gulim" w:hAnsi="Arial" w:cs="Arial"/>
          <w:b/>
          <w:bCs/>
          <w:color w:val="333333"/>
          <w:kern w:val="0"/>
          <w:szCs w:val="20"/>
        </w:rPr>
        <w:t>.b</w:t>
      </w:r>
      <w:proofErr w:type="gramEnd"/>
      <w:r w:rsidRPr="00C26D2D">
        <w:rPr>
          <w:rFonts w:ascii="Arial" w:eastAsia="Gulim" w:hAnsi="Arial" w:cs="Arial"/>
          <w:b/>
          <w:bCs/>
          <w:color w:val="333333"/>
          <w:kern w:val="0"/>
          <w:szCs w:val="20"/>
        </w:rPr>
        <w:t>)</w:t>
      </w:r>
      <w:r w:rsidRPr="00C26D2D">
        <w:rPr>
          <w:rFonts w:ascii="Arial" w:eastAsia="Gulim" w:hAnsi="Arial" w:cs="Arial"/>
          <w:color w:val="333333"/>
          <w:kern w:val="0"/>
          <w:szCs w:val="20"/>
        </w:rPr>
        <w:t xml:space="preserve"> We watched the islands </w:t>
      </w:r>
      <w:r w:rsidRPr="00C26D2D">
        <w:rPr>
          <w:rFonts w:ascii="Arial" w:eastAsia="Gulim" w:hAnsi="Arial" w:cs="Arial"/>
          <w:b/>
          <w:bCs/>
          <w:color w:val="CC0000"/>
          <w:kern w:val="0"/>
          <w:szCs w:val="20"/>
        </w:rPr>
        <w:t>fade</w:t>
      </w:r>
      <w:r w:rsidRPr="00C26D2D">
        <w:rPr>
          <w:rFonts w:ascii="Arial" w:eastAsia="Gulim" w:hAnsi="Arial" w:cs="Arial"/>
          <w:color w:val="333333"/>
          <w:kern w:val="0"/>
          <w:szCs w:val="20"/>
        </w:rPr>
        <w:t xml:space="preserve"> away into the distance. </w:t>
      </w:r>
    </w:p>
    <w:p w:rsidR="00C26D2D" w:rsidRPr="00C26D2D" w:rsidRDefault="00C26D2D" w:rsidP="00C26D2D">
      <w:pPr>
        <w:widowControl/>
        <w:shd w:val="clear" w:color="auto" w:fill="FFFFFF"/>
        <w:wordWrap/>
        <w:autoSpaceDE/>
        <w:autoSpaceDN/>
        <w:spacing w:after="300" w:line="300" w:lineRule="atLeast"/>
        <w:jc w:val="left"/>
        <w:rPr>
          <w:rFonts w:ascii="Arial" w:eastAsia="Gulim" w:hAnsi="Arial" w:cs="Arial"/>
          <w:color w:val="333333"/>
          <w:kern w:val="0"/>
          <w:szCs w:val="20"/>
        </w:rPr>
      </w:pPr>
      <w:r w:rsidRPr="00C26D2D">
        <w:rPr>
          <w:rFonts w:ascii="Arial" w:eastAsia="Gulim" w:hAnsi="Arial" w:cs="Arial"/>
          <w:b/>
          <w:bCs/>
          <w:color w:val="333333"/>
          <w:kern w:val="0"/>
          <w:szCs w:val="20"/>
        </w:rPr>
        <w:t>18</w:t>
      </w:r>
      <w:proofErr w:type="gramStart"/>
      <w:r w:rsidRPr="00C26D2D">
        <w:rPr>
          <w:rFonts w:ascii="Arial" w:eastAsia="Gulim" w:hAnsi="Arial" w:cs="Arial"/>
          <w:b/>
          <w:bCs/>
          <w:color w:val="333333"/>
          <w:kern w:val="0"/>
          <w:szCs w:val="20"/>
        </w:rPr>
        <w:t>.a</w:t>
      </w:r>
      <w:proofErr w:type="gramEnd"/>
      <w:r w:rsidRPr="00C26D2D">
        <w:rPr>
          <w:rFonts w:ascii="Arial" w:eastAsia="Gulim" w:hAnsi="Arial" w:cs="Arial"/>
          <w:b/>
          <w:bCs/>
          <w:color w:val="333333"/>
          <w:kern w:val="0"/>
          <w:szCs w:val="20"/>
        </w:rPr>
        <w:t>)</w:t>
      </w:r>
      <w:r w:rsidRPr="00C26D2D">
        <w:rPr>
          <w:rFonts w:ascii="Arial" w:eastAsia="Gulim" w:hAnsi="Arial" w:cs="Arial"/>
          <w:color w:val="333333"/>
          <w:kern w:val="0"/>
          <w:szCs w:val="20"/>
        </w:rPr>
        <w:t xml:space="preserve"> The company decided to </w:t>
      </w:r>
      <w:r w:rsidRPr="00C26D2D">
        <w:rPr>
          <w:rFonts w:ascii="Arial" w:eastAsia="Gulim" w:hAnsi="Arial" w:cs="Arial"/>
          <w:b/>
          <w:bCs/>
          <w:color w:val="CC0000"/>
          <w:kern w:val="0"/>
          <w:szCs w:val="20"/>
        </w:rPr>
        <w:t>replace</w:t>
      </w:r>
      <w:r w:rsidRPr="00C26D2D">
        <w:rPr>
          <w:rFonts w:ascii="Arial" w:eastAsia="Gulim" w:hAnsi="Arial" w:cs="Arial"/>
          <w:color w:val="333333"/>
          <w:kern w:val="0"/>
          <w:szCs w:val="20"/>
        </w:rPr>
        <w:t xml:space="preserve"> the permanent staff with freelancers.</w:t>
      </w:r>
      <w:r w:rsidRPr="00C26D2D">
        <w:rPr>
          <w:rFonts w:ascii="Arial" w:eastAsia="Gulim" w:hAnsi="Arial" w:cs="Arial"/>
          <w:color w:val="333333"/>
          <w:kern w:val="0"/>
          <w:szCs w:val="20"/>
        </w:rPr>
        <w:br/>
      </w:r>
      <w:r w:rsidRPr="00C26D2D">
        <w:rPr>
          <w:rFonts w:ascii="Arial" w:eastAsia="Gulim" w:hAnsi="Arial" w:cs="Arial"/>
          <w:b/>
          <w:bCs/>
          <w:color w:val="333333"/>
          <w:kern w:val="0"/>
          <w:szCs w:val="20"/>
        </w:rPr>
        <w:t>18</w:t>
      </w:r>
      <w:proofErr w:type="gramStart"/>
      <w:r w:rsidRPr="00C26D2D">
        <w:rPr>
          <w:rFonts w:ascii="Arial" w:eastAsia="Gulim" w:hAnsi="Arial" w:cs="Arial"/>
          <w:b/>
          <w:bCs/>
          <w:color w:val="333333"/>
          <w:kern w:val="0"/>
          <w:szCs w:val="20"/>
        </w:rPr>
        <w:t>.b</w:t>
      </w:r>
      <w:proofErr w:type="gramEnd"/>
      <w:r w:rsidRPr="00C26D2D">
        <w:rPr>
          <w:rFonts w:ascii="Arial" w:eastAsia="Gulim" w:hAnsi="Arial" w:cs="Arial"/>
          <w:b/>
          <w:bCs/>
          <w:color w:val="333333"/>
          <w:kern w:val="0"/>
          <w:szCs w:val="20"/>
        </w:rPr>
        <w:t>)</w:t>
      </w:r>
      <w:r w:rsidRPr="00C26D2D">
        <w:rPr>
          <w:rFonts w:ascii="Arial" w:eastAsia="Gulim" w:hAnsi="Arial" w:cs="Arial"/>
          <w:color w:val="333333"/>
          <w:kern w:val="0"/>
          <w:szCs w:val="20"/>
        </w:rPr>
        <w:t xml:space="preserve"> You must </w:t>
      </w:r>
      <w:r w:rsidRPr="00C26D2D">
        <w:rPr>
          <w:rFonts w:ascii="Arial" w:eastAsia="Gulim" w:hAnsi="Arial" w:cs="Arial"/>
          <w:b/>
          <w:bCs/>
          <w:color w:val="CC0000"/>
          <w:kern w:val="0"/>
          <w:szCs w:val="20"/>
        </w:rPr>
        <w:t>replace</w:t>
      </w:r>
      <w:r w:rsidRPr="00C26D2D">
        <w:rPr>
          <w:rFonts w:ascii="Arial" w:eastAsia="Gulim" w:hAnsi="Arial" w:cs="Arial"/>
          <w:color w:val="333333"/>
          <w:kern w:val="0"/>
          <w:szCs w:val="20"/>
        </w:rPr>
        <w:t xml:space="preserve"> the books on the shelf when you have finished with them. </w:t>
      </w:r>
    </w:p>
    <w:p w:rsidR="00C26D2D" w:rsidRPr="00C26D2D" w:rsidRDefault="00C26D2D" w:rsidP="00C26D2D">
      <w:pPr>
        <w:widowControl/>
        <w:shd w:val="clear" w:color="auto" w:fill="FFFFFF"/>
        <w:wordWrap/>
        <w:autoSpaceDE/>
        <w:autoSpaceDN/>
        <w:spacing w:after="300" w:line="300" w:lineRule="atLeast"/>
        <w:jc w:val="left"/>
        <w:rPr>
          <w:rFonts w:ascii="Arial" w:eastAsia="Gulim" w:hAnsi="Arial" w:cs="Arial"/>
          <w:color w:val="333333"/>
          <w:kern w:val="0"/>
          <w:szCs w:val="20"/>
        </w:rPr>
      </w:pPr>
      <w:r w:rsidRPr="00C26D2D">
        <w:rPr>
          <w:rFonts w:ascii="Arial" w:eastAsia="Gulim" w:hAnsi="Arial" w:cs="Arial"/>
          <w:b/>
          <w:bCs/>
          <w:color w:val="333333"/>
          <w:kern w:val="0"/>
          <w:szCs w:val="20"/>
        </w:rPr>
        <w:t>19</w:t>
      </w:r>
      <w:proofErr w:type="gramStart"/>
      <w:r w:rsidRPr="00C26D2D">
        <w:rPr>
          <w:rFonts w:ascii="Arial" w:eastAsia="Gulim" w:hAnsi="Arial" w:cs="Arial"/>
          <w:b/>
          <w:bCs/>
          <w:color w:val="333333"/>
          <w:kern w:val="0"/>
          <w:szCs w:val="20"/>
        </w:rPr>
        <w:t>.a</w:t>
      </w:r>
      <w:proofErr w:type="gramEnd"/>
      <w:r w:rsidRPr="00C26D2D">
        <w:rPr>
          <w:rFonts w:ascii="Arial" w:eastAsia="Gulim" w:hAnsi="Arial" w:cs="Arial"/>
          <w:b/>
          <w:bCs/>
          <w:color w:val="333333"/>
          <w:kern w:val="0"/>
          <w:szCs w:val="20"/>
        </w:rPr>
        <w:t>)</w:t>
      </w:r>
      <w:r w:rsidRPr="00C26D2D">
        <w:rPr>
          <w:rFonts w:ascii="Arial" w:eastAsia="Gulim" w:hAnsi="Arial" w:cs="Arial"/>
          <w:color w:val="333333"/>
          <w:kern w:val="0"/>
          <w:szCs w:val="20"/>
        </w:rPr>
        <w:t xml:space="preserve"> The doctors were unable to </w:t>
      </w:r>
      <w:r w:rsidRPr="00C26D2D">
        <w:rPr>
          <w:rFonts w:ascii="Arial" w:eastAsia="Gulim" w:hAnsi="Arial" w:cs="Arial"/>
          <w:b/>
          <w:bCs/>
          <w:color w:val="CC0000"/>
          <w:kern w:val="0"/>
          <w:szCs w:val="20"/>
        </w:rPr>
        <w:t>cure</w:t>
      </w:r>
      <w:r w:rsidRPr="00C26D2D">
        <w:rPr>
          <w:rFonts w:ascii="Arial" w:eastAsia="Gulim" w:hAnsi="Arial" w:cs="Arial"/>
          <w:color w:val="333333"/>
          <w:kern w:val="0"/>
          <w:szCs w:val="20"/>
        </w:rPr>
        <w:t xml:space="preserve"> her the illness.</w:t>
      </w:r>
      <w:r w:rsidRPr="00C26D2D">
        <w:rPr>
          <w:rFonts w:ascii="Arial" w:eastAsia="Gulim" w:hAnsi="Arial" w:cs="Arial"/>
          <w:color w:val="333333"/>
          <w:kern w:val="0"/>
          <w:szCs w:val="20"/>
        </w:rPr>
        <w:br/>
      </w:r>
      <w:r w:rsidRPr="00C26D2D">
        <w:rPr>
          <w:rFonts w:ascii="Arial" w:eastAsia="Gulim" w:hAnsi="Arial" w:cs="Arial"/>
          <w:b/>
          <w:bCs/>
          <w:color w:val="333333"/>
          <w:kern w:val="0"/>
          <w:szCs w:val="20"/>
        </w:rPr>
        <w:t>19</w:t>
      </w:r>
      <w:proofErr w:type="gramStart"/>
      <w:r w:rsidRPr="00C26D2D">
        <w:rPr>
          <w:rFonts w:ascii="Arial" w:eastAsia="Gulim" w:hAnsi="Arial" w:cs="Arial"/>
          <w:b/>
          <w:bCs/>
          <w:color w:val="333333"/>
          <w:kern w:val="0"/>
          <w:szCs w:val="20"/>
        </w:rPr>
        <w:t>.b</w:t>
      </w:r>
      <w:proofErr w:type="gramEnd"/>
      <w:r w:rsidRPr="00C26D2D">
        <w:rPr>
          <w:rFonts w:ascii="Arial" w:eastAsia="Gulim" w:hAnsi="Arial" w:cs="Arial"/>
          <w:b/>
          <w:bCs/>
          <w:color w:val="333333"/>
          <w:kern w:val="0"/>
          <w:szCs w:val="20"/>
        </w:rPr>
        <w:t>)</w:t>
      </w:r>
      <w:r w:rsidRPr="00C26D2D">
        <w:rPr>
          <w:rFonts w:ascii="Arial" w:eastAsia="Gulim" w:hAnsi="Arial" w:cs="Arial"/>
          <w:color w:val="333333"/>
          <w:kern w:val="0"/>
          <w:szCs w:val="20"/>
        </w:rPr>
        <w:t xml:space="preserve"> </w:t>
      </w:r>
      <w:r w:rsidRPr="00C26D2D">
        <w:rPr>
          <w:rFonts w:ascii="Arial" w:eastAsia="Gulim" w:hAnsi="Arial" w:cs="Arial"/>
          <w:b/>
          <w:bCs/>
          <w:color w:val="CC0000"/>
          <w:kern w:val="0"/>
          <w:szCs w:val="20"/>
        </w:rPr>
        <w:t>Cure</w:t>
      </w:r>
      <w:r w:rsidRPr="00C26D2D">
        <w:rPr>
          <w:rFonts w:ascii="Arial" w:eastAsia="Gulim" w:hAnsi="Arial" w:cs="Arial"/>
          <w:color w:val="333333"/>
          <w:kern w:val="0"/>
          <w:szCs w:val="20"/>
        </w:rPr>
        <w:t xml:space="preserve"> meat in salt water for between three and five days. </w:t>
      </w:r>
    </w:p>
    <w:p w:rsidR="00C26D2D" w:rsidRPr="00C26D2D" w:rsidRDefault="00C26D2D" w:rsidP="00C26D2D">
      <w:pPr>
        <w:widowControl/>
        <w:shd w:val="clear" w:color="auto" w:fill="FFFFFF"/>
        <w:wordWrap/>
        <w:autoSpaceDE/>
        <w:autoSpaceDN/>
        <w:spacing w:after="300" w:line="300" w:lineRule="atLeast"/>
        <w:jc w:val="left"/>
        <w:rPr>
          <w:rFonts w:ascii="Arial" w:eastAsia="Gulim" w:hAnsi="Arial" w:cs="Arial"/>
          <w:color w:val="333333"/>
          <w:kern w:val="0"/>
          <w:szCs w:val="20"/>
        </w:rPr>
      </w:pPr>
      <w:r w:rsidRPr="00C26D2D">
        <w:rPr>
          <w:rFonts w:ascii="Arial" w:eastAsia="Gulim" w:hAnsi="Arial" w:cs="Arial"/>
          <w:b/>
          <w:bCs/>
          <w:color w:val="333333"/>
          <w:kern w:val="0"/>
          <w:szCs w:val="20"/>
        </w:rPr>
        <w:t>20</w:t>
      </w:r>
      <w:proofErr w:type="gramStart"/>
      <w:r w:rsidRPr="00C26D2D">
        <w:rPr>
          <w:rFonts w:ascii="Arial" w:eastAsia="Gulim" w:hAnsi="Arial" w:cs="Arial"/>
          <w:b/>
          <w:bCs/>
          <w:color w:val="333333"/>
          <w:kern w:val="0"/>
          <w:szCs w:val="20"/>
        </w:rPr>
        <w:t>.a</w:t>
      </w:r>
      <w:proofErr w:type="gramEnd"/>
      <w:r w:rsidRPr="00C26D2D">
        <w:rPr>
          <w:rFonts w:ascii="Arial" w:eastAsia="Gulim" w:hAnsi="Arial" w:cs="Arial"/>
          <w:b/>
          <w:bCs/>
          <w:color w:val="333333"/>
          <w:kern w:val="0"/>
          <w:szCs w:val="20"/>
        </w:rPr>
        <w:t>)</w:t>
      </w:r>
      <w:r w:rsidRPr="00C26D2D">
        <w:rPr>
          <w:rFonts w:ascii="Arial" w:eastAsia="Gulim" w:hAnsi="Arial" w:cs="Arial"/>
          <w:color w:val="333333"/>
          <w:kern w:val="0"/>
          <w:szCs w:val="20"/>
        </w:rPr>
        <w:t xml:space="preserve"> Governments are trying to </w:t>
      </w:r>
      <w:r w:rsidRPr="00C26D2D">
        <w:rPr>
          <w:rFonts w:ascii="Arial" w:eastAsia="Gulim" w:hAnsi="Arial" w:cs="Arial"/>
          <w:b/>
          <w:bCs/>
          <w:color w:val="CC0000"/>
          <w:kern w:val="0"/>
          <w:szCs w:val="20"/>
        </w:rPr>
        <w:t>reduce</w:t>
      </w:r>
      <w:r w:rsidRPr="00C26D2D">
        <w:rPr>
          <w:rFonts w:ascii="Arial" w:eastAsia="Gulim" w:hAnsi="Arial" w:cs="Arial"/>
          <w:color w:val="333333"/>
          <w:kern w:val="0"/>
          <w:szCs w:val="20"/>
        </w:rPr>
        <w:t xml:space="preserve"> pollution.</w:t>
      </w:r>
      <w:r w:rsidRPr="00C26D2D">
        <w:rPr>
          <w:rFonts w:ascii="Arial" w:eastAsia="Gulim" w:hAnsi="Arial" w:cs="Arial"/>
          <w:color w:val="333333"/>
          <w:kern w:val="0"/>
          <w:szCs w:val="20"/>
        </w:rPr>
        <w:br/>
      </w:r>
      <w:r w:rsidRPr="00C26D2D">
        <w:rPr>
          <w:rFonts w:ascii="Arial" w:eastAsia="Gulim" w:hAnsi="Arial" w:cs="Arial"/>
          <w:b/>
          <w:bCs/>
          <w:color w:val="333333"/>
          <w:kern w:val="0"/>
          <w:szCs w:val="20"/>
        </w:rPr>
        <w:t>20</w:t>
      </w:r>
      <w:proofErr w:type="gramStart"/>
      <w:r w:rsidRPr="00C26D2D">
        <w:rPr>
          <w:rFonts w:ascii="Arial" w:eastAsia="Gulim" w:hAnsi="Arial" w:cs="Arial"/>
          <w:b/>
          <w:bCs/>
          <w:color w:val="333333"/>
          <w:kern w:val="0"/>
          <w:szCs w:val="20"/>
        </w:rPr>
        <w:t>.b</w:t>
      </w:r>
      <w:proofErr w:type="gramEnd"/>
      <w:r w:rsidRPr="00C26D2D">
        <w:rPr>
          <w:rFonts w:ascii="Arial" w:eastAsia="Gulim" w:hAnsi="Arial" w:cs="Arial"/>
          <w:b/>
          <w:bCs/>
          <w:color w:val="333333"/>
          <w:kern w:val="0"/>
          <w:szCs w:val="20"/>
        </w:rPr>
        <w:t>)</w:t>
      </w:r>
      <w:r w:rsidRPr="00C26D2D">
        <w:rPr>
          <w:rFonts w:ascii="Arial" w:eastAsia="Gulim" w:hAnsi="Arial" w:cs="Arial"/>
          <w:color w:val="333333"/>
          <w:kern w:val="0"/>
          <w:szCs w:val="20"/>
        </w:rPr>
        <w:t xml:space="preserve"> The best way to save money is to </w:t>
      </w:r>
      <w:r w:rsidRPr="00C26D2D">
        <w:rPr>
          <w:rFonts w:ascii="Arial" w:eastAsia="Gulim" w:hAnsi="Arial" w:cs="Arial"/>
          <w:b/>
          <w:bCs/>
          <w:color w:val="CC0000"/>
          <w:kern w:val="0"/>
          <w:szCs w:val="20"/>
        </w:rPr>
        <w:t>reduce</w:t>
      </w:r>
      <w:r w:rsidRPr="00C26D2D">
        <w:rPr>
          <w:rFonts w:ascii="Arial" w:eastAsia="Gulim" w:hAnsi="Arial" w:cs="Arial"/>
          <w:color w:val="333333"/>
          <w:kern w:val="0"/>
          <w:szCs w:val="20"/>
        </w:rPr>
        <w:t xml:space="preserve"> the number of staff. </w:t>
      </w:r>
    </w:p>
    <w:p w:rsidR="00C26D2D" w:rsidRDefault="00C26D2D"/>
    <w:p w:rsidR="00C26D2D" w:rsidRDefault="00C26D2D"/>
    <w:p w:rsidR="00C26D2D" w:rsidRDefault="00C26D2D"/>
    <w:p w:rsidR="00C26D2D" w:rsidRDefault="00C26D2D"/>
    <w:p w:rsidR="00C26D2D" w:rsidRDefault="00C26D2D"/>
    <w:p w:rsidR="00C26D2D" w:rsidRDefault="00C26D2D"/>
    <w:p w:rsidR="00C26D2D" w:rsidRDefault="00C26D2D"/>
    <w:p w:rsidR="00A436DE" w:rsidRDefault="00A436DE" w:rsidP="00C26D2D">
      <w:pPr>
        <w:widowControl/>
        <w:shd w:val="clear" w:color="auto" w:fill="FFFFFF"/>
        <w:wordWrap/>
        <w:autoSpaceDE/>
        <w:autoSpaceDN/>
        <w:spacing w:after="120" w:line="240" w:lineRule="auto"/>
        <w:jc w:val="left"/>
        <w:outlineLvl w:val="0"/>
        <w:rPr>
          <w:rFonts w:ascii="Arial" w:eastAsia="Gulim" w:hAnsi="Arial" w:cs="Arial"/>
          <w:b/>
          <w:bCs/>
          <w:color w:val="333333"/>
          <w:kern w:val="36"/>
          <w:sz w:val="27"/>
          <w:szCs w:val="27"/>
        </w:rPr>
      </w:pPr>
    </w:p>
    <w:p w:rsidR="00C26D2D" w:rsidRPr="00C26D2D" w:rsidRDefault="00C26D2D" w:rsidP="00C26D2D">
      <w:pPr>
        <w:widowControl/>
        <w:shd w:val="clear" w:color="auto" w:fill="FFFFFF"/>
        <w:wordWrap/>
        <w:autoSpaceDE/>
        <w:autoSpaceDN/>
        <w:spacing w:after="120" w:line="240" w:lineRule="auto"/>
        <w:jc w:val="left"/>
        <w:outlineLvl w:val="0"/>
        <w:rPr>
          <w:rFonts w:ascii="Arial" w:eastAsia="Gulim" w:hAnsi="Arial" w:cs="Arial"/>
          <w:b/>
          <w:bCs/>
          <w:color w:val="333333"/>
          <w:kern w:val="36"/>
          <w:sz w:val="27"/>
          <w:szCs w:val="27"/>
        </w:rPr>
      </w:pPr>
      <w:r w:rsidRPr="00C26D2D">
        <w:rPr>
          <w:rFonts w:ascii="Arial" w:eastAsia="Gulim" w:hAnsi="Arial" w:cs="Arial"/>
          <w:b/>
          <w:bCs/>
          <w:color w:val="333333"/>
          <w:kern w:val="36"/>
          <w:sz w:val="27"/>
          <w:szCs w:val="27"/>
        </w:rPr>
        <w:lastRenderedPageBreak/>
        <w:t>IELTS Vocabulary: Changes</w:t>
      </w:r>
    </w:p>
    <w:p w:rsidR="00C26D2D" w:rsidRPr="00C26D2D" w:rsidRDefault="00C26D2D" w:rsidP="00C26D2D">
      <w:pPr>
        <w:widowControl/>
        <w:shd w:val="clear" w:color="auto" w:fill="FFFFFF"/>
        <w:wordWrap/>
        <w:autoSpaceDE/>
        <w:autoSpaceDN/>
        <w:spacing w:after="0" w:line="240" w:lineRule="auto"/>
        <w:jc w:val="left"/>
        <w:rPr>
          <w:rFonts w:ascii="Arial" w:eastAsia="Gulim" w:hAnsi="Arial" w:cs="Arial"/>
          <w:kern w:val="0"/>
          <w:sz w:val="24"/>
          <w:szCs w:val="24"/>
        </w:rPr>
      </w:pPr>
      <w:r w:rsidRPr="00C26D2D">
        <w:rPr>
          <w:rFonts w:ascii="Arial" w:eastAsia="Gulim" w:hAnsi="Arial" w:cs="Arial"/>
          <w:sz w:val="24"/>
          <w:szCs w:val="24"/>
        </w:rPr>
        <w:object w:dxaOrig="1440" w:dyaOrig="1440">
          <v:shape id="_x0000_i1062" type="#_x0000_t75" style="width:1in;height:18pt" o:ole="">
            <v:imagedata r:id="rId13" o:title=""/>
          </v:shape>
          <w:control r:id="rId14" w:name="DefaultOcxName2" w:shapeid="_x0000_i1062"/>
        </w:object>
      </w:r>
    </w:p>
    <w:p w:rsidR="00C26D2D" w:rsidRPr="00C26D2D" w:rsidRDefault="00C26D2D" w:rsidP="00C26D2D">
      <w:pPr>
        <w:widowControl/>
        <w:shd w:val="clear" w:color="auto" w:fill="FFFFFF"/>
        <w:wordWrap/>
        <w:autoSpaceDE/>
        <w:autoSpaceDN/>
        <w:spacing w:after="0" w:line="240" w:lineRule="auto"/>
        <w:jc w:val="left"/>
        <w:rPr>
          <w:rFonts w:ascii="Arial" w:eastAsia="Gulim" w:hAnsi="Arial" w:cs="Arial"/>
          <w:vanish/>
          <w:kern w:val="0"/>
          <w:sz w:val="24"/>
          <w:szCs w:val="24"/>
        </w:rPr>
      </w:pPr>
      <w:r w:rsidRPr="00C26D2D">
        <w:rPr>
          <w:rFonts w:ascii="Arial" w:eastAsia="Gulim" w:hAnsi="Arial" w:cs="Arial"/>
          <w:vanish/>
          <w:kern w:val="0"/>
          <w:sz w:val="24"/>
          <w:szCs w:val="24"/>
        </w:rPr>
        <w:t>s0~adapt~s1~adapt~s2~adjust~s3~adjust~s4~transform~s5~transform~s6~switch~s7~switch~s8~alter~s9~alter~s10~vary~s11~vary~s12~exchange~s13~exchange~s14~expand~s15~expand~s16~increase~s17~increase~s18~dissolve~s19~Dissolve~s20~swell~s21~swell~s22~disappear~s23~disappear~s24~renew~s25~renew~s26~renovate~s27~renovate~s28~promote~s29~promote~s30~demote~s31~demote~s32~fade~s33~fade~s34~replace~s35~replace~s36~cure~s37~Cure~s38~reduce~s39~reduce</w:t>
      </w:r>
    </w:p>
    <w:p w:rsidR="00C26D2D" w:rsidRPr="00C26D2D" w:rsidRDefault="00C26D2D" w:rsidP="00C26D2D">
      <w:pPr>
        <w:widowControl/>
        <w:shd w:val="clear" w:color="auto" w:fill="FFFFFF"/>
        <w:wordWrap/>
        <w:autoSpaceDE/>
        <w:autoSpaceDN/>
        <w:spacing w:after="0" w:line="240" w:lineRule="auto"/>
        <w:jc w:val="left"/>
        <w:rPr>
          <w:rFonts w:ascii="Arial" w:eastAsia="Gulim" w:hAnsi="Arial" w:cs="Arial"/>
          <w:vanish/>
          <w:kern w:val="0"/>
          <w:sz w:val="24"/>
          <w:szCs w:val="24"/>
        </w:rPr>
      </w:pPr>
      <w:r w:rsidRPr="00C26D2D">
        <w:rPr>
          <w:rFonts w:ascii="Arial" w:eastAsia="Gulim" w:hAnsi="Arial" w:cs="Arial"/>
          <w:vanish/>
          <w:kern w:val="0"/>
          <w:sz w:val="24"/>
          <w:szCs w:val="24"/>
        </w:rPr>
        <w:t>s0~..........~s1~..........~s2~..........~s3~..........~s4~..........~s5~..........~s6~..........~s7~..........~s8~..........~s9~..........~s10~..........~s11~..........~s12~..........~s13~..........~s14~..........~s15~..........~s16~..........~s17~..........~s18~..........~s19~..........~s20~..........~s21~..........~s22~..........~s23~..........~s24~..........~s25~..........~s26~..........~s27~..........~s28~..........~s29~..........~s30~..........~s31~..........~s32~..........~s33~..........~s34~..........~s35~..........~s36~..........~s37~..........~s38~..........~s39~..........</w:t>
      </w:r>
    </w:p>
    <w:p w:rsidR="00C26D2D" w:rsidRPr="00C26D2D" w:rsidRDefault="00C26D2D" w:rsidP="00C26D2D">
      <w:pPr>
        <w:widowControl/>
        <w:shd w:val="clear" w:color="auto" w:fill="FFFFFF"/>
        <w:wordWrap/>
        <w:autoSpaceDE/>
        <w:autoSpaceDN/>
        <w:spacing w:after="300" w:line="300" w:lineRule="atLeast"/>
        <w:jc w:val="left"/>
        <w:rPr>
          <w:rFonts w:ascii="Arial" w:eastAsia="Gulim" w:hAnsi="Arial" w:cs="Arial"/>
          <w:b/>
          <w:bCs/>
          <w:color w:val="333333"/>
          <w:kern w:val="0"/>
          <w:sz w:val="21"/>
          <w:szCs w:val="21"/>
        </w:rPr>
      </w:pPr>
      <w:r w:rsidRPr="00C26D2D">
        <w:rPr>
          <w:rFonts w:ascii="Arial" w:eastAsia="Gulim" w:hAnsi="Arial" w:cs="Arial"/>
          <w:b/>
          <w:bCs/>
          <w:color w:val="333333"/>
          <w:kern w:val="0"/>
          <w:sz w:val="21"/>
          <w:szCs w:val="21"/>
        </w:rPr>
        <w:t>Look at the pairs of sentences in 1-20 and choose a verb from the box which can be used with both sentences. In some cases, the meaning of the verb may change slightly. Then use a dictionary to find other objects which can be used with the verbs.</w:t>
      </w:r>
    </w:p>
    <w:tbl>
      <w:tblPr>
        <w:tblW w:w="7200" w:type="dxa"/>
        <w:tblCellMar>
          <w:top w:w="15" w:type="dxa"/>
          <w:left w:w="15" w:type="dxa"/>
          <w:bottom w:w="15" w:type="dxa"/>
          <w:right w:w="15" w:type="dxa"/>
        </w:tblCellMar>
        <w:tblLook w:val="04A0" w:firstRow="1" w:lastRow="0" w:firstColumn="1" w:lastColumn="0" w:noHBand="0" w:noVBand="1"/>
      </w:tblPr>
      <w:tblGrid>
        <w:gridCol w:w="1800"/>
        <w:gridCol w:w="1800"/>
        <w:gridCol w:w="1800"/>
        <w:gridCol w:w="1800"/>
      </w:tblGrid>
      <w:tr w:rsidR="00C26D2D" w:rsidRPr="00C26D2D" w:rsidTr="00C26D2D">
        <w:trPr>
          <w:trHeight w:val="525"/>
        </w:trPr>
        <w:tc>
          <w:tcPr>
            <w:tcW w:w="1800" w:type="dxa"/>
            <w:tcMar>
              <w:top w:w="0" w:type="dxa"/>
              <w:left w:w="0" w:type="dxa"/>
              <w:bottom w:w="0" w:type="dxa"/>
              <w:right w:w="0" w:type="dxa"/>
            </w:tcMar>
            <w:vAlign w:val="center"/>
            <w:hideMark/>
          </w:tcPr>
          <w:p w:rsidR="00C26D2D" w:rsidRPr="00C26D2D" w:rsidRDefault="00C26D2D" w:rsidP="00C26D2D">
            <w:pPr>
              <w:widowControl/>
              <w:wordWrap/>
              <w:autoSpaceDE/>
              <w:autoSpaceDN/>
              <w:spacing w:before="100" w:beforeAutospacing="1" w:after="100" w:afterAutospacing="1" w:line="240" w:lineRule="auto"/>
              <w:jc w:val="left"/>
              <w:rPr>
                <w:rFonts w:ascii="Arial" w:eastAsia="Gulim" w:hAnsi="Arial" w:cs="Arial"/>
                <w:b/>
                <w:bCs/>
                <w:color w:val="333333"/>
                <w:kern w:val="0"/>
                <w:szCs w:val="20"/>
              </w:rPr>
            </w:pPr>
            <w:r w:rsidRPr="00C26D2D">
              <w:rPr>
                <w:rFonts w:ascii="Arial" w:eastAsia="Gulim" w:hAnsi="Arial" w:cs="Arial"/>
                <w:b/>
                <w:bCs/>
                <w:color w:val="333333"/>
                <w:kern w:val="0"/>
                <w:szCs w:val="20"/>
              </w:rPr>
              <w:t>adapt</w:t>
            </w:r>
          </w:p>
        </w:tc>
        <w:tc>
          <w:tcPr>
            <w:tcW w:w="1800" w:type="dxa"/>
            <w:tcMar>
              <w:top w:w="0" w:type="dxa"/>
              <w:left w:w="0" w:type="dxa"/>
              <w:bottom w:w="0" w:type="dxa"/>
              <w:right w:w="0" w:type="dxa"/>
            </w:tcMar>
            <w:vAlign w:val="center"/>
            <w:hideMark/>
          </w:tcPr>
          <w:p w:rsidR="00C26D2D" w:rsidRPr="00C26D2D" w:rsidRDefault="00C26D2D" w:rsidP="00C26D2D">
            <w:pPr>
              <w:widowControl/>
              <w:wordWrap/>
              <w:autoSpaceDE/>
              <w:autoSpaceDN/>
              <w:spacing w:before="100" w:beforeAutospacing="1" w:after="100" w:afterAutospacing="1" w:line="240" w:lineRule="auto"/>
              <w:jc w:val="left"/>
              <w:rPr>
                <w:rFonts w:ascii="Arial" w:eastAsia="Gulim" w:hAnsi="Arial" w:cs="Arial"/>
                <w:b/>
                <w:bCs/>
                <w:color w:val="333333"/>
                <w:kern w:val="0"/>
                <w:szCs w:val="20"/>
              </w:rPr>
            </w:pPr>
            <w:r w:rsidRPr="00C26D2D">
              <w:rPr>
                <w:rFonts w:ascii="Arial" w:eastAsia="Gulim" w:hAnsi="Arial" w:cs="Arial"/>
                <w:b/>
                <w:bCs/>
                <w:color w:val="333333"/>
                <w:kern w:val="0"/>
                <w:szCs w:val="20"/>
              </w:rPr>
              <w:t>adjust</w:t>
            </w:r>
          </w:p>
        </w:tc>
        <w:tc>
          <w:tcPr>
            <w:tcW w:w="1800" w:type="dxa"/>
            <w:tcMar>
              <w:top w:w="0" w:type="dxa"/>
              <w:left w:w="0" w:type="dxa"/>
              <w:bottom w:w="0" w:type="dxa"/>
              <w:right w:w="0" w:type="dxa"/>
            </w:tcMar>
            <w:vAlign w:val="center"/>
            <w:hideMark/>
          </w:tcPr>
          <w:p w:rsidR="00C26D2D" w:rsidRPr="00C26D2D" w:rsidRDefault="00C26D2D" w:rsidP="00C26D2D">
            <w:pPr>
              <w:widowControl/>
              <w:wordWrap/>
              <w:autoSpaceDE/>
              <w:autoSpaceDN/>
              <w:spacing w:before="100" w:beforeAutospacing="1" w:after="100" w:afterAutospacing="1" w:line="240" w:lineRule="auto"/>
              <w:jc w:val="left"/>
              <w:rPr>
                <w:rFonts w:ascii="Arial" w:eastAsia="Gulim" w:hAnsi="Arial" w:cs="Arial"/>
                <w:b/>
                <w:bCs/>
                <w:color w:val="333333"/>
                <w:kern w:val="0"/>
                <w:szCs w:val="20"/>
              </w:rPr>
            </w:pPr>
            <w:r w:rsidRPr="00C26D2D">
              <w:rPr>
                <w:rFonts w:ascii="Arial" w:eastAsia="Gulim" w:hAnsi="Arial" w:cs="Arial"/>
                <w:b/>
                <w:bCs/>
                <w:color w:val="333333"/>
                <w:kern w:val="0"/>
                <w:szCs w:val="20"/>
              </w:rPr>
              <w:t>alter</w:t>
            </w:r>
          </w:p>
        </w:tc>
        <w:tc>
          <w:tcPr>
            <w:tcW w:w="1800" w:type="dxa"/>
            <w:tcMar>
              <w:top w:w="0" w:type="dxa"/>
              <w:left w:w="0" w:type="dxa"/>
              <w:bottom w:w="0" w:type="dxa"/>
              <w:right w:w="0" w:type="dxa"/>
            </w:tcMar>
            <w:vAlign w:val="center"/>
            <w:hideMark/>
          </w:tcPr>
          <w:p w:rsidR="00C26D2D" w:rsidRPr="00C26D2D" w:rsidRDefault="00C26D2D" w:rsidP="00C26D2D">
            <w:pPr>
              <w:widowControl/>
              <w:wordWrap/>
              <w:autoSpaceDE/>
              <w:autoSpaceDN/>
              <w:spacing w:before="100" w:beforeAutospacing="1" w:after="100" w:afterAutospacing="1" w:line="240" w:lineRule="auto"/>
              <w:jc w:val="left"/>
              <w:rPr>
                <w:rFonts w:ascii="Arial" w:eastAsia="Gulim" w:hAnsi="Arial" w:cs="Arial"/>
                <w:b/>
                <w:bCs/>
                <w:color w:val="333333"/>
                <w:kern w:val="0"/>
                <w:szCs w:val="20"/>
              </w:rPr>
            </w:pPr>
            <w:r w:rsidRPr="00C26D2D">
              <w:rPr>
                <w:rFonts w:ascii="Arial" w:eastAsia="Gulim" w:hAnsi="Arial" w:cs="Arial"/>
                <w:b/>
                <w:bCs/>
                <w:color w:val="333333"/>
                <w:kern w:val="0"/>
                <w:szCs w:val="20"/>
              </w:rPr>
              <w:t>cure</w:t>
            </w:r>
          </w:p>
        </w:tc>
      </w:tr>
      <w:tr w:rsidR="00C26D2D" w:rsidRPr="00C26D2D" w:rsidTr="00C26D2D">
        <w:trPr>
          <w:trHeight w:val="525"/>
        </w:trPr>
        <w:tc>
          <w:tcPr>
            <w:tcW w:w="1800" w:type="dxa"/>
            <w:tcMar>
              <w:top w:w="0" w:type="dxa"/>
              <w:left w:w="0" w:type="dxa"/>
              <w:bottom w:w="0" w:type="dxa"/>
              <w:right w:w="0" w:type="dxa"/>
            </w:tcMar>
            <w:vAlign w:val="center"/>
            <w:hideMark/>
          </w:tcPr>
          <w:p w:rsidR="00C26D2D" w:rsidRPr="00C26D2D" w:rsidRDefault="00C26D2D" w:rsidP="00C26D2D">
            <w:pPr>
              <w:widowControl/>
              <w:wordWrap/>
              <w:autoSpaceDE/>
              <w:autoSpaceDN/>
              <w:spacing w:before="100" w:beforeAutospacing="1" w:after="100" w:afterAutospacing="1" w:line="240" w:lineRule="auto"/>
              <w:jc w:val="left"/>
              <w:rPr>
                <w:rFonts w:ascii="Arial" w:eastAsia="Gulim" w:hAnsi="Arial" w:cs="Arial"/>
                <w:b/>
                <w:bCs/>
                <w:color w:val="333333"/>
                <w:kern w:val="0"/>
                <w:szCs w:val="20"/>
              </w:rPr>
            </w:pPr>
            <w:r w:rsidRPr="00C26D2D">
              <w:rPr>
                <w:rFonts w:ascii="Arial" w:eastAsia="Gulim" w:hAnsi="Arial" w:cs="Arial"/>
                <w:b/>
                <w:bCs/>
                <w:color w:val="333333"/>
                <w:kern w:val="0"/>
                <w:szCs w:val="20"/>
              </w:rPr>
              <w:t>demote</w:t>
            </w:r>
          </w:p>
        </w:tc>
        <w:tc>
          <w:tcPr>
            <w:tcW w:w="1800" w:type="dxa"/>
            <w:tcMar>
              <w:top w:w="0" w:type="dxa"/>
              <w:left w:w="0" w:type="dxa"/>
              <w:bottom w:w="0" w:type="dxa"/>
              <w:right w:w="0" w:type="dxa"/>
            </w:tcMar>
            <w:vAlign w:val="center"/>
            <w:hideMark/>
          </w:tcPr>
          <w:p w:rsidR="00C26D2D" w:rsidRPr="00C26D2D" w:rsidRDefault="00C26D2D" w:rsidP="00C26D2D">
            <w:pPr>
              <w:widowControl/>
              <w:wordWrap/>
              <w:autoSpaceDE/>
              <w:autoSpaceDN/>
              <w:spacing w:before="100" w:beforeAutospacing="1" w:after="100" w:afterAutospacing="1" w:line="240" w:lineRule="auto"/>
              <w:jc w:val="left"/>
              <w:rPr>
                <w:rFonts w:ascii="Arial" w:eastAsia="Gulim" w:hAnsi="Arial" w:cs="Arial"/>
                <w:b/>
                <w:bCs/>
                <w:color w:val="333333"/>
                <w:kern w:val="0"/>
                <w:szCs w:val="20"/>
              </w:rPr>
            </w:pPr>
            <w:r w:rsidRPr="00C26D2D">
              <w:rPr>
                <w:rFonts w:ascii="Arial" w:eastAsia="Gulim" w:hAnsi="Arial" w:cs="Arial"/>
                <w:b/>
                <w:bCs/>
                <w:color w:val="333333"/>
                <w:kern w:val="0"/>
                <w:szCs w:val="20"/>
              </w:rPr>
              <w:t>disappear</w:t>
            </w:r>
          </w:p>
        </w:tc>
        <w:tc>
          <w:tcPr>
            <w:tcW w:w="1800" w:type="dxa"/>
            <w:tcMar>
              <w:top w:w="0" w:type="dxa"/>
              <w:left w:w="0" w:type="dxa"/>
              <w:bottom w:w="0" w:type="dxa"/>
              <w:right w:w="0" w:type="dxa"/>
            </w:tcMar>
            <w:vAlign w:val="center"/>
            <w:hideMark/>
          </w:tcPr>
          <w:p w:rsidR="00C26D2D" w:rsidRPr="00C26D2D" w:rsidRDefault="00C26D2D" w:rsidP="00C26D2D">
            <w:pPr>
              <w:widowControl/>
              <w:wordWrap/>
              <w:autoSpaceDE/>
              <w:autoSpaceDN/>
              <w:spacing w:before="100" w:beforeAutospacing="1" w:after="100" w:afterAutospacing="1" w:line="240" w:lineRule="auto"/>
              <w:jc w:val="left"/>
              <w:rPr>
                <w:rFonts w:ascii="Arial" w:eastAsia="Gulim" w:hAnsi="Arial" w:cs="Arial"/>
                <w:b/>
                <w:bCs/>
                <w:color w:val="333333"/>
                <w:kern w:val="0"/>
                <w:szCs w:val="20"/>
              </w:rPr>
            </w:pPr>
            <w:r w:rsidRPr="00C26D2D">
              <w:rPr>
                <w:rFonts w:ascii="Arial" w:eastAsia="Gulim" w:hAnsi="Arial" w:cs="Arial"/>
                <w:b/>
                <w:bCs/>
                <w:color w:val="333333"/>
                <w:kern w:val="0"/>
                <w:szCs w:val="20"/>
              </w:rPr>
              <w:t>dissolve</w:t>
            </w:r>
          </w:p>
        </w:tc>
        <w:tc>
          <w:tcPr>
            <w:tcW w:w="1800" w:type="dxa"/>
            <w:tcMar>
              <w:top w:w="0" w:type="dxa"/>
              <w:left w:w="0" w:type="dxa"/>
              <w:bottom w:w="0" w:type="dxa"/>
              <w:right w:w="0" w:type="dxa"/>
            </w:tcMar>
            <w:vAlign w:val="center"/>
            <w:hideMark/>
          </w:tcPr>
          <w:p w:rsidR="00C26D2D" w:rsidRPr="00C26D2D" w:rsidRDefault="00C26D2D" w:rsidP="00C26D2D">
            <w:pPr>
              <w:widowControl/>
              <w:wordWrap/>
              <w:autoSpaceDE/>
              <w:autoSpaceDN/>
              <w:spacing w:before="100" w:beforeAutospacing="1" w:after="100" w:afterAutospacing="1" w:line="240" w:lineRule="auto"/>
              <w:jc w:val="left"/>
              <w:rPr>
                <w:rFonts w:ascii="Arial" w:eastAsia="Gulim" w:hAnsi="Arial" w:cs="Arial"/>
                <w:b/>
                <w:bCs/>
                <w:color w:val="333333"/>
                <w:kern w:val="0"/>
                <w:szCs w:val="20"/>
              </w:rPr>
            </w:pPr>
            <w:r w:rsidRPr="00C26D2D">
              <w:rPr>
                <w:rFonts w:ascii="Arial" w:eastAsia="Gulim" w:hAnsi="Arial" w:cs="Arial"/>
                <w:b/>
                <w:bCs/>
                <w:color w:val="333333"/>
                <w:kern w:val="0"/>
                <w:szCs w:val="20"/>
              </w:rPr>
              <w:t>exchange</w:t>
            </w:r>
          </w:p>
        </w:tc>
      </w:tr>
      <w:tr w:rsidR="00C26D2D" w:rsidRPr="00C26D2D" w:rsidTr="00C26D2D">
        <w:trPr>
          <w:trHeight w:val="525"/>
        </w:trPr>
        <w:tc>
          <w:tcPr>
            <w:tcW w:w="1800" w:type="dxa"/>
            <w:tcMar>
              <w:top w:w="0" w:type="dxa"/>
              <w:left w:w="0" w:type="dxa"/>
              <w:bottom w:w="0" w:type="dxa"/>
              <w:right w:w="0" w:type="dxa"/>
            </w:tcMar>
            <w:vAlign w:val="center"/>
            <w:hideMark/>
          </w:tcPr>
          <w:p w:rsidR="00C26D2D" w:rsidRPr="00C26D2D" w:rsidRDefault="00C26D2D" w:rsidP="00C26D2D">
            <w:pPr>
              <w:widowControl/>
              <w:wordWrap/>
              <w:autoSpaceDE/>
              <w:autoSpaceDN/>
              <w:spacing w:before="100" w:beforeAutospacing="1" w:after="100" w:afterAutospacing="1" w:line="240" w:lineRule="auto"/>
              <w:jc w:val="left"/>
              <w:rPr>
                <w:rFonts w:ascii="Arial" w:eastAsia="Gulim" w:hAnsi="Arial" w:cs="Arial"/>
                <w:b/>
                <w:bCs/>
                <w:color w:val="333333"/>
                <w:kern w:val="0"/>
                <w:szCs w:val="20"/>
              </w:rPr>
            </w:pPr>
            <w:r w:rsidRPr="00C26D2D">
              <w:rPr>
                <w:rFonts w:ascii="Arial" w:eastAsia="Gulim" w:hAnsi="Arial" w:cs="Arial"/>
                <w:b/>
                <w:bCs/>
                <w:color w:val="333333"/>
                <w:kern w:val="0"/>
                <w:szCs w:val="20"/>
              </w:rPr>
              <w:t>expand</w:t>
            </w:r>
          </w:p>
        </w:tc>
        <w:tc>
          <w:tcPr>
            <w:tcW w:w="1800" w:type="dxa"/>
            <w:tcMar>
              <w:top w:w="0" w:type="dxa"/>
              <w:left w:w="0" w:type="dxa"/>
              <w:bottom w:w="0" w:type="dxa"/>
              <w:right w:w="0" w:type="dxa"/>
            </w:tcMar>
            <w:vAlign w:val="center"/>
            <w:hideMark/>
          </w:tcPr>
          <w:p w:rsidR="00C26D2D" w:rsidRPr="00C26D2D" w:rsidRDefault="00C26D2D" w:rsidP="00C26D2D">
            <w:pPr>
              <w:widowControl/>
              <w:wordWrap/>
              <w:autoSpaceDE/>
              <w:autoSpaceDN/>
              <w:spacing w:before="100" w:beforeAutospacing="1" w:after="100" w:afterAutospacing="1" w:line="240" w:lineRule="auto"/>
              <w:jc w:val="left"/>
              <w:rPr>
                <w:rFonts w:ascii="Arial" w:eastAsia="Gulim" w:hAnsi="Arial" w:cs="Arial"/>
                <w:b/>
                <w:bCs/>
                <w:color w:val="333333"/>
                <w:kern w:val="0"/>
                <w:szCs w:val="20"/>
              </w:rPr>
            </w:pPr>
            <w:r w:rsidRPr="00C26D2D">
              <w:rPr>
                <w:rFonts w:ascii="Arial" w:eastAsia="Gulim" w:hAnsi="Arial" w:cs="Arial"/>
                <w:b/>
                <w:bCs/>
                <w:color w:val="333333"/>
                <w:kern w:val="0"/>
                <w:szCs w:val="20"/>
              </w:rPr>
              <w:t>fade</w:t>
            </w:r>
          </w:p>
        </w:tc>
        <w:tc>
          <w:tcPr>
            <w:tcW w:w="1800" w:type="dxa"/>
            <w:tcMar>
              <w:top w:w="0" w:type="dxa"/>
              <w:left w:w="0" w:type="dxa"/>
              <w:bottom w:w="0" w:type="dxa"/>
              <w:right w:w="0" w:type="dxa"/>
            </w:tcMar>
            <w:vAlign w:val="center"/>
            <w:hideMark/>
          </w:tcPr>
          <w:p w:rsidR="00C26D2D" w:rsidRPr="00C26D2D" w:rsidRDefault="00C26D2D" w:rsidP="00C26D2D">
            <w:pPr>
              <w:widowControl/>
              <w:wordWrap/>
              <w:autoSpaceDE/>
              <w:autoSpaceDN/>
              <w:spacing w:before="100" w:beforeAutospacing="1" w:after="100" w:afterAutospacing="1" w:line="240" w:lineRule="auto"/>
              <w:jc w:val="left"/>
              <w:rPr>
                <w:rFonts w:ascii="Arial" w:eastAsia="Gulim" w:hAnsi="Arial" w:cs="Arial"/>
                <w:b/>
                <w:bCs/>
                <w:color w:val="333333"/>
                <w:kern w:val="0"/>
                <w:szCs w:val="20"/>
              </w:rPr>
            </w:pPr>
            <w:r w:rsidRPr="00C26D2D">
              <w:rPr>
                <w:rFonts w:ascii="Arial" w:eastAsia="Gulim" w:hAnsi="Arial" w:cs="Arial"/>
                <w:b/>
                <w:bCs/>
                <w:color w:val="333333"/>
                <w:kern w:val="0"/>
                <w:szCs w:val="20"/>
              </w:rPr>
              <w:t>increase</w:t>
            </w:r>
          </w:p>
        </w:tc>
        <w:tc>
          <w:tcPr>
            <w:tcW w:w="1800" w:type="dxa"/>
            <w:tcMar>
              <w:top w:w="0" w:type="dxa"/>
              <w:left w:w="0" w:type="dxa"/>
              <w:bottom w:w="0" w:type="dxa"/>
              <w:right w:w="0" w:type="dxa"/>
            </w:tcMar>
            <w:vAlign w:val="center"/>
            <w:hideMark/>
          </w:tcPr>
          <w:p w:rsidR="00C26D2D" w:rsidRPr="00C26D2D" w:rsidRDefault="00C26D2D" w:rsidP="00C26D2D">
            <w:pPr>
              <w:widowControl/>
              <w:wordWrap/>
              <w:autoSpaceDE/>
              <w:autoSpaceDN/>
              <w:spacing w:before="100" w:beforeAutospacing="1" w:after="100" w:afterAutospacing="1" w:line="240" w:lineRule="auto"/>
              <w:jc w:val="left"/>
              <w:rPr>
                <w:rFonts w:ascii="Arial" w:eastAsia="Gulim" w:hAnsi="Arial" w:cs="Arial"/>
                <w:b/>
                <w:bCs/>
                <w:color w:val="333333"/>
                <w:kern w:val="0"/>
                <w:szCs w:val="20"/>
              </w:rPr>
            </w:pPr>
            <w:r w:rsidRPr="00C26D2D">
              <w:rPr>
                <w:rFonts w:ascii="Arial" w:eastAsia="Gulim" w:hAnsi="Arial" w:cs="Arial"/>
                <w:b/>
                <w:bCs/>
                <w:color w:val="333333"/>
                <w:kern w:val="0"/>
                <w:szCs w:val="20"/>
              </w:rPr>
              <w:t>promote</w:t>
            </w:r>
          </w:p>
        </w:tc>
      </w:tr>
      <w:tr w:rsidR="00C26D2D" w:rsidRPr="00C26D2D" w:rsidTr="00C26D2D">
        <w:trPr>
          <w:trHeight w:val="525"/>
        </w:trPr>
        <w:tc>
          <w:tcPr>
            <w:tcW w:w="1800" w:type="dxa"/>
            <w:tcMar>
              <w:top w:w="0" w:type="dxa"/>
              <w:left w:w="0" w:type="dxa"/>
              <w:bottom w:w="0" w:type="dxa"/>
              <w:right w:w="0" w:type="dxa"/>
            </w:tcMar>
            <w:vAlign w:val="center"/>
            <w:hideMark/>
          </w:tcPr>
          <w:p w:rsidR="00C26D2D" w:rsidRPr="00C26D2D" w:rsidRDefault="00C26D2D" w:rsidP="00C26D2D">
            <w:pPr>
              <w:widowControl/>
              <w:wordWrap/>
              <w:autoSpaceDE/>
              <w:autoSpaceDN/>
              <w:spacing w:before="100" w:beforeAutospacing="1" w:after="100" w:afterAutospacing="1" w:line="240" w:lineRule="auto"/>
              <w:jc w:val="left"/>
              <w:rPr>
                <w:rFonts w:ascii="Arial" w:eastAsia="Gulim" w:hAnsi="Arial" w:cs="Arial"/>
                <w:b/>
                <w:bCs/>
                <w:color w:val="333333"/>
                <w:kern w:val="0"/>
                <w:szCs w:val="20"/>
              </w:rPr>
            </w:pPr>
            <w:r w:rsidRPr="00C26D2D">
              <w:rPr>
                <w:rFonts w:ascii="Arial" w:eastAsia="Gulim" w:hAnsi="Arial" w:cs="Arial"/>
                <w:b/>
                <w:bCs/>
                <w:color w:val="333333"/>
                <w:kern w:val="0"/>
                <w:szCs w:val="20"/>
              </w:rPr>
              <w:t>reduce</w:t>
            </w:r>
          </w:p>
        </w:tc>
        <w:tc>
          <w:tcPr>
            <w:tcW w:w="1800" w:type="dxa"/>
            <w:tcMar>
              <w:top w:w="0" w:type="dxa"/>
              <w:left w:w="0" w:type="dxa"/>
              <w:bottom w:w="0" w:type="dxa"/>
              <w:right w:w="0" w:type="dxa"/>
            </w:tcMar>
            <w:vAlign w:val="center"/>
            <w:hideMark/>
          </w:tcPr>
          <w:p w:rsidR="00C26D2D" w:rsidRPr="00C26D2D" w:rsidRDefault="00C26D2D" w:rsidP="00C26D2D">
            <w:pPr>
              <w:widowControl/>
              <w:wordWrap/>
              <w:autoSpaceDE/>
              <w:autoSpaceDN/>
              <w:spacing w:before="100" w:beforeAutospacing="1" w:after="100" w:afterAutospacing="1" w:line="240" w:lineRule="auto"/>
              <w:jc w:val="left"/>
              <w:rPr>
                <w:rFonts w:ascii="Arial" w:eastAsia="Gulim" w:hAnsi="Arial" w:cs="Arial"/>
                <w:b/>
                <w:bCs/>
                <w:color w:val="333333"/>
                <w:kern w:val="0"/>
                <w:szCs w:val="20"/>
              </w:rPr>
            </w:pPr>
            <w:r w:rsidRPr="00C26D2D">
              <w:rPr>
                <w:rFonts w:ascii="Arial" w:eastAsia="Gulim" w:hAnsi="Arial" w:cs="Arial"/>
                <w:b/>
                <w:bCs/>
                <w:color w:val="333333"/>
                <w:kern w:val="0"/>
                <w:szCs w:val="20"/>
              </w:rPr>
              <w:t>renew</w:t>
            </w:r>
          </w:p>
        </w:tc>
        <w:tc>
          <w:tcPr>
            <w:tcW w:w="1800" w:type="dxa"/>
            <w:tcMar>
              <w:top w:w="0" w:type="dxa"/>
              <w:left w:w="0" w:type="dxa"/>
              <w:bottom w:w="0" w:type="dxa"/>
              <w:right w:w="0" w:type="dxa"/>
            </w:tcMar>
            <w:vAlign w:val="center"/>
            <w:hideMark/>
          </w:tcPr>
          <w:p w:rsidR="00C26D2D" w:rsidRPr="00C26D2D" w:rsidRDefault="00C26D2D" w:rsidP="00C26D2D">
            <w:pPr>
              <w:widowControl/>
              <w:wordWrap/>
              <w:autoSpaceDE/>
              <w:autoSpaceDN/>
              <w:spacing w:before="100" w:beforeAutospacing="1" w:after="100" w:afterAutospacing="1" w:line="240" w:lineRule="auto"/>
              <w:jc w:val="left"/>
              <w:rPr>
                <w:rFonts w:ascii="Arial" w:eastAsia="Gulim" w:hAnsi="Arial" w:cs="Arial"/>
                <w:b/>
                <w:bCs/>
                <w:color w:val="333333"/>
                <w:kern w:val="0"/>
                <w:szCs w:val="20"/>
              </w:rPr>
            </w:pPr>
            <w:r w:rsidRPr="00C26D2D">
              <w:rPr>
                <w:rFonts w:ascii="Arial" w:eastAsia="Gulim" w:hAnsi="Arial" w:cs="Arial"/>
                <w:b/>
                <w:bCs/>
                <w:color w:val="333333"/>
                <w:kern w:val="0"/>
                <w:szCs w:val="20"/>
              </w:rPr>
              <w:t>renovate</w:t>
            </w:r>
          </w:p>
        </w:tc>
        <w:tc>
          <w:tcPr>
            <w:tcW w:w="1800" w:type="dxa"/>
            <w:tcMar>
              <w:top w:w="0" w:type="dxa"/>
              <w:left w:w="0" w:type="dxa"/>
              <w:bottom w:w="0" w:type="dxa"/>
              <w:right w:w="0" w:type="dxa"/>
            </w:tcMar>
            <w:vAlign w:val="center"/>
            <w:hideMark/>
          </w:tcPr>
          <w:p w:rsidR="00C26D2D" w:rsidRPr="00C26D2D" w:rsidRDefault="00C26D2D" w:rsidP="00C26D2D">
            <w:pPr>
              <w:widowControl/>
              <w:wordWrap/>
              <w:autoSpaceDE/>
              <w:autoSpaceDN/>
              <w:spacing w:before="100" w:beforeAutospacing="1" w:after="100" w:afterAutospacing="1" w:line="240" w:lineRule="auto"/>
              <w:jc w:val="left"/>
              <w:rPr>
                <w:rFonts w:ascii="Arial" w:eastAsia="Gulim" w:hAnsi="Arial" w:cs="Arial"/>
                <w:b/>
                <w:bCs/>
                <w:color w:val="333333"/>
                <w:kern w:val="0"/>
                <w:szCs w:val="20"/>
              </w:rPr>
            </w:pPr>
            <w:r w:rsidRPr="00C26D2D">
              <w:rPr>
                <w:rFonts w:ascii="Arial" w:eastAsia="Gulim" w:hAnsi="Arial" w:cs="Arial"/>
                <w:b/>
                <w:bCs/>
                <w:color w:val="333333"/>
                <w:kern w:val="0"/>
                <w:szCs w:val="20"/>
              </w:rPr>
              <w:t>replace</w:t>
            </w:r>
          </w:p>
        </w:tc>
      </w:tr>
      <w:tr w:rsidR="00C26D2D" w:rsidRPr="00C26D2D" w:rsidTr="00C26D2D">
        <w:trPr>
          <w:trHeight w:val="525"/>
        </w:trPr>
        <w:tc>
          <w:tcPr>
            <w:tcW w:w="1800" w:type="dxa"/>
            <w:tcMar>
              <w:top w:w="0" w:type="dxa"/>
              <w:left w:w="0" w:type="dxa"/>
              <w:bottom w:w="0" w:type="dxa"/>
              <w:right w:w="0" w:type="dxa"/>
            </w:tcMar>
            <w:vAlign w:val="center"/>
            <w:hideMark/>
          </w:tcPr>
          <w:p w:rsidR="00C26D2D" w:rsidRPr="00C26D2D" w:rsidRDefault="00C26D2D" w:rsidP="00C26D2D">
            <w:pPr>
              <w:widowControl/>
              <w:wordWrap/>
              <w:autoSpaceDE/>
              <w:autoSpaceDN/>
              <w:spacing w:before="100" w:beforeAutospacing="1" w:after="100" w:afterAutospacing="1" w:line="240" w:lineRule="auto"/>
              <w:jc w:val="left"/>
              <w:rPr>
                <w:rFonts w:ascii="Arial" w:eastAsia="Gulim" w:hAnsi="Arial" w:cs="Arial"/>
                <w:b/>
                <w:bCs/>
                <w:color w:val="333333"/>
                <w:kern w:val="0"/>
                <w:szCs w:val="20"/>
              </w:rPr>
            </w:pPr>
            <w:r w:rsidRPr="00C26D2D">
              <w:rPr>
                <w:rFonts w:ascii="Arial" w:eastAsia="Gulim" w:hAnsi="Arial" w:cs="Arial"/>
                <w:b/>
                <w:bCs/>
                <w:color w:val="333333"/>
                <w:kern w:val="0"/>
                <w:szCs w:val="20"/>
              </w:rPr>
              <w:t>swell</w:t>
            </w:r>
          </w:p>
        </w:tc>
        <w:tc>
          <w:tcPr>
            <w:tcW w:w="1800" w:type="dxa"/>
            <w:tcMar>
              <w:top w:w="0" w:type="dxa"/>
              <w:left w:w="0" w:type="dxa"/>
              <w:bottom w:w="0" w:type="dxa"/>
              <w:right w:w="0" w:type="dxa"/>
            </w:tcMar>
            <w:vAlign w:val="center"/>
            <w:hideMark/>
          </w:tcPr>
          <w:p w:rsidR="00C26D2D" w:rsidRPr="00C26D2D" w:rsidRDefault="00C26D2D" w:rsidP="00C26D2D">
            <w:pPr>
              <w:widowControl/>
              <w:wordWrap/>
              <w:autoSpaceDE/>
              <w:autoSpaceDN/>
              <w:spacing w:before="100" w:beforeAutospacing="1" w:after="100" w:afterAutospacing="1" w:line="240" w:lineRule="auto"/>
              <w:jc w:val="left"/>
              <w:rPr>
                <w:rFonts w:ascii="Arial" w:eastAsia="Gulim" w:hAnsi="Arial" w:cs="Arial"/>
                <w:b/>
                <w:bCs/>
                <w:color w:val="333333"/>
                <w:kern w:val="0"/>
                <w:szCs w:val="20"/>
              </w:rPr>
            </w:pPr>
            <w:r w:rsidRPr="00C26D2D">
              <w:rPr>
                <w:rFonts w:ascii="Arial" w:eastAsia="Gulim" w:hAnsi="Arial" w:cs="Arial"/>
                <w:b/>
                <w:bCs/>
                <w:color w:val="333333"/>
                <w:kern w:val="0"/>
                <w:szCs w:val="20"/>
              </w:rPr>
              <w:t>switch</w:t>
            </w:r>
          </w:p>
        </w:tc>
        <w:tc>
          <w:tcPr>
            <w:tcW w:w="1800" w:type="dxa"/>
            <w:tcMar>
              <w:top w:w="0" w:type="dxa"/>
              <w:left w:w="0" w:type="dxa"/>
              <w:bottom w:w="0" w:type="dxa"/>
              <w:right w:w="0" w:type="dxa"/>
            </w:tcMar>
            <w:vAlign w:val="center"/>
            <w:hideMark/>
          </w:tcPr>
          <w:p w:rsidR="00C26D2D" w:rsidRPr="00C26D2D" w:rsidRDefault="00C26D2D" w:rsidP="00C26D2D">
            <w:pPr>
              <w:widowControl/>
              <w:wordWrap/>
              <w:autoSpaceDE/>
              <w:autoSpaceDN/>
              <w:spacing w:before="100" w:beforeAutospacing="1" w:after="100" w:afterAutospacing="1" w:line="240" w:lineRule="auto"/>
              <w:jc w:val="left"/>
              <w:rPr>
                <w:rFonts w:ascii="Arial" w:eastAsia="Gulim" w:hAnsi="Arial" w:cs="Arial"/>
                <w:b/>
                <w:bCs/>
                <w:color w:val="333333"/>
                <w:kern w:val="0"/>
                <w:szCs w:val="20"/>
              </w:rPr>
            </w:pPr>
            <w:r w:rsidRPr="00C26D2D">
              <w:rPr>
                <w:rFonts w:ascii="Arial" w:eastAsia="Gulim" w:hAnsi="Arial" w:cs="Arial"/>
                <w:b/>
                <w:bCs/>
                <w:color w:val="333333"/>
                <w:kern w:val="0"/>
                <w:szCs w:val="20"/>
              </w:rPr>
              <w:t>transform</w:t>
            </w:r>
          </w:p>
        </w:tc>
        <w:tc>
          <w:tcPr>
            <w:tcW w:w="1800" w:type="dxa"/>
            <w:tcMar>
              <w:top w:w="0" w:type="dxa"/>
              <w:left w:w="0" w:type="dxa"/>
              <w:bottom w:w="0" w:type="dxa"/>
              <w:right w:w="0" w:type="dxa"/>
            </w:tcMar>
            <w:vAlign w:val="center"/>
            <w:hideMark/>
          </w:tcPr>
          <w:p w:rsidR="00C26D2D" w:rsidRPr="00C26D2D" w:rsidRDefault="00C26D2D" w:rsidP="00C26D2D">
            <w:pPr>
              <w:widowControl/>
              <w:wordWrap/>
              <w:autoSpaceDE/>
              <w:autoSpaceDN/>
              <w:spacing w:before="100" w:beforeAutospacing="1" w:after="100" w:afterAutospacing="1" w:line="240" w:lineRule="auto"/>
              <w:jc w:val="left"/>
              <w:rPr>
                <w:rFonts w:ascii="Arial" w:eastAsia="Gulim" w:hAnsi="Arial" w:cs="Arial"/>
                <w:b/>
                <w:bCs/>
                <w:color w:val="333333"/>
                <w:kern w:val="0"/>
                <w:szCs w:val="20"/>
              </w:rPr>
            </w:pPr>
            <w:r w:rsidRPr="00C26D2D">
              <w:rPr>
                <w:rFonts w:ascii="Arial" w:eastAsia="Gulim" w:hAnsi="Arial" w:cs="Arial"/>
                <w:b/>
                <w:bCs/>
                <w:color w:val="333333"/>
                <w:kern w:val="0"/>
                <w:szCs w:val="20"/>
              </w:rPr>
              <w:t>vary</w:t>
            </w:r>
          </w:p>
        </w:tc>
      </w:tr>
    </w:tbl>
    <w:p w:rsidR="00C26D2D" w:rsidRPr="00C26D2D" w:rsidRDefault="00C26D2D" w:rsidP="00C26D2D">
      <w:pPr>
        <w:widowControl/>
        <w:shd w:val="clear" w:color="auto" w:fill="FFFFFF"/>
        <w:wordWrap/>
        <w:autoSpaceDE/>
        <w:autoSpaceDN/>
        <w:spacing w:after="300" w:line="300" w:lineRule="atLeast"/>
        <w:jc w:val="left"/>
        <w:rPr>
          <w:rFonts w:ascii="Arial" w:eastAsia="Gulim" w:hAnsi="Arial" w:cs="Arial"/>
          <w:color w:val="333333"/>
          <w:kern w:val="0"/>
          <w:szCs w:val="20"/>
        </w:rPr>
      </w:pPr>
      <w:proofErr w:type="gramStart"/>
      <w:r w:rsidRPr="00C26D2D">
        <w:rPr>
          <w:rFonts w:ascii="Arial" w:eastAsia="Gulim" w:hAnsi="Arial" w:cs="Arial"/>
          <w:b/>
          <w:bCs/>
          <w:color w:val="333333"/>
          <w:kern w:val="0"/>
          <w:szCs w:val="20"/>
        </w:rPr>
        <w:t>1.a</w:t>
      </w:r>
      <w:proofErr w:type="gramEnd"/>
      <w:r w:rsidRPr="00C26D2D">
        <w:rPr>
          <w:rFonts w:ascii="Arial" w:eastAsia="Gulim" w:hAnsi="Arial" w:cs="Arial"/>
          <w:b/>
          <w:bCs/>
          <w:color w:val="333333"/>
          <w:kern w:val="0"/>
          <w:szCs w:val="20"/>
        </w:rPr>
        <w:t>)</w:t>
      </w:r>
      <w:r w:rsidRPr="00C26D2D">
        <w:rPr>
          <w:rFonts w:ascii="Arial" w:eastAsia="Gulim" w:hAnsi="Arial" w:cs="Arial"/>
          <w:color w:val="333333"/>
          <w:kern w:val="0"/>
          <w:szCs w:val="20"/>
        </w:rPr>
        <w:t xml:space="preserve"> We need to </w:t>
      </w:r>
      <w:r w:rsidRPr="00C26D2D">
        <w:rPr>
          <w:rFonts w:ascii="Arial" w:eastAsia="Gulim" w:hAnsi="Arial" w:cs="Arial"/>
          <w:b/>
          <w:bCs/>
          <w:color w:val="CC0000"/>
          <w:kern w:val="0"/>
          <w:szCs w:val="20"/>
        </w:rPr>
        <w:t>..........</w:t>
      </w:r>
      <w:r w:rsidRPr="00C26D2D">
        <w:rPr>
          <w:rFonts w:ascii="Arial" w:eastAsia="Gulim" w:hAnsi="Arial" w:cs="Arial"/>
          <w:color w:val="333333"/>
          <w:kern w:val="0"/>
          <w:szCs w:val="20"/>
        </w:rPr>
        <w:t xml:space="preserve"> these cars so disabled people can drive them.</w:t>
      </w:r>
      <w:r w:rsidRPr="00C26D2D">
        <w:rPr>
          <w:rFonts w:ascii="Arial" w:eastAsia="Gulim" w:hAnsi="Arial" w:cs="Arial"/>
          <w:color w:val="333333"/>
          <w:kern w:val="0"/>
          <w:szCs w:val="20"/>
        </w:rPr>
        <w:br/>
      </w:r>
      <w:proofErr w:type="gramStart"/>
      <w:r w:rsidRPr="00C26D2D">
        <w:rPr>
          <w:rFonts w:ascii="Arial" w:eastAsia="Gulim" w:hAnsi="Arial" w:cs="Arial"/>
          <w:b/>
          <w:bCs/>
          <w:color w:val="333333"/>
          <w:kern w:val="0"/>
          <w:szCs w:val="20"/>
        </w:rPr>
        <w:t>1.b</w:t>
      </w:r>
      <w:proofErr w:type="gramEnd"/>
      <w:r w:rsidRPr="00C26D2D">
        <w:rPr>
          <w:rFonts w:ascii="Arial" w:eastAsia="Gulim" w:hAnsi="Arial" w:cs="Arial"/>
          <w:b/>
          <w:bCs/>
          <w:color w:val="333333"/>
          <w:kern w:val="0"/>
          <w:szCs w:val="20"/>
        </w:rPr>
        <w:t>)</w:t>
      </w:r>
      <w:r w:rsidRPr="00C26D2D">
        <w:rPr>
          <w:rFonts w:ascii="Arial" w:eastAsia="Gulim" w:hAnsi="Arial" w:cs="Arial"/>
          <w:color w:val="333333"/>
          <w:kern w:val="0"/>
          <w:szCs w:val="20"/>
        </w:rPr>
        <w:t xml:space="preserve"> The country found it hard to </w:t>
      </w:r>
      <w:r w:rsidRPr="00C26D2D">
        <w:rPr>
          <w:rFonts w:ascii="Arial" w:eastAsia="Gulim" w:hAnsi="Arial" w:cs="Arial"/>
          <w:b/>
          <w:bCs/>
          <w:color w:val="CC0000"/>
          <w:kern w:val="0"/>
          <w:szCs w:val="20"/>
        </w:rPr>
        <w:t>..........</w:t>
      </w:r>
      <w:r w:rsidRPr="00C26D2D">
        <w:rPr>
          <w:rFonts w:ascii="Arial" w:eastAsia="Gulim" w:hAnsi="Arial" w:cs="Arial"/>
          <w:color w:val="333333"/>
          <w:kern w:val="0"/>
          <w:szCs w:val="20"/>
        </w:rPr>
        <w:t xml:space="preserve"> to the new government. </w:t>
      </w:r>
    </w:p>
    <w:p w:rsidR="00C26D2D" w:rsidRPr="00C26D2D" w:rsidRDefault="00C26D2D" w:rsidP="00C26D2D">
      <w:pPr>
        <w:widowControl/>
        <w:shd w:val="clear" w:color="auto" w:fill="FFFFFF"/>
        <w:wordWrap/>
        <w:autoSpaceDE/>
        <w:autoSpaceDN/>
        <w:spacing w:after="300" w:line="300" w:lineRule="atLeast"/>
        <w:jc w:val="left"/>
        <w:rPr>
          <w:rFonts w:ascii="Arial" w:eastAsia="Gulim" w:hAnsi="Arial" w:cs="Arial"/>
          <w:color w:val="333333"/>
          <w:kern w:val="0"/>
          <w:szCs w:val="20"/>
        </w:rPr>
      </w:pPr>
      <w:proofErr w:type="gramStart"/>
      <w:r w:rsidRPr="00C26D2D">
        <w:rPr>
          <w:rFonts w:ascii="Arial" w:eastAsia="Gulim" w:hAnsi="Arial" w:cs="Arial"/>
          <w:b/>
          <w:bCs/>
          <w:color w:val="333333"/>
          <w:kern w:val="0"/>
          <w:szCs w:val="20"/>
        </w:rPr>
        <w:t>2.a</w:t>
      </w:r>
      <w:proofErr w:type="gramEnd"/>
      <w:r w:rsidRPr="00C26D2D">
        <w:rPr>
          <w:rFonts w:ascii="Arial" w:eastAsia="Gulim" w:hAnsi="Arial" w:cs="Arial"/>
          <w:b/>
          <w:bCs/>
          <w:color w:val="333333"/>
          <w:kern w:val="0"/>
          <w:szCs w:val="20"/>
        </w:rPr>
        <w:t>)</w:t>
      </w:r>
      <w:r w:rsidRPr="00C26D2D">
        <w:rPr>
          <w:rFonts w:ascii="Arial" w:eastAsia="Gulim" w:hAnsi="Arial" w:cs="Arial"/>
          <w:color w:val="333333"/>
          <w:kern w:val="0"/>
          <w:szCs w:val="20"/>
        </w:rPr>
        <w:t xml:space="preserve"> If the trousers are too tight, take them back to the shop and ask them to </w:t>
      </w:r>
      <w:r w:rsidRPr="00C26D2D">
        <w:rPr>
          <w:rFonts w:ascii="Arial" w:eastAsia="Gulim" w:hAnsi="Arial" w:cs="Arial"/>
          <w:b/>
          <w:bCs/>
          <w:color w:val="CC0000"/>
          <w:kern w:val="0"/>
          <w:szCs w:val="20"/>
        </w:rPr>
        <w:t>..........</w:t>
      </w:r>
      <w:r w:rsidRPr="00C26D2D">
        <w:rPr>
          <w:rFonts w:ascii="Arial" w:eastAsia="Gulim" w:hAnsi="Arial" w:cs="Arial"/>
          <w:color w:val="333333"/>
          <w:kern w:val="0"/>
          <w:szCs w:val="20"/>
        </w:rPr>
        <w:t xml:space="preserve"> them.</w:t>
      </w:r>
      <w:r w:rsidRPr="00C26D2D">
        <w:rPr>
          <w:rFonts w:ascii="Arial" w:eastAsia="Gulim" w:hAnsi="Arial" w:cs="Arial"/>
          <w:color w:val="333333"/>
          <w:kern w:val="0"/>
          <w:szCs w:val="20"/>
        </w:rPr>
        <w:br/>
      </w:r>
      <w:proofErr w:type="gramStart"/>
      <w:r w:rsidRPr="00C26D2D">
        <w:rPr>
          <w:rFonts w:ascii="Arial" w:eastAsia="Gulim" w:hAnsi="Arial" w:cs="Arial"/>
          <w:b/>
          <w:bCs/>
          <w:color w:val="333333"/>
          <w:kern w:val="0"/>
          <w:szCs w:val="20"/>
        </w:rPr>
        <w:t>2.b</w:t>
      </w:r>
      <w:proofErr w:type="gramEnd"/>
      <w:r w:rsidRPr="00C26D2D">
        <w:rPr>
          <w:rFonts w:ascii="Arial" w:eastAsia="Gulim" w:hAnsi="Arial" w:cs="Arial"/>
          <w:b/>
          <w:bCs/>
          <w:color w:val="333333"/>
          <w:kern w:val="0"/>
          <w:szCs w:val="20"/>
        </w:rPr>
        <w:t>)</w:t>
      </w:r>
      <w:r w:rsidRPr="00C26D2D">
        <w:rPr>
          <w:rFonts w:ascii="Arial" w:eastAsia="Gulim" w:hAnsi="Arial" w:cs="Arial"/>
          <w:color w:val="333333"/>
          <w:kern w:val="0"/>
          <w:szCs w:val="20"/>
        </w:rPr>
        <w:t xml:space="preserve"> He found it hard to </w:t>
      </w:r>
      <w:r w:rsidRPr="00C26D2D">
        <w:rPr>
          <w:rFonts w:ascii="Arial" w:eastAsia="Gulim" w:hAnsi="Arial" w:cs="Arial"/>
          <w:b/>
          <w:bCs/>
          <w:color w:val="CC0000"/>
          <w:kern w:val="0"/>
          <w:szCs w:val="20"/>
        </w:rPr>
        <w:t>..........</w:t>
      </w:r>
      <w:r w:rsidRPr="00C26D2D">
        <w:rPr>
          <w:rFonts w:ascii="Arial" w:eastAsia="Gulim" w:hAnsi="Arial" w:cs="Arial"/>
          <w:color w:val="333333"/>
          <w:kern w:val="0"/>
          <w:szCs w:val="20"/>
        </w:rPr>
        <w:t xml:space="preserve"> to living in a tropical country. </w:t>
      </w:r>
    </w:p>
    <w:p w:rsidR="00C26D2D" w:rsidRPr="00C26D2D" w:rsidRDefault="00C26D2D" w:rsidP="00C26D2D">
      <w:pPr>
        <w:widowControl/>
        <w:shd w:val="clear" w:color="auto" w:fill="FFFFFF"/>
        <w:wordWrap/>
        <w:autoSpaceDE/>
        <w:autoSpaceDN/>
        <w:spacing w:after="300" w:line="300" w:lineRule="atLeast"/>
        <w:jc w:val="left"/>
        <w:rPr>
          <w:rFonts w:ascii="Arial" w:eastAsia="Gulim" w:hAnsi="Arial" w:cs="Arial"/>
          <w:color w:val="333333"/>
          <w:kern w:val="0"/>
          <w:szCs w:val="20"/>
        </w:rPr>
      </w:pPr>
      <w:proofErr w:type="gramStart"/>
      <w:r w:rsidRPr="00C26D2D">
        <w:rPr>
          <w:rFonts w:ascii="Arial" w:eastAsia="Gulim" w:hAnsi="Arial" w:cs="Arial"/>
          <w:b/>
          <w:bCs/>
          <w:color w:val="333333"/>
          <w:kern w:val="0"/>
          <w:szCs w:val="20"/>
        </w:rPr>
        <w:t>3.a</w:t>
      </w:r>
      <w:proofErr w:type="gramEnd"/>
      <w:r w:rsidRPr="00C26D2D">
        <w:rPr>
          <w:rFonts w:ascii="Arial" w:eastAsia="Gulim" w:hAnsi="Arial" w:cs="Arial"/>
          <w:b/>
          <w:bCs/>
          <w:color w:val="333333"/>
          <w:kern w:val="0"/>
          <w:szCs w:val="20"/>
        </w:rPr>
        <w:t>)</w:t>
      </w:r>
      <w:r w:rsidRPr="00C26D2D">
        <w:rPr>
          <w:rFonts w:ascii="Arial" w:eastAsia="Gulim" w:hAnsi="Arial" w:cs="Arial"/>
          <w:color w:val="333333"/>
          <w:kern w:val="0"/>
          <w:szCs w:val="20"/>
        </w:rPr>
        <w:t xml:space="preserve"> You must </w:t>
      </w:r>
      <w:r w:rsidRPr="00C26D2D">
        <w:rPr>
          <w:rFonts w:ascii="Arial" w:eastAsia="Gulim" w:hAnsi="Arial" w:cs="Arial"/>
          <w:b/>
          <w:bCs/>
          <w:color w:val="CC0000"/>
          <w:kern w:val="0"/>
          <w:szCs w:val="20"/>
        </w:rPr>
        <w:t>..........</w:t>
      </w:r>
      <w:r w:rsidRPr="00C26D2D">
        <w:rPr>
          <w:rFonts w:ascii="Arial" w:eastAsia="Gulim" w:hAnsi="Arial" w:cs="Arial"/>
          <w:color w:val="333333"/>
          <w:kern w:val="0"/>
          <w:szCs w:val="20"/>
        </w:rPr>
        <w:t xml:space="preserve"> the voltage or the system will blow up.</w:t>
      </w:r>
      <w:r w:rsidRPr="00C26D2D">
        <w:rPr>
          <w:rFonts w:ascii="Arial" w:eastAsia="Gulim" w:hAnsi="Arial" w:cs="Arial"/>
          <w:color w:val="333333"/>
          <w:kern w:val="0"/>
          <w:szCs w:val="20"/>
        </w:rPr>
        <w:br/>
      </w:r>
      <w:proofErr w:type="gramStart"/>
      <w:r w:rsidRPr="00C26D2D">
        <w:rPr>
          <w:rFonts w:ascii="Arial" w:eastAsia="Gulim" w:hAnsi="Arial" w:cs="Arial"/>
          <w:b/>
          <w:bCs/>
          <w:color w:val="333333"/>
          <w:kern w:val="0"/>
          <w:szCs w:val="20"/>
        </w:rPr>
        <w:t>3.b</w:t>
      </w:r>
      <w:proofErr w:type="gramEnd"/>
      <w:r w:rsidRPr="00C26D2D">
        <w:rPr>
          <w:rFonts w:ascii="Arial" w:eastAsia="Gulim" w:hAnsi="Arial" w:cs="Arial"/>
          <w:b/>
          <w:bCs/>
          <w:color w:val="333333"/>
          <w:kern w:val="0"/>
          <w:szCs w:val="20"/>
        </w:rPr>
        <w:t>)</w:t>
      </w:r>
      <w:r w:rsidRPr="00C26D2D">
        <w:rPr>
          <w:rFonts w:ascii="Arial" w:eastAsia="Gulim" w:hAnsi="Arial" w:cs="Arial"/>
          <w:color w:val="333333"/>
          <w:kern w:val="0"/>
          <w:szCs w:val="20"/>
        </w:rPr>
        <w:t xml:space="preserve"> He decided to </w:t>
      </w:r>
      <w:r w:rsidRPr="00C26D2D">
        <w:rPr>
          <w:rFonts w:ascii="Arial" w:eastAsia="Gulim" w:hAnsi="Arial" w:cs="Arial"/>
          <w:b/>
          <w:bCs/>
          <w:color w:val="CC0000"/>
          <w:kern w:val="0"/>
          <w:szCs w:val="20"/>
        </w:rPr>
        <w:t>..........</w:t>
      </w:r>
      <w:r w:rsidRPr="00C26D2D">
        <w:rPr>
          <w:rFonts w:ascii="Arial" w:eastAsia="Gulim" w:hAnsi="Arial" w:cs="Arial"/>
          <w:color w:val="333333"/>
          <w:kern w:val="0"/>
          <w:szCs w:val="20"/>
        </w:rPr>
        <w:t xml:space="preserve"> his appearance by having plastic surgery. </w:t>
      </w:r>
    </w:p>
    <w:p w:rsidR="00C26D2D" w:rsidRPr="00C26D2D" w:rsidRDefault="00C26D2D" w:rsidP="00C26D2D">
      <w:pPr>
        <w:widowControl/>
        <w:shd w:val="clear" w:color="auto" w:fill="FFFFFF"/>
        <w:wordWrap/>
        <w:autoSpaceDE/>
        <w:autoSpaceDN/>
        <w:spacing w:after="300" w:line="300" w:lineRule="atLeast"/>
        <w:jc w:val="left"/>
        <w:rPr>
          <w:rFonts w:ascii="Arial" w:eastAsia="Gulim" w:hAnsi="Arial" w:cs="Arial"/>
          <w:color w:val="333333"/>
          <w:kern w:val="0"/>
          <w:szCs w:val="20"/>
        </w:rPr>
      </w:pPr>
      <w:proofErr w:type="gramStart"/>
      <w:r w:rsidRPr="00C26D2D">
        <w:rPr>
          <w:rFonts w:ascii="Arial" w:eastAsia="Gulim" w:hAnsi="Arial" w:cs="Arial"/>
          <w:b/>
          <w:bCs/>
          <w:color w:val="333333"/>
          <w:kern w:val="0"/>
          <w:szCs w:val="20"/>
        </w:rPr>
        <w:t>4.a</w:t>
      </w:r>
      <w:proofErr w:type="gramEnd"/>
      <w:r w:rsidRPr="00C26D2D">
        <w:rPr>
          <w:rFonts w:ascii="Arial" w:eastAsia="Gulim" w:hAnsi="Arial" w:cs="Arial"/>
          <w:b/>
          <w:bCs/>
          <w:color w:val="333333"/>
          <w:kern w:val="0"/>
          <w:szCs w:val="20"/>
        </w:rPr>
        <w:t>)</w:t>
      </w:r>
      <w:r w:rsidRPr="00C26D2D">
        <w:rPr>
          <w:rFonts w:ascii="Arial" w:eastAsia="Gulim" w:hAnsi="Arial" w:cs="Arial"/>
          <w:color w:val="333333"/>
          <w:kern w:val="0"/>
          <w:szCs w:val="20"/>
        </w:rPr>
        <w:t xml:space="preserve"> Our bills will be less if we </w:t>
      </w:r>
      <w:r w:rsidRPr="00C26D2D">
        <w:rPr>
          <w:rFonts w:ascii="Arial" w:eastAsia="Gulim" w:hAnsi="Arial" w:cs="Arial"/>
          <w:b/>
          <w:bCs/>
          <w:color w:val="CC0000"/>
          <w:kern w:val="0"/>
          <w:szCs w:val="20"/>
        </w:rPr>
        <w:t>..........</w:t>
      </w:r>
      <w:r w:rsidRPr="00C26D2D">
        <w:rPr>
          <w:rFonts w:ascii="Arial" w:eastAsia="Gulim" w:hAnsi="Arial" w:cs="Arial"/>
          <w:color w:val="333333"/>
          <w:kern w:val="0"/>
          <w:szCs w:val="20"/>
        </w:rPr>
        <w:t xml:space="preserve"> from gas to electricity.</w:t>
      </w:r>
      <w:r w:rsidRPr="00C26D2D">
        <w:rPr>
          <w:rFonts w:ascii="Arial" w:eastAsia="Gulim" w:hAnsi="Arial" w:cs="Arial"/>
          <w:color w:val="333333"/>
          <w:kern w:val="0"/>
          <w:szCs w:val="20"/>
        </w:rPr>
        <w:br/>
      </w:r>
      <w:proofErr w:type="gramStart"/>
      <w:r w:rsidRPr="00C26D2D">
        <w:rPr>
          <w:rFonts w:ascii="Arial" w:eastAsia="Gulim" w:hAnsi="Arial" w:cs="Arial"/>
          <w:b/>
          <w:bCs/>
          <w:color w:val="333333"/>
          <w:kern w:val="0"/>
          <w:szCs w:val="20"/>
        </w:rPr>
        <w:t>4.b</w:t>
      </w:r>
      <w:proofErr w:type="gramEnd"/>
      <w:r w:rsidRPr="00C26D2D">
        <w:rPr>
          <w:rFonts w:ascii="Arial" w:eastAsia="Gulim" w:hAnsi="Arial" w:cs="Arial"/>
          <w:b/>
          <w:bCs/>
          <w:color w:val="333333"/>
          <w:kern w:val="0"/>
          <w:szCs w:val="20"/>
        </w:rPr>
        <w:t>)</w:t>
      </w:r>
      <w:r w:rsidRPr="00C26D2D">
        <w:rPr>
          <w:rFonts w:ascii="Arial" w:eastAsia="Gulim" w:hAnsi="Arial" w:cs="Arial"/>
          <w:color w:val="333333"/>
          <w:kern w:val="0"/>
          <w:szCs w:val="20"/>
        </w:rPr>
        <w:t xml:space="preserve"> They had to </w:t>
      </w:r>
      <w:r w:rsidRPr="00C26D2D">
        <w:rPr>
          <w:rFonts w:ascii="Arial" w:eastAsia="Gulim" w:hAnsi="Arial" w:cs="Arial"/>
          <w:b/>
          <w:bCs/>
          <w:color w:val="CC0000"/>
          <w:kern w:val="0"/>
          <w:szCs w:val="20"/>
        </w:rPr>
        <w:t>..........</w:t>
      </w:r>
      <w:r w:rsidRPr="00C26D2D">
        <w:rPr>
          <w:rFonts w:ascii="Arial" w:eastAsia="Gulim" w:hAnsi="Arial" w:cs="Arial"/>
          <w:color w:val="333333"/>
          <w:kern w:val="0"/>
          <w:szCs w:val="20"/>
        </w:rPr>
        <w:t xml:space="preserve"> flights at Heathrow Airport. </w:t>
      </w:r>
    </w:p>
    <w:p w:rsidR="00C26D2D" w:rsidRPr="00C26D2D" w:rsidRDefault="00C26D2D" w:rsidP="00C26D2D">
      <w:pPr>
        <w:widowControl/>
        <w:shd w:val="clear" w:color="auto" w:fill="FFFFFF"/>
        <w:wordWrap/>
        <w:autoSpaceDE/>
        <w:autoSpaceDN/>
        <w:spacing w:after="300" w:line="300" w:lineRule="atLeast"/>
        <w:jc w:val="left"/>
        <w:rPr>
          <w:rFonts w:ascii="Arial" w:eastAsia="Gulim" w:hAnsi="Arial" w:cs="Arial"/>
          <w:color w:val="333333"/>
          <w:kern w:val="0"/>
          <w:szCs w:val="20"/>
        </w:rPr>
      </w:pPr>
      <w:proofErr w:type="gramStart"/>
      <w:r w:rsidRPr="00C26D2D">
        <w:rPr>
          <w:rFonts w:ascii="Arial" w:eastAsia="Gulim" w:hAnsi="Arial" w:cs="Arial"/>
          <w:b/>
          <w:bCs/>
          <w:color w:val="333333"/>
          <w:kern w:val="0"/>
          <w:szCs w:val="20"/>
        </w:rPr>
        <w:t>5.a</w:t>
      </w:r>
      <w:proofErr w:type="gramEnd"/>
      <w:r w:rsidRPr="00C26D2D">
        <w:rPr>
          <w:rFonts w:ascii="Arial" w:eastAsia="Gulim" w:hAnsi="Arial" w:cs="Arial"/>
          <w:b/>
          <w:bCs/>
          <w:color w:val="333333"/>
          <w:kern w:val="0"/>
          <w:szCs w:val="20"/>
        </w:rPr>
        <w:t>)</w:t>
      </w:r>
      <w:r w:rsidRPr="00C26D2D">
        <w:rPr>
          <w:rFonts w:ascii="Arial" w:eastAsia="Gulim" w:hAnsi="Arial" w:cs="Arial"/>
          <w:color w:val="333333"/>
          <w:kern w:val="0"/>
          <w:szCs w:val="20"/>
        </w:rPr>
        <w:t xml:space="preserve"> You can't </w:t>
      </w:r>
      <w:r w:rsidRPr="00C26D2D">
        <w:rPr>
          <w:rFonts w:ascii="Arial" w:eastAsia="Gulim" w:hAnsi="Arial" w:cs="Arial"/>
          <w:b/>
          <w:bCs/>
          <w:color w:val="CC0000"/>
          <w:kern w:val="0"/>
          <w:szCs w:val="20"/>
        </w:rPr>
        <w:t>..........</w:t>
      </w:r>
      <w:r w:rsidRPr="00C26D2D">
        <w:rPr>
          <w:rFonts w:ascii="Arial" w:eastAsia="Gulim" w:hAnsi="Arial" w:cs="Arial"/>
          <w:color w:val="333333"/>
          <w:kern w:val="0"/>
          <w:szCs w:val="20"/>
        </w:rPr>
        <w:t xml:space="preserve"> the terms of the contract once it has been signed.</w:t>
      </w:r>
      <w:r w:rsidRPr="00C26D2D">
        <w:rPr>
          <w:rFonts w:ascii="Arial" w:eastAsia="Gulim" w:hAnsi="Arial" w:cs="Arial"/>
          <w:color w:val="333333"/>
          <w:kern w:val="0"/>
          <w:szCs w:val="20"/>
        </w:rPr>
        <w:br/>
      </w:r>
      <w:proofErr w:type="gramStart"/>
      <w:r w:rsidRPr="00C26D2D">
        <w:rPr>
          <w:rFonts w:ascii="Arial" w:eastAsia="Gulim" w:hAnsi="Arial" w:cs="Arial"/>
          <w:b/>
          <w:bCs/>
          <w:color w:val="333333"/>
          <w:kern w:val="0"/>
          <w:szCs w:val="20"/>
        </w:rPr>
        <w:t>5.b</w:t>
      </w:r>
      <w:proofErr w:type="gramEnd"/>
      <w:r w:rsidRPr="00C26D2D">
        <w:rPr>
          <w:rFonts w:ascii="Arial" w:eastAsia="Gulim" w:hAnsi="Arial" w:cs="Arial"/>
          <w:b/>
          <w:bCs/>
          <w:color w:val="333333"/>
          <w:kern w:val="0"/>
          <w:szCs w:val="20"/>
        </w:rPr>
        <w:t>)</w:t>
      </w:r>
      <w:r w:rsidRPr="00C26D2D">
        <w:rPr>
          <w:rFonts w:ascii="Arial" w:eastAsia="Gulim" w:hAnsi="Arial" w:cs="Arial"/>
          <w:color w:val="333333"/>
          <w:kern w:val="0"/>
          <w:szCs w:val="20"/>
        </w:rPr>
        <w:t xml:space="preserve"> He wants to </w:t>
      </w:r>
      <w:r w:rsidRPr="00C26D2D">
        <w:rPr>
          <w:rFonts w:ascii="Arial" w:eastAsia="Gulim" w:hAnsi="Arial" w:cs="Arial"/>
          <w:b/>
          <w:bCs/>
          <w:color w:val="CC0000"/>
          <w:kern w:val="0"/>
          <w:szCs w:val="20"/>
        </w:rPr>
        <w:t>..........</w:t>
      </w:r>
      <w:r w:rsidRPr="00C26D2D">
        <w:rPr>
          <w:rFonts w:ascii="Arial" w:eastAsia="Gulim" w:hAnsi="Arial" w:cs="Arial"/>
          <w:color w:val="333333"/>
          <w:kern w:val="0"/>
          <w:szCs w:val="20"/>
        </w:rPr>
        <w:t xml:space="preserve"> his appearance. </w:t>
      </w:r>
    </w:p>
    <w:p w:rsidR="00C26D2D" w:rsidRPr="00C26D2D" w:rsidRDefault="00C26D2D" w:rsidP="00C26D2D">
      <w:pPr>
        <w:widowControl/>
        <w:shd w:val="clear" w:color="auto" w:fill="FFFFFF"/>
        <w:wordWrap/>
        <w:autoSpaceDE/>
        <w:autoSpaceDN/>
        <w:spacing w:after="300" w:line="300" w:lineRule="atLeast"/>
        <w:jc w:val="left"/>
        <w:rPr>
          <w:rFonts w:ascii="Arial" w:eastAsia="Gulim" w:hAnsi="Arial" w:cs="Arial"/>
          <w:color w:val="333333"/>
          <w:kern w:val="0"/>
          <w:szCs w:val="20"/>
        </w:rPr>
      </w:pPr>
      <w:proofErr w:type="gramStart"/>
      <w:r w:rsidRPr="00C26D2D">
        <w:rPr>
          <w:rFonts w:ascii="Arial" w:eastAsia="Gulim" w:hAnsi="Arial" w:cs="Arial"/>
          <w:b/>
          <w:bCs/>
          <w:color w:val="333333"/>
          <w:kern w:val="0"/>
          <w:szCs w:val="20"/>
        </w:rPr>
        <w:t>6.a</w:t>
      </w:r>
      <w:proofErr w:type="gramEnd"/>
      <w:r w:rsidRPr="00C26D2D">
        <w:rPr>
          <w:rFonts w:ascii="Arial" w:eastAsia="Gulim" w:hAnsi="Arial" w:cs="Arial"/>
          <w:b/>
          <w:bCs/>
          <w:color w:val="333333"/>
          <w:kern w:val="0"/>
          <w:szCs w:val="20"/>
        </w:rPr>
        <w:t>)</w:t>
      </w:r>
      <w:r w:rsidRPr="00C26D2D">
        <w:rPr>
          <w:rFonts w:ascii="Arial" w:eastAsia="Gulim" w:hAnsi="Arial" w:cs="Arial"/>
          <w:color w:val="333333"/>
          <w:kern w:val="0"/>
          <w:szCs w:val="20"/>
        </w:rPr>
        <w:t xml:space="preserve"> It will help your digestion if you </w:t>
      </w:r>
      <w:r w:rsidRPr="00C26D2D">
        <w:rPr>
          <w:rFonts w:ascii="Arial" w:eastAsia="Gulim" w:hAnsi="Arial" w:cs="Arial"/>
          <w:b/>
          <w:bCs/>
          <w:color w:val="CC0000"/>
          <w:kern w:val="0"/>
          <w:szCs w:val="20"/>
        </w:rPr>
        <w:t>..........</w:t>
      </w:r>
      <w:r w:rsidRPr="00C26D2D">
        <w:rPr>
          <w:rFonts w:ascii="Arial" w:eastAsia="Gulim" w:hAnsi="Arial" w:cs="Arial"/>
          <w:color w:val="333333"/>
          <w:kern w:val="0"/>
          <w:szCs w:val="20"/>
        </w:rPr>
        <w:t xml:space="preserve"> your diet.</w:t>
      </w:r>
      <w:r w:rsidRPr="00C26D2D">
        <w:rPr>
          <w:rFonts w:ascii="Arial" w:eastAsia="Gulim" w:hAnsi="Arial" w:cs="Arial"/>
          <w:color w:val="333333"/>
          <w:kern w:val="0"/>
          <w:szCs w:val="20"/>
        </w:rPr>
        <w:br/>
      </w:r>
      <w:proofErr w:type="gramStart"/>
      <w:r w:rsidRPr="00C26D2D">
        <w:rPr>
          <w:rFonts w:ascii="Arial" w:eastAsia="Gulim" w:hAnsi="Arial" w:cs="Arial"/>
          <w:b/>
          <w:bCs/>
          <w:color w:val="333333"/>
          <w:kern w:val="0"/>
          <w:szCs w:val="20"/>
        </w:rPr>
        <w:t>6.b</w:t>
      </w:r>
      <w:proofErr w:type="gramEnd"/>
      <w:r w:rsidRPr="00C26D2D">
        <w:rPr>
          <w:rFonts w:ascii="Arial" w:eastAsia="Gulim" w:hAnsi="Arial" w:cs="Arial"/>
          <w:b/>
          <w:bCs/>
          <w:color w:val="333333"/>
          <w:kern w:val="0"/>
          <w:szCs w:val="20"/>
        </w:rPr>
        <w:t>)</w:t>
      </w:r>
      <w:r w:rsidRPr="00C26D2D">
        <w:rPr>
          <w:rFonts w:ascii="Arial" w:eastAsia="Gulim" w:hAnsi="Arial" w:cs="Arial"/>
          <w:color w:val="333333"/>
          <w:kern w:val="0"/>
          <w:szCs w:val="20"/>
        </w:rPr>
        <w:t xml:space="preserve"> Prices of flats </w:t>
      </w:r>
      <w:r w:rsidRPr="00C26D2D">
        <w:rPr>
          <w:rFonts w:ascii="Arial" w:eastAsia="Gulim" w:hAnsi="Arial" w:cs="Arial"/>
          <w:b/>
          <w:bCs/>
          <w:color w:val="CC0000"/>
          <w:kern w:val="0"/>
          <w:szCs w:val="20"/>
        </w:rPr>
        <w:t>..........</w:t>
      </w:r>
      <w:r w:rsidRPr="00C26D2D">
        <w:rPr>
          <w:rFonts w:ascii="Arial" w:eastAsia="Gulim" w:hAnsi="Arial" w:cs="Arial"/>
          <w:color w:val="333333"/>
          <w:kern w:val="0"/>
          <w:szCs w:val="20"/>
        </w:rPr>
        <w:t xml:space="preserve"> from a few thousand to millions of pounds. </w:t>
      </w:r>
    </w:p>
    <w:p w:rsidR="00C26D2D" w:rsidRPr="00C26D2D" w:rsidRDefault="00C26D2D" w:rsidP="00C26D2D">
      <w:pPr>
        <w:widowControl/>
        <w:shd w:val="clear" w:color="auto" w:fill="FFFFFF"/>
        <w:wordWrap/>
        <w:autoSpaceDE/>
        <w:autoSpaceDN/>
        <w:spacing w:after="300" w:line="300" w:lineRule="atLeast"/>
        <w:jc w:val="left"/>
        <w:rPr>
          <w:rFonts w:ascii="Arial" w:eastAsia="Gulim" w:hAnsi="Arial" w:cs="Arial"/>
          <w:color w:val="333333"/>
          <w:kern w:val="0"/>
          <w:szCs w:val="20"/>
        </w:rPr>
      </w:pPr>
      <w:proofErr w:type="gramStart"/>
      <w:r w:rsidRPr="00C26D2D">
        <w:rPr>
          <w:rFonts w:ascii="Arial" w:eastAsia="Gulim" w:hAnsi="Arial" w:cs="Arial"/>
          <w:b/>
          <w:bCs/>
          <w:color w:val="333333"/>
          <w:kern w:val="0"/>
          <w:szCs w:val="20"/>
        </w:rPr>
        <w:t>7.a</w:t>
      </w:r>
      <w:proofErr w:type="gramEnd"/>
      <w:r w:rsidRPr="00C26D2D">
        <w:rPr>
          <w:rFonts w:ascii="Arial" w:eastAsia="Gulim" w:hAnsi="Arial" w:cs="Arial"/>
          <w:b/>
          <w:bCs/>
          <w:color w:val="333333"/>
          <w:kern w:val="0"/>
          <w:szCs w:val="20"/>
        </w:rPr>
        <w:t>)</w:t>
      </w:r>
      <w:r w:rsidRPr="00C26D2D">
        <w:rPr>
          <w:rFonts w:ascii="Arial" w:eastAsia="Gulim" w:hAnsi="Arial" w:cs="Arial"/>
          <w:color w:val="333333"/>
          <w:kern w:val="0"/>
          <w:szCs w:val="20"/>
        </w:rPr>
        <w:t xml:space="preserve"> We need to </w:t>
      </w:r>
      <w:r w:rsidRPr="00C26D2D">
        <w:rPr>
          <w:rFonts w:ascii="Arial" w:eastAsia="Gulim" w:hAnsi="Arial" w:cs="Arial"/>
          <w:b/>
          <w:bCs/>
          <w:color w:val="CC0000"/>
          <w:kern w:val="0"/>
          <w:szCs w:val="20"/>
        </w:rPr>
        <w:t>..........</w:t>
      </w:r>
      <w:r w:rsidRPr="00C26D2D">
        <w:rPr>
          <w:rFonts w:ascii="Arial" w:eastAsia="Gulim" w:hAnsi="Arial" w:cs="Arial"/>
          <w:color w:val="333333"/>
          <w:kern w:val="0"/>
          <w:szCs w:val="20"/>
        </w:rPr>
        <w:t xml:space="preserve"> our pounds for dollars.</w:t>
      </w:r>
      <w:r w:rsidRPr="00C26D2D">
        <w:rPr>
          <w:rFonts w:ascii="Arial" w:eastAsia="Gulim" w:hAnsi="Arial" w:cs="Arial"/>
          <w:color w:val="333333"/>
          <w:kern w:val="0"/>
          <w:szCs w:val="20"/>
        </w:rPr>
        <w:br/>
      </w:r>
      <w:proofErr w:type="gramStart"/>
      <w:r w:rsidRPr="00C26D2D">
        <w:rPr>
          <w:rFonts w:ascii="Arial" w:eastAsia="Gulim" w:hAnsi="Arial" w:cs="Arial"/>
          <w:b/>
          <w:bCs/>
          <w:color w:val="333333"/>
          <w:kern w:val="0"/>
          <w:szCs w:val="20"/>
        </w:rPr>
        <w:t>7.b</w:t>
      </w:r>
      <w:proofErr w:type="gramEnd"/>
      <w:r w:rsidRPr="00C26D2D">
        <w:rPr>
          <w:rFonts w:ascii="Arial" w:eastAsia="Gulim" w:hAnsi="Arial" w:cs="Arial"/>
          <w:b/>
          <w:bCs/>
          <w:color w:val="333333"/>
          <w:kern w:val="0"/>
          <w:szCs w:val="20"/>
        </w:rPr>
        <w:t>)</w:t>
      </w:r>
      <w:r w:rsidRPr="00C26D2D">
        <w:rPr>
          <w:rFonts w:ascii="Arial" w:eastAsia="Gulim" w:hAnsi="Arial" w:cs="Arial"/>
          <w:color w:val="333333"/>
          <w:kern w:val="0"/>
          <w:szCs w:val="20"/>
        </w:rPr>
        <w:t xml:space="preserve"> You can usually </w:t>
      </w:r>
      <w:r w:rsidRPr="00C26D2D">
        <w:rPr>
          <w:rFonts w:ascii="Arial" w:eastAsia="Gulim" w:hAnsi="Arial" w:cs="Arial"/>
          <w:b/>
          <w:bCs/>
          <w:color w:val="CC0000"/>
          <w:kern w:val="0"/>
          <w:szCs w:val="20"/>
        </w:rPr>
        <w:t>..........</w:t>
      </w:r>
      <w:r w:rsidRPr="00C26D2D">
        <w:rPr>
          <w:rFonts w:ascii="Arial" w:eastAsia="Gulim" w:hAnsi="Arial" w:cs="Arial"/>
          <w:color w:val="333333"/>
          <w:kern w:val="0"/>
          <w:szCs w:val="20"/>
        </w:rPr>
        <w:t xml:space="preserve"> goods which are faulty if you show the receipt. </w:t>
      </w:r>
    </w:p>
    <w:p w:rsidR="00C26D2D" w:rsidRPr="00C26D2D" w:rsidRDefault="00C26D2D" w:rsidP="00C26D2D">
      <w:pPr>
        <w:widowControl/>
        <w:shd w:val="clear" w:color="auto" w:fill="FFFFFF"/>
        <w:wordWrap/>
        <w:autoSpaceDE/>
        <w:autoSpaceDN/>
        <w:spacing w:after="300" w:line="300" w:lineRule="atLeast"/>
        <w:jc w:val="left"/>
        <w:rPr>
          <w:rFonts w:ascii="Arial" w:eastAsia="Gulim" w:hAnsi="Arial" w:cs="Arial"/>
          <w:color w:val="333333"/>
          <w:kern w:val="0"/>
          <w:szCs w:val="20"/>
        </w:rPr>
      </w:pPr>
      <w:proofErr w:type="gramStart"/>
      <w:r w:rsidRPr="00C26D2D">
        <w:rPr>
          <w:rFonts w:ascii="Arial" w:eastAsia="Gulim" w:hAnsi="Arial" w:cs="Arial"/>
          <w:b/>
          <w:bCs/>
          <w:color w:val="333333"/>
          <w:kern w:val="0"/>
          <w:szCs w:val="20"/>
        </w:rPr>
        <w:t>8.a</w:t>
      </w:r>
      <w:proofErr w:type="gramEnd"/>
      <w:r w:rsidRPr="00C26D2D">
        <w:rPr>
          <w:rFonts w:ascii="Arial" w:eastAsia="Gulim" w:hAnsi="Arial" w:cs="Arial"/>
          <w:b/>
          <w:bCs/>
          <w:color w:val="333333"/>
          <w:kern w:val="0"/>
          <w:szCs w:val="20"/>
        </w:rPr>
        <w:t>)</w:t>
      </w:r>
      <w:r w:rsidRPr="00C26D2D">
        <w:rPr>
          <w:rFonts w:ascii="Arial" w:eastAsia="Gulim" w:hAnsi="Arial" w:cs="Arial"/>
          <w:color w:val="333333"/>
          <w:kern w:val="0"/>
          <w:szCs w:val="20"/>
        </w:rPr>
        <w:t xml:space="preserve"> We have had to </w:t>
      </w:r>
      <w:r w:rsidRPr="00C26D2D">
        <w:rPr>
          <w:rFonts w:ascii="Arial" w:eastAsia="Gulim" w:hAnsi="Arial" w:cs="Arial"/>
          <w:b/>
          <w:bCs/>
          <w:color w:val="CC0000"/>
          <w:kern w:val="0"/>
          <w:szCs w:val="20"/>
        </w:rPr>
        <w:t>..........</w:t>
      </w:r>
      <w:r w:rsidRPr="00C26D2D">
        <w:rPr>
          <w:rFonts w:ascii="Arial" w:eastAsia="Gulim" w:hAnsi="Arial" w:cs="Arial"/>
          <w:color w:val="333333"/>
          <w:kern w:val="0"/>
          <w:szCs w:val="20"/>
        </w:rPr>
        <w:t xml:space="preserve"> our sales force to cope with the extra demand.</w:t>
      </w:r>
      <w:r w:rsidRPr="00C26D2D">
        <w:rPr>
          <w:rFonts w:ascii="Arial" w:eastAsia="Gulim" w:hAnsi="Arial" w:cs="Arial"/>
          <w:color w:val="333333"/>
          <w:kern w:val="0"/>
          <w:szCs w:val="20"/>
        </w:rPr>
        <w:br/>
      </w:r>
      <w:proofErr w:type="gramStart"/>
      <w:r w:rsidRPr="00C26D2D">
        <w:rPr>
          <w:rFonts w:ascii="Arial" w:eastAsia="Gulim" w:hAnsi="Arial" w:cs="Arial"/>
          <w:b/>
          <w:bCs/>
          <w:color w:val="333333"/>
          <w:kern w:val="0"/>
          <w:szCs w:val="20"/>
        </w:rPr>
        <w:t>8.b</w:t>
      </w:r>
      <w:proofErr w:type="gramEnd"/>
      <w:r w:rsidRPr="00C26D2D">
        <w:rPr>
          <w:rFonts w:ascii="Arial" w:eastAsia="Gulim" w:hAnsi="Arial" w:cs="Arial"/>
          <w:b/>
          <w:bCs/>
          <w:color w:val="333333"/>
          <w:kern w:val="0"/>
          <w:szCs w:val="20"/>
        </w:rPr>
        <w:t>)</w:t>
      </w:r>
      <w:r w:rsidRPr="00C26D2D">
        <w:rPr>
          <w:rFonts w:ascii="Arial" w:eastAsia="Gulim" w:hAnsi="Arial" w:cs="Arial"/>
          <w:color w:val="333333"/>
          <w:kern w:val="0"/>
          <w:szCs w:val="20"/>
        </w:rPr>
        <w:t xml:space="preserve"> Water will </w:t>
      </w:r>
      <w:r w:rsidRPr="00C26D2D">
        <w:rPr>
          <w:rFonts w:ascii="Arial" w:eastAsia="Gulim" w:hAnsi="Arial" w:cs="Arial"/>
          <w:b/>
          <w:bCs/>
          <w:color w:val="CC0000"/>
          <w:kern w:val="0"/>
          <w:szCs w:val="20"/>
        </w:rPr>
        <w:t>..........</w:t>
      </w:r>
      <w:r w:rsidRPr="00C26D2D">
        <w:rPr>
          <w:rFonts w:ascii="Arial" w:eastAsia="Gulim" w:hAnsi="Arial" w:cs="Arial"/>
          <w:color w:val="333333"/>
          <w:kern w:val="0"/>
          <w:szCs w:val="20"/>
        </w:rPr>
        <w:t xml:space="preserve"> when it is frozen. </w:t>
      </w:r>
    </w:p>
    <w:p w:rsidR="00C26D2D" w:rsidRPr="00C26D2D" w:rsidRDefault="00C26D2D" w:rsidP="00C26D2D">
      <w:pPr>
        <w:widowControl/>
        <w:shd w:val="clear" w:color="auto" w:fill="FFFFFF"/>
        <w:wordWrap/>
        <w:autoSpaceDE/>
        <w:autoSpaceDN/>
        <w:spacing w:after="300" w:line="300" w:lineRule="atLeast"/>
        <w:jc w:val="left"/>
        <w:rPr>
          <w:rFonts w:ascii="Arial" w:eastAsia="Gulim" w:hAnsi="Arial" w:cs="Arial"/>
          <w:color w:val="333333"/>
          <w:kern w:val="0"/>
          <w:szCs w:val="20"/>
        </w:rPr>
      </w:pPr>
      <w:proofErr w:type="gramStart"/>
      <w:r w:rsidRPr="00C26D2D">
        <w:rPr>
          <w:rFonts w:ascii="Arial" w:eastAsia="Gulim" w:hAnsi="Arial" w:cs="Arial"/>
          <w:b/>
          <w:bCs/>
          <w:color w:val="333333"/>
          <w:kern w:val="0"/>
          <w:szCs w:val="20"/>
        </w:rPr>
        <w:t>9.a</w:t>
      </w:r>
      <w:proofErr w:type="gramEnd"/>
      <w:r w:rsidRPr="00C26D2D">
        <w:rPr>
          <w:rFonts w:ascii="Arial" w:eastAsia="Gulim" w:hAnsi="Arial" w:cs="Arial"/>
          <w:b/>
          <w:bCs/>
          <w:color w:val="333333"/>
          <w:kern w:val="0"/>
          <w:szCs w:val="20"/>
        </w:rPr>
        <w:t>)</w:t>
      </w:r>
      <w:r w:rsidRPr="00C26D2D">
        <w:rPr>
          <w:rFonts w:ascii="Arial" w:eastAsia="Gulim" w:hAnsi="Arial" w:cs="Arial"/>
          <w:color w:val="333333"/>
          <w:kern w:val="0"/>
          <w:szCs w:val="20"/>
        </w:rPr>
        <w:t xml:space="preserve"> The price of oil will </w:t>
      </w:r>
      <w:r w:rsidRPr="00C26D2D">
        <w:rPr>
          <w:rFonts w:ascii="Arial" w:eastAsia="Gulim" w:hAnsi="Arial" w:cs="Arial"/>
          <w:b/>
          <w:bCs/>
          <w:color w:val="CC0000"/>
          <w:kern w:val="0"/>
          <w:szCs w:val="20"/>
        </w:rPr>
        <w:t>..........</w:t>
      </w:r>
      <w:r w:rsidRPr="00C26D2D">
        <w:rPr>
          <w:rFonts w:ascii="Arial" w:eastAsia="Gulim" w:hAnsi="Arial" w:cs="Arial"/>
          <w:color w:val="333333"/>
          <w:kern w:val="0"/>
          <w:szCs w:val="20"/>
        </w:rPr>
        <w:t xml:space="preserve"> next year.</w:t>
      </w:r>
      <w:r w:rsidRPr="00C26D2D">
        <w:rPr>
          <w:rFonts w:ascii="Arial" w:eastAsia="Gulim" w:hAnsi="Arial" w:cs="Arial"/>
          <w:color w:val="333333"/>
          <w:kern w:val="0"/>
          <w:szCs w:val="20"/>
        </w:rPr>
        <w:br/>
      </w:r>
      <w:proofErr w:type="gramStart"/>
      <w:r w:rsidRPr="00C26D2D">
        <w:rPr>
          <w:rFonts w:ascii="Arial" w:eastAsia="Gulim" w:hAnsi="Arial" w:cs="Arial"/>
          <w:b/>
          <w:bCs/>
          <w:color w:val="333333"/>
          <w:kern w:val="0"/>
          <w:szCs w:val="20"/>
        </w:rPr>
        <w:t>9.b</w:t>
      </w:r>
      <w:proofErr w:type="gramEnd"/>
      <w:r w:rsidRPr="00C26D2D">
        <w:rPr>
          <w:rFonts w:ascii="Arial" w:eastAsia="Gulim" w:hAnsi="Arial" w:cs="Arial"/>
          <w:b/>
          <w:bCs/>
          <w:color w:val="333333"/>
          <w:kern w:val="0"/>
          <w:szCs w:val="20"/>
        </w:rPr>
        <w:t>)</w:t>
      </w:r>
      <w:r w:rsidRPr="00C26D2D">
        <w:rPr>
          <w:rFonts w:ascii="Arial" w:eastAsia="Gulim" w:hAnsi="Arial" w:cs="Arial"/>
          <w:color w:val="333333"/>
          <w:kern w:val="0"/>
          <w:szCs w:val="20"/>
        </w:rPr>
        <w:t xml:space="preserve"> Most bosses refuse to </w:t>
      </w:r>
      <w:r w:rsidRPr="00C26D2D">
        <w:rPr>
          <w:rFonts w:ascii="Arial" w:eastAsia="Gulim" w:hAnsi="Arial" w:cs="Arial"/>
          <w:b/>
          <w:bCs/>
          <w:color w:val="CC0000"/>
          <w:kern w:val="0"/>
          <w:szCs w:val="20"/>
        </w:rPr>
        <w:t>..........</w:t>
      </w:r>
      <w:r w:rsidRPr="00C26D2D">
        <w:rPr>
          <w:rFonts w:ascii="Arial" w:eastAsia="Gulim" w:hAnsi="Arial" w:cs="Arial"/>
          <w:color w:val="333333"/>
          <w:kern w:val="0"/>
          <w:szCs w:val="20"/>
        </w:rPr>
        <w:t xml:space="preserve"> salaries when they are asked. </w:t>
      </w:r>
    </w:p>
    <w:p w:rsidR="00C26D2D" w:rsidRPr="00C26D2D" w:rsidRDefault="00C26D2D" w:rsidP="00C26D2D">
      <w:pPr>
        <w:widowControl/>
        <w:shd w:val="clear" w:color="auto" w:fill="FFFFFF"/>
        <w:wordWrap/>
        <w:autoSpaceDE/>
        <w:autoSpaceDN/>
        <w:spacing w:after="300" w:line="300" w:lineRule="atLeast"/>
        <w:jc w:val="left"/>
        <w:rPr>
          <w:rFonts w:ascii="Arial" w:eastAsia="Gulim" w:hAnsi="Arial" w:cs="Arial"/>
          <w:color w:val="333333"/>
          <w:kern w:val="0"/>
          <w:szCs w:val="20"/>
        </w:rPr>
      </w:pPr>
      <w:r w:rsidRPr="00C26D2D">
        <w:rPr>
          <w:rFonts w:ascii="Arial" w:eastAsia="Gulim" w:hAnsi="Arial" w:cs="Arial"/>
          <w:b/>
          <w:bCs/>
          <w:color w:val="333333"/>
          <w:kern w:val="0"/>
          <w:szCs w:val="20"/>
        </w:rPr>
        <w:t>10</w:t>
      </w:r>
      <w:proofErr w:type="gramStart"/>
      <w:r w:rsidRPr="00C26D2D">
        <w:rPr>
          <w:rFonts w:ascii="Arial" w:eastAsia="Gulim" w:hAnsi="Arial" w:cs="Arial"/>
          <w:b/>
          <w:bCs/>
          <w:color w:val="333333"/>
          <w:kern w:val="0"/>
          <w:szCs w:val="20"/>
        </w:rPr>
        <w:t>.a</w:t>
      </w:r>
      <w:proofErr w:type="gramEnd"/>
      <w:r w:rsidRPr="00C26D2D">
        <w:rPr>
          <w:rFonts w:ascii="Arial" w:eastAsia="Gulim" w:hAnsi="Arial" w:cs="Arial"/>
          <w:b/>
          <w:bCs/>
          <w:color w:val="333333"/>
          <w:kern w:val="0"/>
          <w:szCs w:val="20"/>
        </w:rPr>
        <w:t>)</w:t>
      </w:r>
      <w:r w:rsidRPr="00C26D2D">
        <w:rPr>
          <w:rFonts w:ascii="Arial" w:eastAsia="Gulim" w:hAnsi="Arial" w:cs="Arial"/>
          <w:color w:val="333333"/>
          <w:kern w:val="0"/>
          <w:szCs w:val="20"/>
        </w:rPr>
        <w:t xml:space="preserve"> The management decided to </w:t>
      </w:r>
      <w:r w:rsidRPr="00C26D2D">
        <w:rPr>
          <w:rFonts w:ascii="Arial" w:eastAsia="Gulim" w:hAnsi="Arial" w:cs="Arial"/>
          <w:b/>
          <w:bCs/>
          <w:color w:val="CC0000"/>
          <w:kern w:val="0"/>
          <w:szCs w:val="20"/>
        </w:rPr>
        <w:t>..........</w:t>
      </w:r>
      <w:r w:rsidRPr="00C26D2D">
        <w:rPr>
          <w:rFonts w:ascii="Arial" w:eastAsia="Gulim" w:hAnsi="Arial" w:cs="Arial"/>
          <w:color w:val="333333"/>
          <w:kern w:val="0"/>
          <w:szCs w:val="20"/>
        </w:rPr>
        <w:t xml:space="preserve"> the company and sell the offices.</w:t>
      </w:r>
      <w:r w:rsidRPr="00C26D2D">
        <w:rPr>
          <w:rFonts w:ascii="Arial" w:eastAsia="Gulim" w:hAnsi="Arial" w:cs="Arial"/>
          <w:color w:val="333333"/>
          <w:kern w:val="0"/>
          <w:szCs w:val="20"/>
        </w:rPr>
        <w:br/>
      </w:r>
      <w:r w:rsidRPr="00C26D2D">
        <w:rPr>
          <w:rFonts w:ascii="Arial" w:eastAsia="Gulim" w:hAnsi="Arial" w:cs="Arial"/>
          <w:b/>
          <w:bCs/>
          <w:color w:val="333333"/>
          <w:kern w:val="0"/>
          <w:szCs w:val="20"/>
        </w:rPr>
        <w:t>10</w:t>
      </w:r>
      <w:proofErr w:type="gramStart"/>
      <w:r w:rsidRPr="00C26D2D">
        <w:rPr>
          <w:rFonts w:ascii="Arial" w:eastAsia="Gulim" w:hAnsi="Arial" w:cs="Arial"/>
          <w:b/>
          <w:bCs/>
          <w:color w:val="333333"/>
          <w:kern w:val="0"/>
          <w:szCs w:val="20"/>
        </w:rPr>
        <w:t>.b</w:t>
      </w:r>
      <w:proofErr w:type="gramEnd"/>
      <w:r w:rsidRPr="00C26D2D">
        <w:rPr>
          <w:rFonts w:ascii="Arial" w:eastAsia="Gulim" w:hAnsi="Arial" w:cs="Arial"/>
          <w:b/>
          <w:bCs/>
          <w:color w:val="333333"/>
          <w:kern w:val="0"/>
          <w:szCs w:val="20"/>
        </w:rPr>
        <w:t>)</w:t>
      </w:r>
      <w:r w:rsidRPr="00C26D2D">
        <w:rPr>
          <w:rFonts w:ascii="Arial" w:eastAsia="Gulim" w:hAnsi="Arial" w:cs="Arial"/>
          <w:color w:val="333333"/>
          <w:kern w:val="0"/>
          <w:szCs w:val="20"/>
        </w:rPr>
        <w:t xml:space="preserve"> </w:t>
      </w:r>
      <w:r w:rsidRPr="00C26D2D">
        <w:rPr>
          <w:rFonts w:ascii="Arial" w:eastAsia="Gulim" w:hAnsi="Arial" w:cs="Arial"/>
          <w:b/>
          <w:bCs/>
          <w:color w:val="CC0000"/>
          <w:kern w:val="0"/>
          <w:szCs w:val="20"/>
        </w:rPr>
        <w:t>..........</w:t>
      </w:r>
      <w:r w:rsidRPr="00C26D2D">
        <w:rPr>
          <w:rFonts w:ascii="Arial" w:eastAsia="Gulim" w:hAnsi="Arial" w:cs="Arial"/>
          <w:color w:val="333333"/>
          <w:kern w:val="0"/>
          <w:szCs w:val="20"/>
        </w:rPr>
        <w:t xml:space="preserve"> the sugar in boiling water. </w:t>
      </w:r>
    </w:p>
    <w:p w:rsidR="00C26D2D" w:rsidRPr="00C26D2D" w:rsidRDefault="00C26D2D" w:rsidP="00C26D2D">
      <w:pPr>
        <w:widowControl/>
        <w:shd w:val="clear" w:color="auto" w:fill="FFFFFF"/>
        <w:wordWrap/>
        <w:autoSpaceDE/>
        <w:autoSpaceDN/>
        <w:spacing w:after="300" w:line="300" w:lineRule="atLeast"/>
        <w:jc w:val="left"/>
        <w:rPr>
          <w:rFonts w:ascii="Arial" w:eastAsia="Gulim" w:hAnsi="Arial" w:cs="Arial"/>
          <w:color w:val="333333"/>
          <w:kern w:val="0"/>
          <w:szCs w:val="20"/>
        </w:rPr>
      </w:pPr>
      <w:r w:rsidRPr="00C26D2D">
        <w:rPr>
          <w:rFonts w:ascii="Arial" w:eastAsia="Gulim" w:hAnsi="Arial" w:cs="Arial"/>
          <w:b/>
          <w:bCs/>
          <w:color w:val="333333"/>
          <w:kern w:val="0"/>
          <w:szCs w:val="20"/>
        </w:rPr>
        <w:lastRenderedPageBreak/>
        <w:t>11</w:t>
      </w:r>
      <w:proofErr w:type="gramStart"/>
      <w:r w:rsidRPr="00C26D2D">
        <w:rPr>
          <w:rFonts w:ascii="Arial" w:eastAsia="Gulim" w:hAnsi="Arial" w:cs="Arial"/>
          <w:b/>
          <w:bCs/>
          <w:color w:val="333333"/>
          <w:kern w:val="0"/>
          <w:szCs w:val="20"/>
        </w:rPr>
        <w:t>.a</w:t>
      </w:r>
      <w:proofErr w:type="gramEnd"/>
      <w:r w:rsidRPr="00C26D2D">
        <w:rPr>
          <w:rFonts w:ascii="Arial" w:eastAsia="Gulim" w:hAnsi="Arial" w:cs="Arial"/>
          <w:b/>
          <w:bCs/>
          <w:color w:val="333333"/>
          <w:kern w:val="0"/>
          <w:szCs w:val="20"/>
        </w:rPr>
        <w:t>)</w:t>
      </w:r>
      <w:r w:rsidRPr="00C26D2D">
        <w:rPr>
          <w:rFonts w:ascii="Arial" w:eastAsia="Gulim" w:hAnsi="Arial" w:cs="Arial"/>
          <w:color w:val="333333"/>
          <w:kern w:val="0"/>
          <w:szCs w:val="20"/>
        </w:rPr>
        <w:t xml:space="preserve"> More and more people are moving to cities to </w:t>
      </w:r>
      <w:r w:rsidRPr="00C26D2D">
        <w:rPr>
          <w:rFonts w:ascii="Arial" w:eastAsia="Gulim" w:hAnsi="Arial" w:cs="Arial"/>
          <w:b/>
          <w:bCs/>
          <w:color w:val="CC0000"/>
          <w:kern w:val="0"/>
          <w:szCs w:val="20"/>
        </w:rPr>
        <w:t>..........</w:t>
      </w:r>
      <w:r w:rsidRPr="00C26D2D">
        <w:rPr>
          <w:rFonts w:ascii="Arial" w:eastAsia="Gulim" w:hAnsi="Arial" w:cs="Arial"/>
          <w:color w:val="333333"/>
          <w:kern w:val="0"/>
          <w:szCs w:val="20"/>
        </w:rPr>
        <w:t xml:space="preserve"> the population there.</w:t>
      </w:r>
      <w:r w:rsidRPr="00C26D2D">
        <w:rPr>
          <w:rFonts w:ascii="Arial" w:eastAsia="Gulim" w:hAnsi="Arial" w:cs="Arial"/>
          <w:color w:val="333333"/>
          <w:kern w:val="0"/>
          <w:szCs w:val="20"/>
        </w:rPr>
        <w:br/>
      </w:r>
      <w:r w:rsidRPr="00C26D2D">
        <w:rPr>
          <w:rFonts w:ascii="Arial" w:eastAsia="Gulim" w:hAnsi="Arial" w:cs="Arial"/>
          <w:b/>
          <w:bCs/>
          <w:color w:val="333333"/>
          <w:kern w:val="0"/>
          <w:szCs w:val="20"/>
        </w:rPr>
        <w:t>11</w:t>
      </w:r>
      <w:proofErr w:type="gramStart"/>
      <w:r w:rsidRPr="00C26D2D">
        <w:rPr>
          <w:rFonts w:ascii="Arial" w:eastAsia="Gulim" w:hAnsi="Arial" w:cs="Arial"/>
          <w:b/>
          <w:bCs/>
          <w:color w:val="333333"/>
          <w:kern w:val="0"/>
          <w:szCs w:val="20"/>
        </w:rPr>
        <w:t>.b</w:t>
      </w:r>
      <w:proofErr w:type="gramEnd"/>
      <w:r w:rsidRPr="00C26D2D">
        <w:rPr>
          <w:rFonts w:ascii="Arial" w:eastAsia="Gulim" w:hAnsi="Arial" w:cs="Arial"/>
          <w:b/>
          <w:bCs/>
          <w:color w:val="333333"/>
          <w:kern w:val="0"/>
          <w:szCs w:val="20"/>
        </w:rPr>
        <w:t>)</w:t>
      </w:r>
      <w:r w:rsidRPr="00C26D2D">
        <w:rPr>
          <w:rFonts w:ascii="Arial" w:eastAsia="Gulim" w:hAnsi="Arial" w:cs="Arial"/>
          <w:color w:val="333333"/>
          <w:kern w:val="0"/>
          <w:szCs w:val="20"/>
        </w:rPr>
        <w:t xml:space="preserve"> The wasp sting caused his leg to </w:t>
      </w:r>
      <w:r w:rsidRPr="00C26D2D">
        <w:rPr>
          <w:rFonts w:ascii="Arial" w:eastAsia="Gulim" w:hAnsi="Arial" w:cs="Arial"/>
          <w:b/>
          <w:bCs/>
          <w:color w:val="CC0000"/>
          <w:kern w:val="0"/>
          <w:szCs w:val="20"/>
        </w:rPr>
        <w:t>..........</w:t>
      </w:r>
      <w:r w:rsidRPr="00C26D2D">
        <w:rPr>
          <w:rFonts w:ascii="Arial" w:eastAsia="Gulim" w:hAnsi="Arial" w:cs="Arial"/>
          <w:color w:val="333333"/>
          <w:kern w:val="0"/>
          <w:szCs w:val="20"/>
        </w:rPr>
        <w:t xml:space="preserve"> up. </w:t>
      </w:r>
    </w:p>
    <w:p w:rsidR="00C26D2D" w:rsidRPr="00C26D2D" w:rsidRDefault="00C26D2D" w:rsidP="00C26D2D">
      <w:pPr>
        <w:widowControl/>
        <w:shd w:val="clear" w:color="auto" w:fill="FFFFFF"/>
        <w:wordWrap/>
        <w:autoSpaceDE/>
        <w:autoSpaceDN/>
        <w:spacing w:after="300" w:line="300" w:lineRule="atLeast"/>
        <w:jc w:val="left"/>
        <w:rPr>
          <w:rFonts w:ascii="Arial" w:eastAsia="Gulim" w:hAnsi="Arial" w:cs="Arial"/>
          <w:color w:val="333333"/>
          <w:kern w:val="0"/>
          <w:szCs w:val="20"/>
        </w:rPr>
      </w:pPr>
      <w:r w:rsidRPr="00C26D2D">
        <w:rPr>
          <w:rFonts w:ascii="Arial" w:eastAsia="Gulim" w:hAnsi="Arial" w:cs="Arial"/>
          <w:b/>
          <w:bCs/>
          <w:color w:val="333333"/>
          <w:kern w:val="0"/>
          <w:szCs w:val="20"/>
        </w:rPr>
        <w:t>12</w:t>
      </w:r>
      <w:proofErr w:type="gramStart"/>
      <w:r w:rsidRPr="00C26D2D">
        <w:rPr>
          <w:rFonts w:ascii="Arial" w:eastAsia="Gulim" w:hAnsi="Arial" w:cs="Arial"/>
          <w:b/>
          <w:bCs/>
          <w:color w:val="333333"/>
          <w:kern w:val="0"/>
          <w:szCs w:val="20"/>
        </w:rPr>
        <w:t>.a</w:t>
      </w:r>
      <w:proofErr w:type="gramEnd"/>
      <w:r w:rsidRPr="00C26D2D">
        <w:rPr>
          <w:rFonts w:ascii="Arial" w:eastAsia="Gulim" w:hAnsi="Arial" w:cs="Arial"/>
          <w:b/>
          <w:bCs/>
          <w:color w:val="333333"/>
          <w:kern w:val="0"/>
          <w:szCs w:val="20"/>
        </w:rPr>
        <w:t>)</w:t>
      </w:r>
      <w:r w:rsidRPr="00C26D2D">
        <w:rPr>
          <w:rFonts w:ascii="Arial" w:eastAsia="Gulim" w:hAnsi="Arial" w:cs="Arial"/>
          <w:color w:val="333333"/>
          <w:kern w:val="0"/>
          <w:szCs w:val="20"/>
        </w:rPr>
        <w:t xml:space="preserve"> The market for typewriters will probably </w:t>
      </w:r>
      <w:r w:rsidRPr="00C26D2D">
        <w:rPr>
          <w:rFonts w:ascii="Arial" w:eastAsia="Gulim" w:hAnsi="Arial" w:cs="Arial"/>
          <w:b/>
          <w:bCs/>
          <w:color w:val="CC0000"/>
          <w:kern w:val="0"/>
          <w:szCs w:val="20"/>
        </w:rPr>
        <w:t>..........</w:t>
      </w:r>
      <w:r w:rsidRPr="00C26D2D">
        <w:rPr>
          <w:rFonts w:ascii="Arial" w:eastAsia="Gulim" w:hAnsi="Arial" w:cs="Arial"/>
          <w:color w:val="333333"/>
          <w:kern w:val="0"/>
          <w:szCs w:val="20"/>
        </w:rPr>
        <w:t xml:space="preserve"> completely in the next few years.</w:t>
      </w:r>
      <w:r w:rsidRPr="00C26D2D">
        <w:rPr>
          <w:rFonts w:ascii="Arial" w:eastAsia="Gulim" w:hAnsi="Arial" w:cs="Arial"/>
          <w:color w:val="333333"/>
          <w:kern w:val="0"/>
          <w:szCs w:val="20"/>
        </w:rPr>
        <w:br/>
      </w:r>
      <w:r w:rsidRPr="00C26D2D">
        <w:rPr>
          <w:rFonts w:ascii="Arial" w:eastAsia="Gulim" w:hAnsi="Arial" w:cs="Arial"/>
          <w:b/>
          <w:bCs/>
          <w:color w:val="333333"/>
          <w:kern w:val="0"/>
          <w:szCs w:val="20"/>
        </w:rPr>
        <w:t>12</w:t>
      </w:r>
      <w:proofErr w:type="gramStart"/>
      <w:r w:rsidRPr="00C26D2D">
        <w:rPr>
          <w:rFonts w:ascii="Arial" w:eastAsia="Gulim" w:hAnsi="Arial" w:cs="Arial"/>
          <w:b/>
          <w:bCs/>
          <w:color w:val="333333"/>
          <w:kern w:val="0"/>
          <w:szCs w:val="20"/>
        </w:rPr>
        <w:t>.b</w:t>
      </w:r>
      <w:proofErr w:type="gramEnd"/>
      <w:r w:rsidRPr="00C26D2D">
        <w:rPr>
          <w:rFonts w:ascii="Arial" w:eastAsia="Gulim" w:hAnsi="Arial" w:cs="Arial"/>
          <w:b/>
          <w:bCs/>
          <w:color w:val="333333"/>
          <w:kern w:val="0"/>
          <w:szCs w:val="20"/>
        </w:rPr>
        <w:t>)</w:t>
      </w:r>
      <w:r w:rsidRPr="00C26D2D">
        <w:rPr>
          <w:rFonts w:ascii="Arial" w:eastAsia="Gulim" w:hAnsi="Arial" w:cs="Arial"/>
          <w:color w:val="333333"/>
          <w:kern w:val="0"/>
          <w:szCs w:val="20"/>
        </w:rPr>
        <w:t xml:space="preserve"> The police are baffled by the increasing number of people who </w:t>
      </w:r>
      <w:r w:rsidRPr="00C26D2D">
        <w:rPr>
          <w:rFonts w:ascii="Arial" w:eastAsia="Gulim" w:hAnsi="Arial" w:cs="Arial"/>
          <w:b/>
          <w:bCs/>
          <w:color w:val="CC0000"/>
          <w:kern w:val="0"/>
          <w:szCs w:val="20"/>
        </w:rPr>
        <w:t>..........</w:t>
      </w:r>
      <w:r w:rsidRPr="00C26D2D">
        <w:rPr>
          <w:rFonts w:ascii="Arial" w:eastAsia="Gulim" w:hAnsi="Arial" w:cs="Arial"/>
          <w:color w:val="333333"/>
          <w:kern w:val="0"/>
          <w:szCs w:val="20"/>
        </w:rPr>
        <w:t xml:space="preserve"> each year. </w:t>
      </w:r>
    </w:p>
    <w:p w:rsidR="00C26D2D" w:rsidRPr="00C26D2D" w:rsidRDefault="00C26D2D" w:rsidP="00C26D2D">
      <w:pPr>
        <w:widowControl/>
        <w:shd w:val="clear" w:color="auto" w:fill="FFFFFF"/>
        <w:wordWrap/>
        <w:autoSpaceDE/>
        <w:autoSpaceDN/>
        <w:spacing w:after="300" w:line="300" w:lineRule="atLeast"/>
        <w:jc w:val="left"/>
        <w:rPr>
          <w:rFonts w:ascii="Arial" w:eastAsia="Gulim" w:hAnsi="Arial" w:cs="Arial"/>
          <w:color w:val="333333"/>
          <w:kern w:val="0"/>
          <w:szCs w:val="20"/>
        </w:rPr>
      </w:pPr>
      <w:r w:rsidRPr="00C26D2D">
        <w:rPr>
          <w:rFonts w:ascii="Arial" w:eastAsia="Gulim" w:hAnsi="Arial" w:cs="Arial"/>
          <w:b/>
          <w:bCs/>
          <w:color w:val="333333"/>
          <w:kern w:val="0"/>
          <w:szCs w:val="20"/>
        </w:rPr>
        <w:t>13</w:t>
      </w:r>
      <w:proofErr w:type="gramStart"/>
      <w:r w:rsidRPr="00C26D2D">
        <w:rPr>
          <w:rFonts w:ascii="Arial" w:eastAsia="Gulim" w:hAnsi="Arial" w:cs="Arial"/>
          <w:b/>
          <w:bCs/>
          <w:color w:val="333333"/>
          <w:kern w:val="0"/>
          <w:szCs w:val="20"/>
        </w:rPr>
        <w:t>.a</w:t>
      </w:r>
      <w:proofErr w:type="gramEnd"/>
      <w:r w:rsidRPr="00C26D2D">
        <w:rPr>
          <w:rFonts w:ascii="Arial" w:eastAsia="Gulim" w:hAnsi="Arial" w:cs="Arial"/>
          <w:b/>
          <w:bCs/>
          <w:color w:val="333333"/>
          <w:kern w:val="0"/>
          <w:szCs w:val="20"/>
        </w:rPr>
        <w:t>)</w:t>
      </w:r>
      <w:r w:rsidRPr="00C26D2D">
        <w:rPr>
          <w:rFonts w:ascii="Arial" w:eastAsia="Gulim" w:hAnsi="Arial" w:cs="Arial"/>
          <w:color w:val="333333"/>
          <w:kern w:val="0"/>
          <w:szCs w:val="20"/>
        </w:rPr>
        <w:t xml:space="preserve"> The old contract ran out and we had to </w:t>
      </w:r>
      <w:r w:rsidRPr="00C26D2D">
        <w:rPr>
          <w:rFonts w:ascii="Arial" w:eastAsia="Gulim" w:hAnsi="Arial" w:cs="Arial"/>
          <w:b/>
          <w:bCs/>
          <w:color w:val="CC0000"/>
          <w:kern w:val="0"/>
          <w:szCs w:val="20"/>
        </w:rPr>
        <w:t>..........</w:t>
      </w:r>
      <w:r w:rsidRPr="00C26D2D">
        <w:rPr>
          <w:rFonts w:ascii="Arial" w:eastAsia="Gulim" w:hAnsi="Arial" w:cs="Arial"/>
          <w:color w:val="333333"/>
          <w:kern w:val="0"/>
          <w:szCs w:val="20"/>
        </w:rPr>
        <w:t xml:space="preserve"> it.</w:t>
      </w:r>
      <w:r w:rsidRPr="00C26D2D">
        <w:rPr>
          <w:rFonts w:ascii="Arial" w:eastAsia="Gulim" w:hAnsi="Arial" w:cs="Arial"/>
          <w:color w:val="333333"/>
          <w:kern w:val="0"/>
          <w:szCs w:val="20"/>
        </w:rPr>
        <w:br/>
      </w:r>
      <w:r w:rsidRPr="00C26D2D">
        <w:rPr>
          <w:rFonts w:ascii="Arial" w:eastAsia="Gulim" w:hAnsi="Arial" w:cs="Arial"/>
          <w:b/>
          <w:bCs/>
          <w:color w:val="333333"/>
          <w:kern w:val="0"/>
          <w:szCs w:val="20"/>
        </w:rPr>
        <w:t>13</w:t>
      </w:r>
      <w:proofErr w:type="gramStart"/>
      <w:r w:rsidRPr="00C26D2D">
        <w:rPr>
          <w:rFonts w:ascii="Arial" w:eastAsia="Gulim" w:hAnsi="Arial" w:cs="Arial"/>
          <w:b/>
          <w:bCs/>
          <w:color w:val="333333"/>
          <w:kern w:val="0"/>
          <w:szCs w:val="20"/>
        </w:rPr>
        <w:t>.b</w:t>
      </w:r>
      <w:proofErr w:type="gramEnd"/>
      <w:r w:rsidRPr="00C26D2D">
        <w:rPr>
          <w:rFonts w:ascii="Arial" w:eastAsia="Gulim" w:hAnsi="Arial" w:cs="Arial"/>
          <w:b/>
          <w:bCs/>
          <w:color w:val="333333"/>
          <w:kern w:val="0"/>
          <w:szCs w:val="20"/>
        </w:rPr>
        <w:t>)</w:t>
      </w:r>
      <w:r w:rsidRPr="00C26D2D">
        <w:rPr>
          <w:rFonts w:ascii="Arial" w:eastAsia="Gulim" w:hAnsi="Arial" w:cs="Arial"/>
          <w:color w:val="333333"/>
          <w:kern w:val="0"/>
          <w:szCs w:val="20"/>
        </w:rPr>
        <w:t xml:space="preserve"> Many people argue that it's futile to </w:t>
      </w:r>
      <w:r w:rsidRPr="00C26D2D">
        <w:rPr>
          <w:rFonts w:ascii="Arial" w:eastAsia="Gulim" w:hAnsi="Arial" w:cs="Arial"/>
          <w:b/>
          <w:bCs/>
          <w:color w:val="CC0000"/>
          <w:kern w:val="0"/>
          <w:szCs w:val="20"/>
        </w:rPr>
        <w:t>..........</w:t>
      </w:r>
      <w:r w:rsidRPr="00C26D2D">
        <w:rPr>
          <w:rFonts w:ascii="Arial" w:eastAsia="Gulim" w:hAnsi="Arial" w:cs="Arial"/>
          <w:color w:val="333333"/>
          <w:kern w:val="0"/>
          <w:szCs w:val="20"/>
        </w:rPr>
        <w:t xml:space="preserve"> old hostilities. </w:t>
      </w:r>
    </w:p>
    <w:p w:rsidR="00C26D2D" w:rsidRPr="00C26D2D" w:rsidRDefault="00C26D2D" w:rsidP="00C26D2D">
      <w:pPr>
        <w:widowControl/>
        <w:shd w:val="clear" w:color="auto" w:fill="FFFFFF"/>
        <w:wordWrap/>
        <w:autoSpaceDE/>
        <w:autoSpaceDN/>
        <w:spacing w:after="300" w:line="300" w:lineRule="atLeast"/>
        <w:jc w:val="left"/>
        <w:rPr>
          <w:rFonts w:ascii="Arial" w:eastAsia="Gulim" w:hAnsi="Arial" w:cs="Arial"/>
          <w:color w:val="333333"/>
          <w:kern w:val="0"/>
          <w:szCs w:val="20"/>
        </w:rPr>
      </w:pPr>
      <w:r w:rsidRPr="00C26D2D">
        <w:rPr>
          <w:rFonts w:ascii="Arial" w:eastAsia="Gulim" w:hAnsi="Arial" w:cs="Arial"/>
          <w:b/>
          <w:bCs/>
          <w:color w:val="333333"/>
          <w:kern w:val="0"/>
          <w:szCs w:val="20"/>
        </w:rPr>
        <w:t>14</w:t>
      </w:r>
      <w:proofErr w:type="gramStart"/>
      <w:r w:rsidRPr="00C26D2D">
        <w:rPr>
          <w:rFonts w:ascii="Arial" w:eastAsia="Gulim" w:hAnsi="Arial" w:cs="Arial"/>
          <w:b/>
          <w:bCs/>
          <w:color w:val="333333"/>
          <w:kern w:val="0"/>
          <w:szCs w:val="20"/>
        </w:rPr>
        <w:t>.a</w:t>
      </w:r>
      <w:proofErr w:type="gramEnd"/>
      <w:r w:rsidRPr="00C26D2D">
        <w:rPr>
          <w:rFonts w:ascii="Arial" w:eastAsia="Gulim" w:hAnsi="Arial" w:cs="Arial"/>
          <w:b/>
          <w:bCs/>
          <w:color w:val="333333"/>
          <w:kern w:val="0"/>
          <w:szCs w:val="20"/>
        </w:rPr>
        <w:t>)</w:t>
      </w:r>
      <w:r w:rsidRPr="00C26D2D">
        <w:rPr>
          <w:rFonts w:ascii="Arial" w:eastAsia="Gulim" w:hAnsi="Arial" w:cs="Arial"/>
          <w:color w:val="333333"/>
          <w:kern w:val="0"/>
          <w:szCs w:val="20"/>
        </w:rPr>
        <w:t xml:space="preserve"> They have received funds to </w:t>
      </w:r>
      <w:r w:rsidRPr="00C26D2D">
        <w:rPr>
          <w:rFonts w:ascii="Arial" w:eastAsia="Gulim" w:hAnsi="Arial" w:cs="Arial"/>
          <w:b/>
          <w:bCs/>
          <w:color w:val="CC0000"/>
          <w:kern w:val="0"/>
          <w:szCs w:val="20"/>
        </w:rPr>
        <w:t>..........</w:t>
      </w:r>
      <w:r w:rsidRPr="00C26D2D">
        <w:rPr>
          <w:rFonts w:ascii="Arial" w:eastAsia="Gulim" w:hAnsi="Arial" w:cs="Arial"/>
          <w:color w:val="333333"/>
          <w:kern w:val="0"/>
          <w:szCs w:val="20"/>
        </w:rPr>
        <w:t xml:space="preserve"> the old buildings.</w:t>
      </w:r>
      <w:r w:rsidRPr="00C26D2D">
        <w:rPr>
          <w:rFonts w:ascii="Arial" w:eastAsia="Gulim" w:hAnsi="Arial" w:cs="Arial"/>
          <w:color w:val="333333"/>
          <w:kern w:val="0"/>
          <w:szCs w:val="20"/>
        </w:rPr>
        <w:br/>
      </w:r>
      <w:r w:rsidRPr="00C26D2D">
        <w:rPr>
          <w:rFonts w:ascii="Arial" w:eastAsia="Gulim" w:hAnsi="Arial" w:cs="Arial"/>
          <w:b/>
          <w:bCs/>
          <w:color w:val="333333"/>
          <w:kern w:val="0"/>
          <w:szCs w:val="20"/>
        </w:rPr>
        <w:t>14</w:t>
      </w:r>
      <w:proofErr w:type="gramStart"/>
      <w:r w:rsidRPr="00C26D2D">
        <w:rPr>
          <w:rFonts w:ascii="Arial" w:eastAsia="Gulim" w:hAnsi="Arial" w:cs="Arial"/>
          <w:b/>
          <w:bCs/>
          <w:color w:val="333333"/>
          <w:kern w:val="0"/>
          <w:szCs w:val="20"/>
        </w:rPr>
        <w:t>.b</w:t>
      </w:r>
      <w:proofErr w:type="gramEnd"/>
      <w:r w:rsidRPr="00C26D2D">
        <w:rPr>
          <w:rFonts w:ascii="Arial" w:eastAsia="Gulim" w:hAnsi="Arial" w:cs="Arial"/>
          <w:b/>
          <w:bCs/>
          <w:color w:val="333333"/>
          <w:kern w:val="0"/>
          <w:szCs w:val="20"/>
        </w:rPr>
        <w:t>)</w:t>
      </w:r>
      <w:r w:rsidRPr="00C26D2D">
        <w:rPr>
          <w:rFonts w:ascii="Arial" w:eastAsia="Gulim" w:hAnsi="Arial" w:cs="Arial"/>
          <w:color w:val="333333"/>
          <w:kern w:val="0"/>
          <w:szCs w:val="20"/>
        </w:rPr>
        <w:t xml:space="preserve"> We need to </w:t>
      </w:r>
      <w:r w:rsidRPr="00C26D2D">
        <w:rPr>
          <w:rFonts w:ascii="Arial" w:eastAsia="Gulim" w:hAnsi="Arial" w:cs="Arial"/>
          <w:b/>
          <w:bCs/>
          <w:color w:val="CC0000"/>
          <w:kern w:val="0"/>
          <w:szCs w:val="20"/>
        </w:rPr>
        <w:t>..........</w:t>
      </w:r>
      <w:r w:rsidRPr="00C26D2D">
        <w:rPr>
          <w:rFonts w:ascii="Arial" w:eastAsia="Gulim" w:hAnsi="Arial" w:cs="Arial"/>
          <w:color w:val="333333"/>
          <w:kern w:val="0"/>
          <w:szCs w:val="20"/>
        </w:rPr>
        <w:t xml:space="preserve"> the central heating as it is old and worn out. </w:t>
      </w:r>
    </w:p>
    <w:p w:rsidR="00C26D2D" w:rsidRPr="00C26D2D" w:rsidRDefault="00C26D2D" w:rsidP="00C26D2D">
      <w:pPr>
        <w:widowControl/>
        <w:shd w:val="clear" w:color="auto" w:fill="FFFFFF"/>
        <w:wordWrap/>
        <w:autoSpaceDE/>
        <w:autoSpaceDN/>
        <w:spacing w:after="300" w:line="300" w:lineRule="atLeast"/>
        <w:jc w:val="left"/>
        <w:rPr>
          <w:rFonts w:ascii="Arial" w:eastAsia="Gulim" w:hAnsi="Arial" w:cs="Arial"/>
          <w:color w:val="333333"/>
          <w:kern w:val="0"/>
          <w:szCs w:val="20"/>
        </w:rPr>
      </w:pPr>
      <w:r w:rsidRPr="00C26D2D">
        <w:rPr>
          <w:rFonts w:ascii="Arial" w:eastAsia="Gulim" w:hAnsi="Arial" w:cs="Arial"/>
          <w:b/>
          <w:bCs/>
          <w:color w:val="333333"/>
          <w:kern w:val="0"/>
          <w:szCs w:val="20"/>
        </w:rPr>
        <w:t>15</w:t>
      </w:r>
      <w:proofErr w:type="gramStart"/>
      <w:r w:rsidRPr="00C26D2D">
        <w:rPr>
          <w:rFonts w:ascii="Arial" w:eastAsia="Gulim" w:hAnsi="Arial" w:cs="Arial"/>
          <w:b/>
          <w:bCs/>
          <w:color w:val="333333"/>
          <w:kern w:val="0"/>
          <w:szCs w:val="20"/>
        </w:rPr>
        <w:t>.a</w:t>
      </w:r>
      <w:proofErr w:type="gramEnd"/>
      <w:r w:rsidRPr="00C26D2D">
        <w:rPr>
          <w:rFonts w:ascii="Arial" w:eastAsia="Gulim" w:hAnsi="Arial" w:cs="Arial"/>
          <w:b/>
          <w:bCs/>
          <w:color w:val="333333"/>
          <w:kern w:val="0"/>
          <w:szCs w:val="20"/>
        </w:rPr>
        <w:t>)</w:t>
      </w:r>
      <w:r w:rsidRPr="00C26D2D">
        <w:rPr>
          <w:rFonts w:ascii="Arial" w:eastAsia="Gulim" w:hAnsi="Arial" w:cs="Arial"/>
          <w:color w:val="333333"/>
          <w:kern w:val="0"/>
          <w:szCs w:val="20"/>
        </w:rPr>
        <w:t xml:space="preserve"> The boss offered to </w:t>
      </w:r>
      <w:r w:rsidRPr="00C26D2D">
        <w:rPr>
          <w:rFonts w:ascii="Arial" w:eastAsia="Gulim" w:hAnsi="Arial" w:cs="Arial"/>
          <w:b/>
          <w:bCs/>
          <w:color w:val="CC0000"/>
          <w:kern w:val="0"/>
          <w:szCs w:val="20"/>
        </w:rPr>
        <w:t>..........</w:t>
      </w:r>
      <w:r w:rsidRPr="00C26D2D">
        <w:rPr>
          <w:rFonts w:ascii="Arial" w:eastAsia="Gulim" w:hAnsi="Arial" w:cs="Arial"/>
          <w:color w:val="333333"/>
          <w:kern w:val="0"/>
          <w:szCs w:val="20"/>
        </w:rPr>
        <w:t xml:space="preserve"> him from salesman to manager.</w:t>
      </w:r>
      <w:r w:rsidRPr="00C26D2D">
        <w:rPr>
          <w:rFonts w:ascii="Arial" w:eastAsia="Gulim" w:hAnsi="Arial" w:cs="Arial"/>
          <w:color w:val="333333"/>
          <w:kern w:val="0"/>
          <w:szCs w:val="20"/>
        </w:rPr>
        <w:br/>
      </w:r>
      <w:r w:rsidRPr="00C26D2D">
        <w:rPr>
          <w:rFonts w:ascii="Arial" w:eastAsia="Gulim" w:hAnsi="Arial" w:cs="Arial"/>
          <w:b/>
          <w:bCs/>
          <w:color w:val="333333"/>
          <w:kern w:val="0"/>
          <w:szCs w:val="20"/>
        </w:rPr>
        <w:t>15</w:t>
      </w:r>
      <w:proofErr w:type="gramStart"/>
      <w:r w:rsidRPr="00C26D2D">
        <w:rPr>
          <w:rFonts w:ascii="Arial" w:eastAsia="Gulim" w:hAnsi="Arial" w:cs="Arial"/>
          <w:b/>
          <w:bCs/>
          <w:color w:val="333333"/>
          <w:kern w:val="0"/>
          <w:szCs w:val="20"/>
        </w:rPr>
        <w:t>.b</w:t>
      </w:r>
      <w:proofErr w:type="gramEnd"/>
      <w:r w:rsidRPr="00C26D2D">
        <w:rPr>
          <w:rFonts w:ascii="Arial" w:eastAsia="Gulim" w:hAnsi="Arial" w:cs="Arial"/>
          <w:b/>
          <w:bCs/>
          <w:color w:val="333333"/>
          <w:kern w:val="0"/>
          <w:szCs w:val="20"/>
        </w:rPr>
        <w:t>)</w:t>
      </w:r>
      <w:r w:rsidRPr="00C26D2D">
        <w:rPr>
          <w:rFonts w:ascii="Arial" w:eastAsia="Gulim" w:hAnsi="Arial" w:cs="Arial"/>
          <w:color w:val="333333"/>
          <w:kern w:val="0"/>
          <w:szCs w:val="20"/>
        </w:rPr>
        <w:t xml:space="preserve"> Our main aim is to </w:t>
      </w:r>
      <w:r w:rsidRPr="00C26D2D">
        <w:rPr>
          <w:rFonts w:ascii="Arial" w:eastAsia="Gulim" w:hAnsi="Arial" w:cs="Arial"/>
          <w:b/>
          <w:bCs/>
          <w:color w:val="CC0000"/>
          <w:kern w:val="0"/>
          <w:szCs w:val="20"/>
        </w:rPr>
        <w:t>..........</w:t>
      </w:r>
      <w:r w:rsidRPr="00C26D2D">
        <w:rPr>
          <w:rFonts w:ascii="Arial" w:eastAsia="Gulim" w:hAnsi="Arial" w:cs="Arial"/>
          <w:color w:val="333333"/>
          <w:kern w:val="0"/>
          <w:szCs w:val="20"/>
        </w:rPr>
        <w:t xml:space="preserve"> tourism in the country. </w:t>
      </w:r>
    </w:p>
    <w:p w:rsidR="00C26D2D" w:rsidRPr="00C26D2D" w:rsidRDefault="00C26D2D" w:rsidP="00C26D2D">
      <w:pPr>
        <w:widowControl/>
        <w:shd w:val="clear" w:color="auto" w:fill="FFFFFF"/>
        <w:wordWrap/>
        <w:autoSpaceDE/>
        <w:autoSpaceDN/>
        <w:spacing w:after="300" w:line="300" w:lineRule="atLeast"/>
        <w:jc w:val="left"/>
        <w:rPr>
          <w:rFonts w:ascii="Arial" w:eastAsia="Gulim" w:hAnsi="Arial" w:cs="Arial"/>
          <w:color w:val="333333"/>
          <w:kern w:val="0"/>
          <w:szCs w:val="20"/>
        </w:rPr>
      </w:pPr>
      <w:r w:rsidRPr="00C26D2D">
        <w:rPr>
          <w:rFonts w:ascii="Arial" w:eastAsia="Gulim" w:hAnsi="Arial" w:cs="Arial"/>
          <w:b/>
          <w:bCs/>
          <w:color w:val="333333"/>
          <w:kern w:val="0"/>
          <w:szCs w:val="20"/>
        </w:rPr>
        <w:t>16</w:t>
      </w:r>
      <w:proofErr w:type="gramStart"/>
      <w:r w:rsidRPr="00C26D2D">
        <w:rPr>
          <w:rFonts w:ascii="Arial" w:eastAsia="Gulim" w:hAnsi="Arial" w:cs="Arial"/>
          <w:b/>
          <w:bCs/>
          <w:color w:val="333333"/>
          <w:kern w:val="0"/>
          <w:szCs w:val="20"/>
        </w:rPr>
        <w:t>.a</w:t>
      </w:r>
      <w:proofErr w:type="gramEnd"/>
      <w:r w:rsidRPr="00C26D2D">
        <w:rPr>
          <w:rFonts w:ascii="Arial" w:eastAsia="Gulim" w:hAnsi="Arial" w:cs="Arial"/>
          <w:b/>
          <w:bCs/>
          <w:color w:val="333333"/>
          <w:kern w:val="0"/>
          <w:szCs w:val="20"/>
        </w:rPr>
        <w:t>)</w:t>
      </w:r>
      <w:r w:rsidRPr="00C26D2D">
        <w:rPr>
          <w:rFonts w:ascii="Arial" w:eastAsia="Gulim" w:hAnsi="Arial" w:cs="Arial"/>
          <w:color w:val="333333"/>
          <w:kern w:val="0"/>
          <w:szCs w:val="20"/>
        </w:rPr>
        <w:t xml:space="preserve"> They wanted to </w:t>
      </w:r>
      <w:r w:rsidRPr="00C26D2D">
        <w:rPr>
          <w:rFonts w:ascii="Arial" w:eastAsia="Gulim" w:hAnsi="Arial" w:cs="Arial"/>
          <w:b/>
          <w:bCs/>
          <w:color w:val="CC0000"/>
          <w:kern w:val="0"/>
          <w:szCs w:val="20"/>
        </w:rPr>
        <w:t>..........</w:t>
      </w:r>
      <w:r w:rsidRPr="00C26D2D">
        <w:rPr>
          <w:rFonts w:ascii="Arial" w:eastAsia="Gulim" w:hAnsi="Arial" w:cs="Arial"/>
          <w:color w:val="333333"/>
          <w:kern w:val="0"/>
          <w:szCs w:val="20"/>
        </w:rPr>
        <w:t xml:space="preserve"> me from manager to salesperson.</w:t>
      </w:r>
      <w:r w:rsidRPr="00C26D2D">
        <w:rPr>
          <w:rFonts w:ascii="Arial" w:eastAsia="Gulim" w:hAnsi="Arial" w:cs="Arial"/>
          <w:color w:val="333333"/>
          <w:kern w:val="0"/>
          <w:szCs w:val="20"/>
        </w:rPr>
        <w:br/>
      </w:r>
      <w:r w:rsidRPr="00C26D2D">
        <w:rPr>
          <w:rFonts w:ascii="Arial" w:eastAsia="Gulim" w:hAnsi="Arial" w:cs="Arial"/>
          <w:b/>
          <w:bCs/>
          <w:color w:val="333333"/>
          <w:kern w:val="0"/>
          <w:szCs w:val="20"/>
        </w:rPr>
        <w:t>16</w:t>
      </w:r>
      <w:proofErr w:type="gramStart"/>
      <w:r w:rsidRPr="00C26D2D">
        <w:rPr>
          <w:rFonts w:ascii="Arial" w:eastAsia="Gulim" w:hAnsi="Arial" w:cs="Arial"/>
          <w:b/>
          <w:bCs/>
          <w:color w:val="333333"/>
          <w:kern w:val="0"/>
          <w:szCs w:val="20"/>
        </w:rPr>
        <w:t>.b</w:t>
      </w:r>
      <w:proofErr w:type="gramEnd"/>
      <w:r w:rsidRPr="00C26D2D">
        <w:rPr>
          <w:rFonts w:ascii="Arial" w:eastAsia="Gulim" w:hAnsi="Arial" w:cs="Arial"/>
          <w:b/>
          <w:bCs/>
          <w:color w:val="333333"/>
          <w:kern w:val="0"/>
          <w:szCs w:val="20"/>
        </w:rPr>
        <w:t>)</w:t>
      </w:r>
      <w:r w:rsidRPr="00C26D2D">
        <w:rPr>
          <w:rFonts w:ascii="Arial" w:eastAsia="Gulim" w:hAnsi="Arial" w:cs="Arial"/>
          <w:color w:val="333333"/>
          <w:kern w:val="0"/>
          <w:szCs w:val="20"/>
        </w:rPr>
        <w:t xml:space="preserve"> If we </w:t>
      </w:r>
      <w:r w:rsidRPr="00C26D2D">
        <w:rPr>
          <w:rFonts w:ascii="Arial" w:eastAsia="Gulim" w:hAnsi="Arial" w:cs="Arial"/>
          <w:b/>
          <w:bCs/>
          <w:color w:val="CC0000"/>
          <w:kern w:val="0"/>
          <w:szCs w:val="20"/>
        </w:rPr>
        <w:t>..........</w:t>
      </w:r>
      <w:r w:rsidRPr="00C26D2D">
        <w:rPr>
          <w:rFonts w:ascii="Arial" w:eastAsia="Gulim" w:hAnsi="Arial" w:cs="Arial"/>
          <w:color w:val="333333"/>
          <w:kern w:val="0"/>
          <w:szCs w:val="20"/>
        </w:rPr>
        <w:t xml:space="preserve"> you, you will lose a large part of your salary. </w:t>
      </w:r>
    </w:p>
    <w:p w:rsidR="00C26D2D" w:rsidRPr="00C26D2D" w:rsidRDefault="00C26D2D" w:rsidP="00C26D2D">
      <w:pPr>
        <w:widowControl/>
        <w:shd w:val="clear" w:color="auto" w:fill="FFFFFF"/>
        <w:wordWrap/>
        <w:autoSpaceDE/>
        <w:autoSpaceDN/>
        <w:spacing w:after="300" w:line="300" w:lineRule="atLeast"/>
        <w:jc w:val="left"/>
        <w:rPr>
          <w:rFonts w:ascii="Arial" w:eastAsia="Gulim" w:hAnsi="Arial" w:cs="Arial"/>
          <w:color w:val="333333"/>
          <w:kern w:val="0"/>
          <w:szCs w:val="20"/>
        </w:rPr>
      </w:pPr>
      <w:r w:rsidRPr="00C26D2D">
        <w:rPr>
          <w:rFonts w:ascii="Arial" w:eastAsia="Gulim" w:hAnsi="Arial" w:cs="Arial"/>
          <w:b/>
          <w:bCs/>
          <w:color w:val="333333"/>
          <w:kern w:val="0"/>
          <w:szCs w:val="20"/>
        </w:rPr>
        <w:t>17</w:t>
      </w:r>
      <w:proofErr w:type="gramStart"/>
      <w:r w:rsidRPr="00C26D2D">
        <w:rPr>
          <w:rFonts w:ascii="Arial" w:eastAsia="Gulim" w:hAnsi="Arial" w:cs="Arial"/>
          <w:b/>
          <w:bCs/>
          <w:color w:val="333333"/>
          <w:kern w:val="0"/>
          <w:szCs w:val="20"/>
        </w:rPr>
        <w:t>.a</w:t>
      </w:r>
      <w:proofErr w:type="gramEnd"/>
      <w:r w:rsidRPr="00C26D2D">
        <w:rPr>
          <w:rFonts w:ascii="Arial" w:eastAsia="Gulim" w:hAnsi="Arial" w:cs="Arial"/>
          <w:b/>
          <w:bCs/>
          <w:color w:val="333333"/>
          <w:kern w:val="0"/>
          <w:szCs w:val="20"/>
        </w:rPr>
        <w:t>)</w:t>
      </w:r>
      <w:r w:rsidRPr="00C26D2D">
        <w:rPr>
          <w:rFonts w:ascii="Arial" w:eastAsia="Gulim" w:hAnsi="Arial" w:cs="Arial"/>
          <w:color w:val="333333"/>
          <w:kern w:val="0"/>
          <w:szCs w:val="20"/>
        </w:rPr>
        <w:t xml:space="preserve"> If you wash it too much, the </w:t>
      </w:r>
      <w:proofErr w:type="spellStart"/>
      <w:r w:rsidRPr="00C26D2D">
        <w:rPr>
          <w:rFonts w:ascii="Arial" w:eastAsia="Gulim" w:hAnsi="Arial" w:cs="Arial"/>
          <w:color w:val="333333"/>
          <w:kern w:val="0"/>
          <w:szCs w:val="20"/>
        </w:rPr>
        <w:t>colour</w:t>
      </w:r>
      <w:proofErr w:type="spellEnd"/>
      <w:r w:rsidRPr="00C26D2D">
        <w:rPr>
          <w:rFonts w:ascii="Arial" w:eastAsia="Gulim" w:hAnsi="Arial" w:cs="Arial"/>
          <w:color w:val="333333"/>
          <w:kern w:val="0"/>
          <w:szCs w:val="20"/>
        </w:rPr>
        <w:t xml:space="preserve"> will </w:t>
      </w:r>
      <w:r w:rsidRPr="00C26D2D">
        <w:rPr>
          <w:rFonts w:ascii="Arial" w:eastAsia="Gulim" w:hAnsi="Arial" w:cs="Arial"/>
          <w:b/>
          <w:bCs/>
          <w:color w:val="CC0000"/>
          <w:kern w:val="0"/>
          <w:szCs w:val="20"/>
        </w:rPr>
        <w:t>..........</w:t>
      </w:r>
      <w:r w:rsidRPr="00C26D2D">
        <w:rPr>
          <w:rFonts w:ascii="Arial" w:eastAsia="Gulim" w:hAnsi="Arial" w:cs="Arial"/>
          <w:color w:val="333333"/>
          <w:kern w:val="0"/>
          <w:szCs w:val="20"/>
        </w:rPr>
        <w:t>.</w:t>
      </w:r>
      <w:r w:rsidRPr="00C26D2D">
        <w:rPr>
          <w:rFonts w:ascii="Arial" w:eastAsia="Gulim" w:hAnsi="Arial" w:cs="Arial"/>
          <w:color w:val="333333"/>
          <w:kern w:val="0"/>
          <w:szCs w:val="20"/>
        </w:rPr>
        <w:br/>
      </w:r>
      <w:r w:rsidRPr="00C26D2D">
        <w:rPr>
          <w:rFonts w:ascii="Arial" w:eastAsia="Gulim" w:hAnsi="Arial" w:cs="Arial"/>
          <w:b/>
          <w:bCs/>
          <w:color w:val="333333"/>
          <w:kern w:val="0"/>
          <w:szCs w:val="20"/>
        </w:rPr>
        <w:t>17</w:t>
      </w:r>
      <w:proofErr w:type="gramStart"/>
      <w:r w:rsidRPr="00C26D2D">
        <w:rPr>
          <w:rFonts w:ascii="Arial" w:eastAsia="Gulim" w:hAnsi="Arial" w:cs="Arial"/>
          <w:b/>
          <w:bCs/>
          <w:color w:val="333333"/>
          <w:kern w:val="0"/>
          <w:szCs w:val="20"/>
        </w:rPr>
        <w:t>.b</w:t>
      </w:r>
      <w:proofErr w:type="gramEnd"/>
      <w:r w:rsidRPr="00C26D2D">
        <w:rPr>
          <w:rFonts w:ascii="Arial" w:eastAsia="Gulim" w:hAnsi="Arial" w:cs="Arial"/>
          <w:b/>
          <w:bCs/>
          <w:color w:val="333333"/>
          <w:kern w:val="0"/>
          <w:szCs w:val="20"/>
        </w:rPr>
        <w:t>)</w:t>
      </w:r>
      <w:r w:rsidRPr="00C26D2D">
        <w:rPr>
          <w:rFonts w:ascii="Arial" w:eastAsia="Gulim" w:hAnsi="Arial" w:cs="Arial"/>
          <w:color w:val="333333"/>
          <w:kern w:val="0"/>
          <w:szCs w:val="20"/>
        </w:rPr>
        <w:t xml:space="preserve"> We watched the islands </w:t>
      </w:r>
      <w:r w:rsidRPr="00C26D2D">
        <w:rPr>
          <w:rFonts w:ascii="Arial" w:eastAsia="Gulim" w:hAnsi="Arial" w:cs="Arial"/>
          <w:b/>
          <w:bCs/>
          <w:color w:val="CC0000"/>
          <w:kern w:val="0"/>
          <w:szCs w:val="20"/>
        </w:rPr>
        <w:t>..........</w:t>
      </w:r>
      <w:r w:rsidRPr="00C26D2D">
        <w:rPr>
          <w:rFonts w:ascii="Arial" w:eastAsia="Gulim" w:hAnsi="Arial" w:cs="Arial"/>
          <w:color w:val="333333"/>
          <w:kern w:val="0"/>
          <w:szCs w:val="20"/>
        </w:rPr>
        <w:t xml:space="preserve"> away into the distance. </w:t>
      </w:r>
    </w:p>
    <w:p w:rsidR="00C26D2D" w:rsidRPr="00C26D2D" w:rsidRDefault="00C26D2D" w:rsidP="00C26D2D">
      <w:pPr>
        <w:widowControl/>
        <w:shd w:val="clear" w:color="auto" w:fill="FFFFFF"/>
        <w:wordWrap/>
        <w:autoSpaceDE/>
        <w:autoSpaceDN/>
        <w:spacing w:after="300" w:line="300" w:lineRule="atLeast"/>
        <w:jc w:val="left"/>
        <w:rPr>
          <w:rFonts w:ascii="Arial" w:eastAsia="Gulim" w:hAnsi="Arial" w:cs="Arial"/>
          <w:color w:val="333333"/>
          <w:kern w:val="0"/>
          <w:szCs w:val="20"/>
        </w:rPr>
      </w:pPr>
      <w:r w:rsidRPr="00C26D2D">
        <w:rPr>
          <w:rFonts w:ascii="Arial" w:eastAsia="Gulim" w:hAnsi="Arial" w:cs="Arial"/>
          <w:b/>
          <w:bCs/>
          <w:color w:val="333333"/>
          <w:kern w:val="0"/>
          <w:szCs w:val="20"/>
        </w:rPr>
        <w:t>18</w:t>
      </w:r>
      <w:proofErr w:type="gramStart"/>
      <w:r w:rsidRPr="00C26D2D">
        <w:rPr>
          <w:rFonts w:ascii="Arial" w:eastAsia="Gulim" w:hAnsi="Arial" w:cs="Arial"/>
          <w:b/>
          <w:bCs/>
          <w:color w:val="333333"/>
          <w:kern w:val="0"/>
          <w:szCs w:val="20"/>
        </w:rPr>
        <w:t>.a</w:t>
      </w:r>
      <w:proofErr w:type="gramEnd"/>
      <w:r w:rsidRPr="00C26D2D">
        <w:rPr>
          <w:rFonts w:ascii="Arial" w:eastAsia="Gulim" w:hAnsi="Arial" w:cs="Arial"/>
          <w:b/>
          <w:bCs/>
          <w:color w:val="333333"/>
          <w:kern w:val="0"/>
          <w:szCs w:val="20"/>
        </w:rPr>
        <w:t>)</w:t>
      </w:r>
      <w:r w:rsidRPr="00C26D2D">
        <w:rPr>
          <w:rFonts w:ascii="Arial" w:eastAsia="Gulim" w:hAnsi="Arial" w:cs="Arial"/>
          <w:color w:val="333333"/>
          <w:kern w:val="0"/>
          <w:szCs w:val="20"/>
        </w:rPr>
        <w:t xml:space="preserve"> The company decided to </w:t>
      </w:r>
      <w:r w:rsidRPr="00C26D2D">
        <w:rPr>
          <w:rFonts w:ascii="Arial" w:eastAsia="Gulim" w:hAnsi="Arial" w:cs="Arial"/>
          <w:b/>
          <w:bCs/>
          <w:color w:val="CC0000"/>
          <w:kern w:val="0"/>
          <w:szCs w:val="20"/>
        </w:rPr>
        <w:t>..........</w:t>
      </w:r>
      <w:r w:rsidRPr="00C26D2D">
        <w:rPr>
          <w:rFonts w:ascii="Arial" w:eastAsia="Gulim" w:hAnsi="Arial" w:cs="Arial"/>
          <w:color w:val="333333"/>
          <w:kern w:val="0"/>
          <w:szCs w:val="20"/>
        </w:rPr>
        <w:t xml:space="preserve"> the permanent staff with freelancers.</w:t>
      </w:r>
      <w:r w:rsidRPr="00C26D2D">
        <w:rPr>
          <w:rFonts w:ascii="Arial" w:eastAsia="Gulim" w:hAnsi="Arial" w:cs="Arial"/>
          <w:color w:val="333333"/>
          <w:kern w:val="0"/>
          <w:szCs w:val="20"/>
        </w:rPr>
        <w:br/>
      </w:r>
      <w:r w:rsidRPr="00C26D2D">
        <w:rPr>
          <w:rFonts w:ascii="Arial" w:eastAsia="Gulim" w:hAnsi="Arial" w:cs="Arial"/>
          <w:b/>
          <w:bCs/>
          <w:color w:val="333333"/>
          <w:kern w:val="0"/>
          <w:szCs w:val="20"/>
        </w:rPr>
        <w:t>18</w:t>
      </w:r>
      <w:proofErr w:type="gramStart"/>
      <w:r w:rsidRPr="00C26D2D">
        <w:rPr>
          <w:rFonts w:ascii="Arial" w:eastAsia="Gulim" w:hAnsi="Arial" w:cs="Arial"/>
          <w:b/>
          <w:bCs/>
          <w:color w:val="333333"/>
          <w:kern w:val="0"/>
          <w:szCs w:val="20"/>
        </w:rPr>
        <w:t>.b</w:t>
      </w:r>
      <w:proofErr w:type="gramEnd"/>
      <w:r w:rsidRPr="00C26D2D">
        <w:rPr>
          <w:rFonts w:ascii="Arial" w:eastAsia="Gulim" w:hAnsi="Arial" w:cs="Arial"/>
          <w:b/>
          <w:bCs/>
          <w:color w:val="333333"/>
          <w:kern w:val="0"/>
          <w:szCs w:val="20"/>
        </w:rPr>
        <w:t>)</w:t>
      </w:r>
      <w:r w:rsidRPr="00C26D2D">
        <w:rPr>
          <w:rFonts w:ascii="Arial" w:eastAsia="Gulim" w:hAnsi="Arial" w:cs="Arial"/>
          <w:color w:val="333333"/>
          <w:kern w:val="0"/>
          <w:szCs w:val="20"/>
        </w:rPr>
        <w:t xml:space="preserve"> You must </w:t>
      </w:r>
      <w:r w:rsidRPr="00C26D2D">
        <w:rPr>
          <w:rFonts w:ascii="Arial" w:eastAsia="Gulim" w:hAnsi="Arial" w:cs="Arial"/>
          <w:b/>
          <w:bCs/>
          <w:color w:val="CC0000"/>
          <w:kern w:val="0"/>
          <w:szCs w:val="20"/>
        </w:rPr>
        <w:t>..........</w:t>
      </w:r>
      <w:r w:rsidRPr="00C26D2D">
        <w:rPr>
          <w:rFonts w:ascii="Arial" w:eastAsia="Gulim" w:hAnsi="Arial" w:cs="Arial"/>
          <w:color w:val="333333"/>
          <w:kern w:val="0"/>
          <w:szCs w:val="20"/>
        </w:rPr>
        <w:t xml:space="preserve"> the books on the shelf when you have finished with them. </w:t>
      </w:r>
    </w:p>
    <w:p w:rsidR="00C26D2D" w:rsidRPr="00C26D2D" w:rsidRDefault="00C26D2D" w:rsidP="00C26D2D">
      <w:pPr>
        <w:widowControl/>
        <w:shd w:val="clear" w:color="auto" w:fill="FFFFFF"/>
        <w:wordWrap/>
        <w:autoSpaceDE/>
        <w:autoSpaceDN/>
        <w:spacing w:after="300" w:line="300" w:lineRule="atLeast"/>
        <w:jc w:val="left"/>
        <w:rPr>
          <w:rFonts w:ascii="Arial" w:eastAsia="Gulim" w:hAnsi="Arial" w:cs="Arial"/>
          <w:color w:val="333333"/>
          <w:kern w:val="0"/>
          <w:szCs w:val="20"/>
        </w:rPr>
      </w:pPr>
      <w:r w:rsidRPr="00C26D2D">
        <w:rPr>
          <w:rFonts w:ascii="Arial" w:eastAsia="Gulim" w:hAnsi="Arial" w:cs="Arial"/>
          <w:b/>
          <w:bCs/>
          <w:color w:val="333333"/>
          <w:kern w:val="0"/>
          <w:szCs w:val="20"/>
        </w:rPr>
        <w:t>19</w:t>
      </w:r>
      <w:proofErr w:type="gramStart"/>
      <w:r w:rsidRPr="00C26D2D">
        <w:rPr>
          <w:rFonts w:ascii="Arial" w:eastAsia="Gulim" w:hAnsi="Arial" w:cs="Arial"/>
          <w:b/>
          <w:bCs/>
          <w:color w:val="333333"/>
          <w:kern w:val="0"/>
          <w:szCs w:val="20"/>
        </w:rPr>
        <w:t>.a</w:t>
      </w:r>
      <w:proofErr w:type="gramEnd"/>
      <w:r w:rsidRPr="00C26D2D">
        <w:rPr>
          <w:rFonts w:ascii="Arial" w:eastAsia="Gulim" w:hAnsi="Arial" w:cs="Arial"/>
          <w:b/>
          <w:bCs/>
          <w:color w:val="333333"/>
          <w:kern w:val="0"/>
          <w:szCs w:val="20"/>
        </w:rPr>
        <w:t>)</w:t>
      </w:r>
      <w:r w:rsidRPr="00C26D2D">
        <w:rPr>
          <w:rFonts w:ascii="Arial" w:eastAsia="Gulim" w:hAnsi="Arial" w:cs="Arial"/>
          <w:color w:val="333333"/>
          <w:kern w:val="0"/>
          <w:szCs w:val="20"/>
        </w:rPr>
        <w:t xml:space="preserve"> The doctors were unable to </w:t>
      </w:r>
      <w:r w:rsidRPr="00C26D2D">
        <w:rPr>
          <w:rFonts w:ascii="Arial" w:eastAsia="Gulim" w:hAnsi="Arial" w:cs="Arial"/>
          <w:b/>
          <w:bCs/>
          <w:color w:val="CC0000"/>
          <w:kern w:val="0"/>
          <w:szCs w:val="20"/>
        </w:rPr>
        <w:t>..........</w:t>
      </w:r>
      <w:r w:rsidRPr="00C26D2D">
        <w:rPr>
          <w:rFonts w:ascii="Arial" w:eastAsia="Gulim" w:hAnsi="Arial" w:cs="Arial"/>
          <w:color w:val="333333"/>
          <w:kern w:val="0"/>
          <w:szCs w:val="20"/>
        </w:rPr>
        <w:t xml:space="preserve"> her the illness.</w:t>
      </w:r>
      <w:r w:rsidRPr="00C26D2D">
        <w:rPr>
          <w:rFonts w:ascii="Arial" w:eastAsia="Gulim" w:hAnsi="Arial" w:cs="Arial"/>
          <w:color w:val="333333"/>
          <w:kern w:val="0"/>
          <w:szCs w:val="20"/>
        </w:rPr>
        <w:br/>
      </w:r>
      <w:r w:rsidRPr="00C26D2D">
        <w:rPr>
          <w:rFonts w:ascii="Arial" w:eastAsia="Gulim" w:hAnsi="Arial" w:cs="Arial"/>
          <w:b/>
          <w:bCs/>
          <w:color w:val="333333"/>
          <w:kern w:val="0"/>
          <w:szCs w:val="20"/>
        </w:rPr>
        <w:t>19</w:t>
      </w:r>
      <w:proofErr w:type="gramStart"/>
      <w:r w:rsidRPr="00C26D2D">
        <w:rPr>
          <w:rFonts w:ascii="Arial" w:eastAsia="Gulim" w:hAnsi="Arial" w:cs="Arial"/>
          <w:b/>
          <w:bCs/>
          <w:color w:val="333333"/>
          <w:kern w:val="0"/>
          <w:szCs w:val="20"/>
        </w:rPr>
        <w:t>.b</w:t>
      </w:r>
      <w:proofErr w:type="gramEnd"/>
      <w:r w:rsidRPr="00C26D2D">
        <w:rPr>
          <w:rFonts w:ascii="Arial" w:eastAsia="Gulim" w:hAnsi="Arial" w:cs="Arial"/>
          <w:b/>
          <w:bCs/>
          <w:color w:val="333333"/>
          <w:kern w:val="0"/>
          <w:szCs w:val="20"/>
        </w:rPr>
        <w:t>)</w:t>
      </w:r>
      <w:r w:rsidRPr="00C26D2D">
        <w:rPr>
          <w:rFonts w:ascii="Arial" w:eastAsia="Gulim" w:hAnsi="Arial" w:cs="Arial"/>
          <w:color w:val="333333"/>
          <w:kern w:val="0"/>
          <w:szCs w:val="20"/>
        </w:rPr>
        <w:t xml:space="preserve"> </w:t>
      </w:r>
      <w:r w:rsidRPr="00C26D2D">
        <w:rPr>
          <w:rFonts w:ascii="Arial" w:eastAsia="Gulim" w:hAnsi="Arial" w:cs="Arial"/>
          <w:b/>
          <w:bCs/>
          <w:color w:val="CC0000"/>
          <w:kern w:val="0"/>
          <w:szCs w:val="20"/>
        </w:rPr>
        <w:t>..........</w:t>
      </w:r>
      <w:r w:rsidRPr="00C26D2D">
        <w:rPr>
          <w:rFonts w:ascii="Arial" w:eastAsia="Gulim" w:hAnsi="Arial" w:cs="Arial"/>
          <w:color w:val="333333"/>
          <w:kern w:val="0"/>
          <w:szCs w:val="20"/>
        </w:rPr>
        <w:t xml:space="preserve"> meat in salt water for between three and five days. </w:t>
      </w:r>
    </w:p>
    <w:p w:rsidR="00C26D2D" w:rsidRPr="00C26D2D" w:rsidRDefault="00C26D2D" w:rsidP="00C26D2D">
      <w:pPr>
        <w:widowControl/>
        <w:shd w:val="clear" w:color="auto" w:fill="FFFFFF"/>
        <w:wordWrap/>
        <w:autoSpaceDE/>
        <w:autoSpaceDN/>
        <w:spacing w:after="300" w:line="300" w:lineRule="atLeast"/>
        <w:jc w:val="left"/>
        <w:rPr>
          <w:rFonts w:ascii="Arial" w:eastAsia="Gulim" w:hAnsi="Arial" w:cs="Arial"/>
          <w:color w:val="333333"/>
          <w:kern w:val="0"/>
          <w:szCs w:val="20"/>
        </w:rPr>
      </w:pPr>
      <w:r w:rsidRPr="00C26D2D">
        <w:rPr>
          <w:rFonts w:ascii="Arial" w:eastAsia="Gulim" w:hAnsi="Arial" w:cs="Arial"/>
          <w:b/>
          <w:bCs/>
          <w:color w:val="333333"/>
          <w:kern w:val="0"/>
          <w:szCs w:val="20"/>
        </w:rPr>
        <w:t>20</w:t>
      </w:r>
      <w:proofErr w:type="gramStart"/>
      <w:r w:rsidRPr="00C26D2D">
        <w:rPr>
          <w:rFonts w:ascii="Arial" w:eastAsia="Gulim" w:hAnsi="Arial" w:cs="Arial"/>
          <w:b/>
          <w:bCs/>
          <w:color w:val="333333"/>
          <w:kern w:val="0"/>
          <w:szCs w:val="20"/>
        </w:rPr>
        <w:t>.a</w:t>
      </w:r>
      <w:proofErr w:type="gramEnd"/>
      <w:r w:rsidRPr="00C26D2D">
        <w:rPr>
          <w:rFonts w:ascii="Arial" w:eastAsia="Gulim" w:hAnsi="Arial" w:cs="Arial"/>
          <w:b/>
          <w:bCs/>
          <w:color w:val="333333"/>
          <w:kern w:val="0"/>
          <w:szCs w:val="20"/>
        </w:rPr>
        <w:t>)</w:t>
      </w:r>
      <w:r w:rsidRPr="00C26D2D">
        <w:rPr>
          <w:rFonts w:ascii="Arial" w:eastAsia="Gulim" w:hAnsi="Arial" w:cs="Arial"/>
          <w:color w:val="333333"/>
          <w:kern w:val="0"/>
          <w:szCs w:val="20"/>
        </w:rPr>
        <w:t xml:space="preserve"> Governments are trying to </w:t>
      </w:r>
      <w:r w:rsidRPr="00C26D2D">
        <w:rPr>
          <w:rFonts w:ascii="Arial" w:eastAsia="Gulim" w:hAnsi="Arial" w:cs="Arial"/>
          <w:b/>
          <w:bCs/>
          <w:color w:val="CC0000"/>
          <w:kern w:val="0"/>
          <w:szCs w:val="20"/>
        </w:rPr>
        <w:t>..........</w:t>
      </w:r>
      <w:r w:rsidRPr="00C26D2D">
        <w:rPr>
          <w:rFonts w:ascii="Arial" w:eastAsia="Gulim" w:hAnsi="Arial" w:cs="Arial"/>
          <w:color w:val="333333"/>
          <w:kern w:val="0"/>
          <w:szCs w:val="20"/>
        </w:rPr>
        <w:t xml:space="preserve"> pollution.</w:t>
      </w:r>
      <w:r w:rsidRPr="00C26D2D">
        <w:rPr>
          <w:rFonts w:ascii="Arial" w:eastAsia="Gulim" w:hAnsi="Arial" w:cs="Arial"/>
          <w:color w:val="333333"/>
          <w:kern w:val="0"/>
          <w:szCs w:val="20"/>
        </w:rPr>
        <w:br/>
      </w:r>
      <w:r w:rsidRPr="00C26D2D">
        <w:rPr>
          <w:rFonts w:ascii="Arial" w:eastAsia="Gulim" w:hAnsi="Arial" w:cs="Arial"/>
          <w:b/>
          <w:bCs/>
          <w:color w:val="333333"/>
          <w:kern w:val="0"/>
          <w:szCs w:val="20"/>
        </w:rPr>
        <w:t>20</w:t>
      </w:r>
      <w:proofErr w:type="gramStart"/>
      <w:r w:rsidRPr="00C26D2D">
        <w:rPr>
          <w:rFonts w:ascii="Arial" w:eastAsia="Gulim" w:hAnsi="Arial" w:cs="Arial"/>
          <w:b/>
          <w:bCs/>
          <w:color w:val="333333"/>
          <w:kern w:val="0"/>
          <w:szCs w:val="20"/>
        </w:rPr>
        <w:t>.b</w:t>
      </w:r>
      <w:proofErr w:type="gramEnd"/>
      <w:r w:rsidRPr="00C26D2D">
        <w:rPr>
          <w:rFonts w:ascii="Arial" w:eastAsia="Gulim" w:hAnsi="Arial" w:cs="Arial"/>
          <w:b/>
          <w:bCs/>
          <w:color w:val="333333"/>
          <w:kern w:val="0"/>
          <w:szCs w:val="20"/>
        </w:rPr>
        <w:t>)</w:t>
      </w:r>
      <w:r w:rsidRPr="00C26D2D">
        <w:rPr>
          <w:rFonts w:ascii="Arial" w:eastAsia="Gulim" w:hAnsi="Arial" w:cs="Arial"/>
          <w:color w:val="333333"/>
          <w:kern w:val="0"/>
          <w:szCs w:val="20"/>
        </w:rPr>
        <w:t xml:space="preserve"> The best way to save money is to </w:t>
      </w:r>
      <w:r w:rsidRPr="00C26D2D">
        <w:rPr>
          <w:rFonts w:ascii="Arial" w:eastAsia="Gulim" w:hAnsi="Arial" w:cs="Arial"/>
          <w:b/>
          <w:bCs/>
          <w:color w:val="CC0000"/>
          <w:kern w:val="0"/>
          <w:szCs w:val="20"/>
        </w:rPr>
        <w:t>..........</w:t>
      </w:r>
      <w:r w:rsidRPr="00C26D2D">
        <w:rPr>
          <w:rFonts w:ascii="Arial" w:eastAsia="Gulim" w:hAnsi="Arial" w:cs="Arial"/>
          <w:color w:val="333333"/>
          <w:kern w:val="0"/>
          <w:szCs w:val="20"/>
        </w:rPr>
        <w:t xml:space="preserve"> the number of staff. </w:t>
      </w:r>
    </w:p>
    <w:p w:rsidR="00C26D2D" w:rsidRDefault="00C26D2D"/>
    <w:p w:rsidR="00C26D2D" w:rsidRDefault="00C26D2D"/>
    <w:p w:rsidR="00C26D2D" w:rsidRDefault="00C26D2D"/>
    <w:p w:rsidR="00C26D2D" w:rsidRDefault="00C26D2D"/>
    <w:p w:rsidR="00C26D2D" w:rsidRDefault="00C26D2D"/>
    <w:p w:rsidR="00C26D2D" w:rsidRDefault="00C26D2D"/>
    <w:p w:rsidR="00C26D2D" w:rsidRDefault="00C26D2D"/>
    <w:p w:rsidR="00C26D2D" w:rsidRDefault="00C26D2D"/>
    <w:p w:rsidR="00C26D2D" w:rsidRPr="00C26D2D" w:rsidRDefault="00C26D2D" w:rsidP="00C26D2D">
      <w:pPr>
        <w:widowControl/>
        <w:shd w:val="clear" w:color="auto" w:fill="FFFFFF"/>
        <w:wordWrap/>
        <w:autoSpaceDE/>
        <w:autoSpaceDN/>
        <w:spacing w:after="120" w:line="240" w:lineRule="auto"/>
        <w:jc w:val="left"/>
        <w:outlineLvl w:val="0"/>
        <w:rPr>
          <w:rFonts w:ascii="Arial" w:eastAsia="Gulim" w:hAnsi="Arial" w:cs="Arial"/>
          <w:b/>
          <w:bCs/>
          <w:color w:val="333333"/>
          <w:kern w:val="36"/>
          <w:sz w:val="27"/>
          <w:szCs w:val="27"/>
        </w:rPr>
      </w:pPr>
      <w:r w:rsidRPr="00C26D2D">
        <w:rPr>
          <w:rFonts w:ascii="Arial" w:eastAsia="Gulim" w:hAnsi="Arial" w:cs="Arial"/>
          <w:b/>
          <w:bCs/>
          <w:color w:val="333333"/>
          <w:kern w:val="36"/>
          <w:sz w:val="27"/>
          <w:szCs w:val="27"/>
        </w:rPr>
        <w:lastRenderedPageBreak/>
        <w:t>IELTS Vocabulary: How something works</w:t>
      </w:r>
    </w:p>
    <w:p w:rsidR="00C26D2D" w:rsidRPr="00C26D2D" w:rsidRDefault="00C26D2D" w:rsidP="00C26D2D">
      <w:pPr>
        <w:widowControl/>
        <w:shd w:val="clear" w:color="auto" w:fill="FFFFFF"/>
        <w:wordWrap/>
        <w:autoSpaceDE/>
        <w:autoSpaceDN/>
        <w:spacing w:after="0" w:line="240" w:lineRule="auto"/>
        <w:jc w:val="left"/>
        <w:rPr>
          <w:rFonts w:ascii="Arial" w:eastAsia="Gulim" w:hAnsi="Arial" w:cs="Arial"/>
          <w:kern w:val="0"/>
          <w:sz w:val="24"/>
          <w:szCs w:val="24"/>
        </w:rPr>
      </w:pPr>
      <w:r w:rsidRPr="00C26D2D">
        <w:rPr>
          <w:rFonts w:ascii="Arial" w:eastAsia="Gulim" w:hAnsi="Arial" w:cs="Arial"/>
          <w:sz w:val="24"/>
          <w:szCs w:val="24"/>
        </w:rPr>
        <w:object w:dxaOrig="1440" w:dyaOrig="1440">
          <v:shape id="_x0000_i1065" type="#_x0000_t75" style="width:1in;height:18pt" o:ole="">
            <v:imagedata r:id="rId15" o:title=""/>
          </v:shape>
          <w:control r:id="rId16" w:name="DefaultOcxName3" w:shapeid="_x0000_i1065"/>
        </w:object>
      </w:r>
    </w:p>
    <w:p w:rsidR="00C26D2D" w:rsidRPr="00C26D2D" w:rsidRDefault="00C26D2D" w:rsidP="00C26D2D">
      <w:pPr>
        <w:widowControl/>
        <w:shd w:val="clear" w:color="auto" w:fill="FFFFFF"/>
        <w:wordWrap/>
        <w:autoSpaceDE/>
        <w:autoSpaceDN/>
        <w:spacing w:after="0" w:line="240" w:lineRule="auto"/>
        <w:jc w:val="left"/>
        <w:rPr>
          <w:rFonts w:ascii="Arial" w:eastAsia="Gulim" w:hAnsi="Arial" w:cs="Arial"/>
          <w:vanish/>
          <w:kern w:val="0"/>
          <w:sz w:val="24"/>
          <w:szCs w:val="24"/>
        </w:rPr>
      </w:pPr>
      <w:r w:rsidRPr="00C26D2D">
        <w:rPr>
          <w:rFonts w:ascii="Arial" w:eastAsia="Gulim" w:hAnsi="Arial" w:cs="Arial"/>
          <w:vanish/>
          <w:kern w:val="0"/>
          <w:sz w:val="24"/>
          <w:szCs w:val="24"/>
        </w:rPr>
        <w:t>s1~#E1F0FF~s2~#E1F0FF~s3~#E1F0FF~s4~#E1F0FF~s5~#E1F0FF~s6~#E1F0FF~s7~#E1F0FF~s8~#E1F0FF~s9~#E1F0FF~s17~#E1F0FF~s18~#E1F0FF~s19~#E1F0FF~s20~#E1F0FF~s21~#E1F0FF~s22~#E1F0FF~s23~#E1F0FF~s24~#E1F0FF~s25~#E1F0FF~s26~#E1F0FF~s27~#E1F0FF~s28~#E1F0FF~s31~#E1F0FF~s32~#E1F0FF~s33~#E1F0FF~s34~#E1F0FF~s35~#E1F0FF~s36~#E1F0FF~s37~#E1F0FF~s38~#E1F0FF~s39~#97CBFF~s41~#97CBFF~s40~#E1F0FF~s42~#E1F0FF~s13~#97CBFF~s10~#E1F0FF~s11~#E1F0FF~s12~#E1F0FF~s14~#E1F0FF~s15~#E1F0FF~s16~#E1F0FF~s69~#97CBFF~s71~#E1F0FF~s70~#97CBFF~s72~#E1F0FF~s73~#E1F0FF~s74~#E1F0FF~s75~#E1F0FF~s76~#E1F0FF~s77~#E1F0FF~s78~#E1F0FF~s79~#E1F0FF~s80~#E1F0FF~s81~#97CBFF~s82~#E1F0FF~s83~#E1F0FF~s84~#97CBFF~s85~#97CBFF~s48~#E1F0FF~s49~#E1F0FF~s50~#E1F0FF~s51~#E1F0FF~s52~#E1F0FF~s53~#E1F0FF~s29~#E1F0FF~s44~#E1F0FF~s54~#E1F0FF~s60~#E1F0FF~s65~#E1F0FF~s128~#E1F0FF~s129~#E1F0FF~s130~#E1F0FF</w:t>
      </w:r>
    </w:p>
    <w:p w:rsidR="00C26D2D" w:rsidRPr="00C26D2D" w:rsidRDefault="00C26D2D" w:rsidP="00C26D2D">
      <w:pPr>
        <w:widowControl/>
        <w:shd w:val="clear" w:color="auto" w:fill="FFFFFF"/>
        <w:wordWrap/>
        <w:autoSpaceDE/>
        <w:autoSpaceDN/>
        <w:spacing w:after="0" w:line="240" w:lineRule="auto"/>
        <w:jc w:val="left"/>
        <w:rPr>
          <w:rFonts w:ascii="Arial" w:eastAsia="Gulim" w:hAnsi="Arial" w:cs="Arial"/>
          <w:vanish/>
          <w:kern w:val="0"/>
          <w:sz w:val="24"/>
          <w:szCs w:val="24"/>
        </w:rPr>
      </w:pPr>
      <w:r w:rsidRPr="00C26D2D">
        <w:rPr>
          <w:rFonts w:ascii="Arial" w:eastAsia="Gulim" w:hAnsi="Arial" w:cs="Arial"/>
          <w:vanish/>
          <w:kern w:val="0"/>
          <w:sz w:val="24"/>
          <w:szCs w:val="24"/>
        </w:rPr>
        <w:t>s131~#E1F0FF~s132~#E1F0FF~s133~#E1F0FF~s134~#E1F0FF~s135~#E1F0FF~s136~#E1F0FF~s137~#E1F0FF~s138~#E1F0FF~s139~#E1F0FF~s140~#E1F0FF~s117~#E1F0FF~s118~#97CBFF~s119~#E1F0FF~s120~#E1F0FF~s121~#E1F0FF~s122~#E1F0FF~s123~#E1F0FF~s124~#E1F0FF~s125~#E1F0FF~s126~#E1F0FF~s100~#E1F0FF~s101~#97CBFF~s102~#E1F0FF~s103~#E1F0FF~s104~#E1F0FF~s105~#E1F0FF~s106~#E1F0FF~s107~#E1F0FF~s108~#E1F0FF~s109~#E1F0FF~s110~#E1F0FF~s111~#E1F0FF~s112~#E1F0FF~s113~#E1F0FF~s30~#E1F0FF~s45~#E1F0FF~s56~#E1F0FF~s61~#E1F0FF~s66~#E1F0FF~s88~#E1F0FF~s43~#E1F0FF~s46~#E1F0FF~s58~#E1F0FF~s63~#E1F0FF~s90~#E1F0FF~s86~#E1F0FF~s91~#97CBFF~s92~#E1F0FF~s93~#E1F0FF~s94~#E1F0FF~s95~#E1F0FF~s96~#E1F0FF~s97~#E1F0FF~s98~#E1F0FF~s99~#E1F0FF~s47~#E1F0FF~s59~#E1F0FF~s64~#E1F0FF~s87~#E1F0FF~s115~#E1F0FF~s114~#E1F0FF~s116~#E1F0FF~s127~#E1F0FF~s141~#E1F0FF~s57~#E1F0FF~s62~#E1F0FF~s67~#E1F0FF~s89~#E1F0FF~s142~#E1F0FF</w:t>
      </w:r>
    </w:p>
    <w:p w:rsidR="00C26D2D" w:rsidRPr="00C26D2D" w:rsidRDefault="00C26D2D" w:rsidP="00C26D2D">
      <w:pPr>
        <w:widowControl/>
        <w:shd w:val="clear" w:color="auto" w:fill="FFFFFF"/>
        <w:wordWrap/>
        <w:autoSpaceDE/>
        <w:autoSpaceDN/>
        <w:spacing w:after="0" w:line="240" w:lineRule="auto"/>
        <w:jc w:val="left"/>
        <w:rPr>
          <w:rFonts w:ascii="Arial" w:eastAsia="Gulim" w:hAnsi="Arial" w:cs="Arial"/>
          <w:vanish/>
          <w:kern w:val="0"/>
          <w:sz w:val="24"/>
          <w:szCs w:val="24"/>
        </w:rPr>
      </w:pPr>
      <w:r w:rsidRPr="00C26D2D">
        <w:rPr>
          <w:rFonts w:ascii="Arial" w:eastAsia="Gulim" w:hAnsi="Arial" w:cs="Arial"/>
          <w:vanish/>
          <w:kern w:val="0"/>
          <w:sz w:val="24"/>
          <w:szCs w:val="24"/>
        </w:rPr>
        <w:t>s1~#ffffff~s2~#ffffff~s3~#ffffff~s4~#ffffff~s5~#ffffff~s6~#ffffff~s7~#ffffff~s8~#ffffff~s9~#ffffff~s17~#ffffff~s18~#ffffff~s19~#ffffff~s20~#ffffff~s21~#ffffff~s22~#ffffff~s23~#ffffff~s24~#ffffff~s25~#ffffff~s26~#ffffff~s27~#ffffff~s28~#ffffff~s31~#ffffff~s32~#ffffff~s33~#ffffff~s34~#ffffff~s35~#ffffff~s36~#ffffff~s37~#ffffff~s38~#ffffff~s39~#ffffff~s41~#ffffff~s40~#ffffff~s42~#ffffff~s13~#ffffff~s10~#ffffff~s11~#ffffff~s12~#ffffff~s14~#ffffff~s15~#ffffff~s16~#ffffff~s69~#ffffff~s71~#ffffff~s70~#ffffff~s72~#ffffff~s73~#ffffff~s74~#ffffff~s75~#ffffff~s76~#ffffff~s77~#ffffff~s78~#ffffff~s79~#ffffff~s80~#ffffff~s81~#ffffff~s82~#ffffff~s83~#ffffff~s84~#ffffff~s85~#ffffff~s48~#ffffff~s49~#ffffff~s50~#ffffff~s51~#ffffff~s52~#ffffff~s53~#ffffff~s29~#ffffff~s44~#ffffff~s54~#ffffff~s60~#ffffff~s65~#ffffff~s128~#ffffff~s129~#ffffff~s130~#ffffff</w:t>
      </w:r>
    </w:p>
    <w:p w:rsidR="00C26D2D" w:rsidRPr="00C26D2D" w:rsidRDefault="00C26D2D" w:rsidP="00C26D2D">
      <w:pPr>
        <w:widowControl/>
        <w:shd w:val="clear" w:color="auto" w:fill="FFFFFF"/>
        <w:wordWrap/>
        <w:autoSpaceDE/>
        <w:autoSpaceDN/>
        <w:spacing w:after="0" w:line="240" w:lineRule="auto"/>
        <w:jc w:val="left"/>
        <w:rPr>
          <w:rFonts w:ascii="Arial" w:eastAsia="Gulim" w:hAnsi="Arial" w:cs="Arial"/>
          <w:vanish/>
          <w:kern w:val="0"/>
          <w:sz w:val="24"/>
          <w:szCs w:val="24"/>
        </w:rPr>
      </w:pPr>
      <w:r w:rsidRPr="00C26D2D">
        <w:rPr>
          <w:rFonts w:ascii="Arial" w:eastAsia="Gulim" w:hAnsi="Arial" w:cs="Arial"/>
          <w:vanish/>
          <w:kern w:val="0"/>
          <w:sz w:val="24"/>
          <w:szCs w:val="24"/>
        </w:rPr>
        <w:t>s131~#ffffff~s132~#ffffff~s133~#ffffff~s134~#ffffff~s135~#ffffff~s136~#ffffff~s137~#ffffff~s138~#ffffff~s139~#ffffff~s140~#ffffff~s117~#ffffff~s118~#ffffff~s119~#ffffff~s120~#ffffff~s121~#ffffff~s122~#ffffff~s123~#ffffff~s124~#ffffff~s125~#ffffff~s126~#ffffff~s100~#ffffff~s101~#ffffff~s102~#ffffff~s103~#ffffff~s104~#ffffff~s105~#ffffff~s106~#ffffff~s107~#ffffff~s108~#ffffff~s109~#ffffff~s110~#ffffff~s111~#ffffff~s112~#ffffff~s113~#ffffff~s30~#ffffff~s45~#ffffff~s56~#ffffff~s61~#ffffff~s66~#ffffff~s88~#ffffff~s43~#ffffff~s46~#ffffff~s58~#ffffff~s63~#ffffff~s90~#ffffff~s86~#ffffff~s91~#ffffff~s92~#ffffff~s93~#ffffff~s94~#ffffff~s95~#ffffff~s96~#ffffff~s97~#ffffff~s98~#ffffff~s99~#ffffff~s47~#ffffff~s59~#ffffff~s64~#ffffff~s87~#ffffff~s115~#ffffff~s114~#ffffff~s116~#ffffff~s127~#ffffff~s141~#ffffff~s57~#ffffff~s62~#ffffff~s67~#ffffff~s89~#ffffff~s142~#ffffff</w:t>
      </w:r>
    </w:p>
    <w:p w:rsidR="00C26D2D" w:rsidRPr="00C26D2D" w:rsidRDefault="00C26D2D" w:rsidP="00C26D2D">
      <w:pPr>
        <w:widowControl/>
        <w:shd w:val="clear" w:color="auto" w:fill="FFFFFF"/>
        <w:wordWrap/>
        <w:autoSpaceDE/>
        <w:autoSpaceDN/>
        <w:spacing w:after="450" w:line="300" w:lineRule="atLeast"/>
        <w:jc w:val="left"/>
        <w:rPr>
          <w:rFonts w:ascii="Arial" w:eastAsia="Gulim" w:hAnsi="Arial" w:cs="Arial"/>
          <w:b/>
          <w:bCs/>
          <w:color w:val="333333"/>
          <w:kern w:val="0"/>
          <w:sz w:val="21"/>
          <w:szCs w:val="21"/>
        </w:rPr>
      </w:pPr>
      <w:r w:rsidRPr="00C26D2D">
        <w:rPr>
          <w:rFonts w:ascii="Arial" w:eastAsia="Gulim" w:hAnsi="Arial" w:cs="Arial"/>
          <w:b/>
          <w:bCs/>
          <w:color w:val="333333"/>
          <w:kern w:val="0"/>
          <w:sz w:val="21"/>
          <w:szCs w:val="21"/>
        </w:rPr>
        <w:t>A. Look at these sentences and decide which object is being described in each one. Use the words in bold to help you. You will find the objects hidden in the word grid at the bottom of the page.</w:t>
      </w:r>
    </w:p>
    <w:p w:rsidR="00C26D2D" w:rsidRPr="00C26D2D" w:rsidRDefault="00C26D2D" w:rsidP="00C26D2D">
      <w:pPr>
        <w:widowControl/>
        <w:shd w:val="clear" w:color="auto" w:fill="FFFFFF"/>
        <w:wordWrap/>
        <w:autoSpaceDE/>
        <w:autoSpaceDN/>
        <w:spacing w:after="240" w:line="300" w:lineRule="atLeast"/>
        <w:jc w:val="left"/>
        <w:rPr>
          <w:rFonts w:ascii="Arial" w:eastAsia="Gulim" w:hAnsi="Arial" w:cs="Arial"/>
          <w:color w:val="000000"/>
          <w:kern w:val="0"/>
          <w:szCs w:val="20"/>
        </w:rPr>
      </w:pPr>
      <w:r w:rsidRPr="00C26D2D">
        <w:rPr>
          <w:rFonts w:ascii="Arial" w:eastAsia="Gulim" w:hAnsi="Arial" w:cs="Arial"/>
          <w:color w:val="000000"/>
          <w:kern w:val="0"/>
          <w:szCs w:val="20"/>
        </w:rPr>
        <w:t xml:space="preserve">1. </w:t>
      </w:r>
      <w:proofErr w:type="gramStart"/>
      <w:r w:rsidRPr="00C26D2D">
        <w:rPr>
          <w:rFonts w:ascii="Arial" w:eastAsia="Gulim" w:hAnsi="Arial" w:cs="Arial"/>
          <w:color w:val="000000"/>
          <w:kern w:val="0"/>
          <w:szCs w:val="20"/>
        </w:rPr>
        <w:t>The</w:t>
      </w:r>
      <w:proofErr w:type="gramEnd"/>
      <w:r w:rsidRPr="00C26D2D">
        <w:rPr>
          <w:rFonts w:ascii="Arial" w:eastAsia="Gulim" w:hAnsi="Arial" w:cs="Arial"/>
          <w:color w:val="000000"/>
          <w:kern w:val="0"/>
          <w:szCs w:val="20"/>
        </w:rPr>
        <w:t xml:space="preserve"> most important part of this object is a strip of two different metals, one on top of the other. As they </w:t>
      </w:r>
      <w:r w:rsidRPr="00C26D2D">
        <w:rPr>
          <w:rFonts w:ascii="Arial" w:eastAsia="Gulim" w:hAnsi="Arial" w:cs="Arial"/>
          <w:b/>
          <w:bCs/>
          <w:color w:val="000000"/>
          <w:kern w:val="0"/>
          <w:szCs w:val="20"/>
        </w:rPr>
        <w:t>heat up</w:t>
      </w:r>
      <w:r w:rsidRPr="00C26D2D">
        <w:rPr>
          <w:rFonts w:ascii="Arial" w:eastAsia="Gulim" w:hAnsi="Arial" w:cs="Arial"/>
          <w:color w:val="000000"/>
          <w:kern w:val="0"/>
          <w:szCs w:val="20"/>
        </w:rPr>
        <w:t xml:space="preserve">, both metals </w:t>
      </w:r>
      <w:r w:rsidRPr="00C26D2D">
        <w:rPr>
          <w:rFonts w:ascii="Arial" w:eastAsia="Gulim" w:hAnsi="Arial" w:cs="Arial"/>
          <w:b/>
          <w:bCs/>
          <w:color w:val="000000"/>
          <w:kern w:val="0"/>
          <w:szCs w:val="20"/>
        </w:rPr>
        <w:t>expand</w:t>
      </w:r>
      <w:r w:rsidRPr="00C26D2D">
        <w:rPr>
          <w:rFonts w:ascii="Arial" w:eastAsia="Gulim" w:hAnsi="Arial" w:cs="Arial"/>
          <w:color w:val="000000"/>
          <w:kern w:val="0"/>
          <w:szCs w:val="20"/>
        </w:rPr>
        <w:t xml:space="preserve">, but one does it faster than the other. The strip </w:t>
      </w:r>
      <w:r w:rsidRPr="00C26D2D">
        <w:rPr>
          <w:rFonts w:ascii="Arial" w:eastAsia="Gulim" w:hAnsi="Arial" w:cs="Arial"/>
          <w:b/>
          <w:bCs/>
          <w:color w:val="000000"/>
          <w:kern w:val="0"/>
          <w:szCs w:val="20"/>
        </w:rPr>
        <w:t>bends and connects</w:t>
      </w:r>
      <w:r w:rsidRPr="00C26D2D">
        <w:rPr>
          <w:rFonts w:ascii="Arial" w:eastAsia="Gulim" w:hAnsi="Arial" w:cs="Arial"/>
          <w:color w:val="000000"/>
          <w:kern w:val="0"/>
          <w:szCs w:val="20"/>
        </w:rPr>
        <w:t xml:space="preserve"> with a switch, which turns off the power supply. When the strip </w:t>
      </w:r>
      <w:r w:rsidRPr="00C26D2D">
        <w:rPr>
          <w:rFonts w:ascii="Arial" w:eastAsia="Gulim" w:hAnsi="Arial" w:cs="Arial"/>
          <w:b/>
          <w:bCs/>
          <w:color w:val="000000"/>
          <w:kern w:val="0"/>
          <w:szCs w:val="20"/>
        </w:rPr>
        <w:t>cools down</w:t>
      </w:r>
      <w:r w:rsidRPr="00C26D2D">
        <w:rPr>
          <w:rFonts w:ascii="Arial" w:eastAsia="Gulim" w:hAnsi="Arial" w:cs="Arial"/>
          <w:color w:val="000000"/>
          <w:kern w:val="0"/>
          <w:szCs w:val="20"/>
        </w:rPr>
        <w:t xml:space="preserve">, the metals </w:t>
      </w:r>
      <w:r w:rsidRPr="00C26D2D">
        <w:rPr>
          <w:rFonts w:ascii="Arial" w:eastAsia="Gulim" w:hAnsi="Arial" w:cs="Arial"/>
          <w:b/>
          <w:bCs/>
          <w:color w:val="000000"/>
          <w:kern w:val="0"/>
          <w:szCs w:val="20"/>
        </w:rPr>
        <w:t>contract</w:t>
      </w:r>
      <w:r w:rsidRPr="00C26D2D">
        <w:rPr>
          <w:rFonts w:ascii="Arial" w:eastAsia="Gulim" w:hAnsi="Arial" w:cs="Arial"/>
          <w:color w:val="000000"/>
          <w:kern w:val="0"/>
          <w:szCs w:val="20"/>
        </w:rPr>
        <w:t xml:space="preserve"> and the switch is </w:t>
      </w:r>
      <w:r w:rsidRPr="00C26D2D">
        <w:rPr>
          <w:rFonts w:ascii="Arial" w:eastAsia="Gulim" w:hAnsi="Arial" w:cs="Arial"/>
          <w:b/>
          <w:bCs/>
          <w:color w:val="000000"/>
          <w:kern w:val="0"/>
          <w:szCs w:val="20"/>
        </w:rPr>
        <w:t>disconnected</w:t>
      </w:r>
      <w:r w:rsidRPr="00C26D2D">
        <w:rPr>
          <w:rFonts w:ascii="Arial" w:eastAsia="Gulim" w:hAnsi="Arial" w:cs="Arial"/>
          <w:color w:val="000000"/>
          <w:kern w:val="0"/>
          <w:szCs w:val="20"/>
        </w:rPr>
        <w:t>. (1 word)</w:t>
      </w:r>
      <w:r w:rsidRPr="00C26D2D">
        <w:rPr>
          <w:rFonts w:ascii="Arial" w:eastAsia="Gulim" w:hAnsi="Arial" w:cs="Arial"/>
          <w:color w:val="000000"/>
          <w:kern w:val="0"/>
          <w:szCs w:val="20"/>
        </w:rPr>
        <w:br/>
      </w:r>
      <w:r w:rsidRPr="00C26D2D">
        <w:rPr>
          <w:rFonts w:ascii="Arial" w:eastAsia="Gulim" w:hAnsi="Arial" w:cs="Arial"/>
          <w:color w:val="000000"/>
          <w:kern w:val="0"/>
          <w:szCs w:val="20"/>
        </w:rPr>
        <w:br/>
        <w:t xml:space="preserve">2. This object has several </w:t>
      </w:r>
      <w:r w:rsidRPr="00C26D2D">
        <w:rPr>
          <w:rFonts w:ascii="Arial" w:eastAsia="Gulim" w:hAnsi="Arial" w:cs="Arial"/>
          <w:b/>
          <w:bCs/>
          <w:color w:val="000000"/>
          <w:kern w:val="0"/>
          <w:szCs w:val="20"/>
        </w:rPr>
        <w:t>component parts</w:t>
      </w:r>
      <w:r w:rsidRPr="00C26D2D">
        <w:rPr>
          <w:rFonts w:ascii="Arial" w:eastAsia="Gulim" w:hAnsi="Arial" w:cs="Arial"/>
          <w:color w:val="000000"/>
          <w:kern w:val="0"/>
          <w:szCs w:val="20"/>
        </w:rPr>
        <w:t xml:space="preserve">, most of which are made of plastic. A disc inserted into the object </w:t>
      </w:r>
      <w:r w:rsidRPr="00C26D2D">
        <w:rPr>
          <w:rFonts w:ascii="Arial" w:eastAsia="Gulim" w:hAnsi="Arial" w:cs="Arial"/>
          <w:b/>
          <w:bCs/>
          <w:color w:val="000000"/>
          <w:kern w:val="0"/>
          <w:szCs w:val="20"/>
        </w:rPr>
        <w:t>spins</w:t>
      </w:r>
      <w:r w:rsidRPr="00C26D2D">
        <w:rPr>
          <w:rFonts w:ascii="Arial" w:eastAsia="Gulim" w:hAnsi="Arial" w:cs="Arial"/>
          <w:color w:val="000000"/>
          <w:kern w:val="0"/>
          <w:szCs w:val="20"/>
        </w:rPr>
        <w:t xml:space="preserve"> quickly. At the same time a thin beam of light </w:t>
      </w:r>
      <w:r w:rsidRPr="00C26D2D">
        <w:rPr>
          <w:rFonts w:ascii="Arial" w:eastAsia="Gulim" w:hAnsi="Arial" w:cs="Arial"/>
          <w:b/>
          <w:bCs/>
          <w:color w:val="000000"/>
          <w:kern w:val="0"/>
          <w:szCs w:val="20"/>
        </w:rPr>
        <w:t>strikes</w:t>
      </w:r>
      <w:r w:rsidRPr="00C26D2D">
        <w:rPr>
          <w:rFonts w:ascii="Arial" w:eastAsia="Gulim" w:hAnsi="Arial" w:cs="Arial"/>
          <w:color w:val="000000"/>
          <w:kern w:val="0"/>
          <w:szCs w:val="20"/>
        </w:rPr>
        <w:t xml:space="preserve"> the disc and </w:t>
      </w:r>
      <w:r w:rsidRPr="00C26D2D">
        <w:rPr>
          <w:rFonts w:ascii="Arial" w:eastAsia="Gulim" w:hAnsi="Arial" w:cs="Arial"/>
          <w:b/>
          <w:bCs/>
          <w:color w:val="000000"/>
          <w:kern w:val="0"/>
          <w:szCs w:val="20"/>
        </w:rPr>
        <w:t>converts</w:t>
      </w:r>
      <w:r w:rsidRPr="00C26D2D">
        <w:rPr>
          <w:rFonts w:ascii="Arial" w:eastAsia="Gulim" w:hAnsi="Arial" w:cs="Arial"/>
          <w:color w:val="000000"/>
          <w:kern w:val="0"/>
          <w:szCs w:val="20"/>
        </w:rPr>
        <w:t xml:space="preserve"> digital symbols into sounds. These sounds can be </w:t>
      </w:r>
      <w:r w:rsidRPr="00C26D2D">
        <w:rPr>
          <w:rFonts w:ascii="Arial" w:eastAsia="Gulim" w:hAnsi="Arial" w:cs="Arial"/>
          <w:b/>
          <w:bCs/>
          <w:color w:val="000000"/>
          <w:kern w:val="0"/>
          <w:szCs w:val="20"/>
        </w:rPr>
        <w:t>increased or decreased</w:t>
      </w:r>
      <w:r w:rsidRPr="00C26D2D">
        <w:rPr>
          <w:rFonts w:ascii="Arial" w:eastAsia="Gulim" w:hAnsi="Arial" w:cs="Arial"/>
          <w:color w:val="000000"/>
          <w:kern w:val="0"/>
          <w:szCs w:val="20"/>
        </w:rPr>
        <w:t xml:space="preserve"> in volume by means of a button or dial</w:t>
      </w:r>
      <w:proofErr w:type="gramStart"/>
      <w:r w:rsidRPr="00C26D2D">
        <w:rPr>
          <w:rFonts w:ascii="Arial" w:eastAsia="Gulim" w:hAnsi="Arial" w:cs="Arial"/>
          <w:color w:val="000000"/>
          <w:kern w:val="0"/>
          <w:szCs w:val="20"/>
        </w:rPr>
        <w:t>.(</w:t>
      </w:r>
      <w:proofErr w:type="gramEnd"/>
      <w:r w:rsidRPr="00C26D2D">
        <w:rPr>
          <w:rFonts w:ascii="Arial" w:eastAsia="Gulim" w:hAnsi="Arial" w:cs="Arial"/>
          <w:color w:val="000000"/>
          <w:kern w:val="0"/>
          <w:szCs w:val="20"/>
        </w:rPr>
        <w:t>3 words)</w:t>
      </w:r>
      <w:r w:rsidRPr="00C26D2D">
        <w:rPr>
          <w:rFonts w:ascii="Arial" w:eastAsia="Gulim" w:hAnsi="Arial" w:cs="Arial"/>
          <w:color w:val="000000"/>
          <w:kern w:val="0"/>
          <w:szCs w:val="20"/>
        </w:rPr>
        <w:br/>
      </w:r>
      <w:r w:rsidRPr="00C26D2D">
        <w:rPr>
          <w:rFonts w:ascii="Arial" w:eastAsia="Gulim" w:hAnsi="Arial" w:cs="Arial"/>
          <w:color w:val="000000"/>
          <w:kern w:val="0"/>
          <w:szCs w:val="20"/>
        </w:rPr>
        <w:br/>
        <w:t xml:space="preserve">3. Liquid and gas are </w:t>
      </w:r>
      <w:r w:rsidRPr="00C26D2D">
        <w:rPr>
          <w:rFonts w:ascii="Arial" w:eastAsia="Gulim" w:hAnsi="Arial" w:cs="Arial"/>
          <w:b/>
          <w:bCs/>
          <w:color w:val="000000"/>
          <w:kern w:val="0"/>
          <w:szCs w:val="20"/>
        </w:rPr>
        <w:t>compressed</w:t>
      </w:r>
      <w:r w:rsidRPr="00C26D2D">
        <w:rPr>
          <w:rFonts w:ascii="Arial" w:eastAsia="Gulim" w:hAnsi="Arial" w:cs="Arial"/>
          <w:color w:val="000000"/>
          <w:kern w:val="0"/>
          <w:szCs w:val="20"/>
        </w:rPr>
        <w:t xml:space="preserve"> in a hard metal tube. This can be </w:t>
      </w:r>
      <w:r w:rsidRPr="00C26D2D">
        <w:rPr>
          <w:rFonts w:ascii="Arial" w:eastAsia="Gulim" w:hAnsi="Arial" w:cs="Arial"/>
          <w:b/>
          <w:bCs/>
          <w:color w:val="000000"/>
          <w:kern w:val="0"/>
          <w:szCs w:val="20"/>
        </w:rPr>
        <w:t>released by pushing or squeezing</w:t>
      </w:r>
      <w:r w:rsidRPr="00C26D2D">
        <w:rPr>
          <w:rFonts w:ascii="Arial" w:eastAsia="Gulim" w:hAnsi="Arial" w:cs="Arial"/>
          <w:color w:val="000000"/>
          <w:kern w:val="0"/>
          <w:szCs w:val="20"/>
        </w:rPr>
        <w:t xml:space="preserve"> a button which </w:t>
      </w:r>
      <w:r w:rsidRPr="00C26D2D">
        <w:rPr>
          <w:rFonts w:ascii="Arial" w:eastAsia="Gulim" w:hAnsi="Arial" w:cs="Arial"/>
          <w:b/>
          <w:bCs/>
          <w:color w:val="000000"/>
          <w:kern w:val="0"/>
          <w:szCs w:val="20"/>
        </w:rPr>
        <w:t>opens</w:t>
      </w:r>
      <w:r w:rsidRPr="00C26D2D">
        <w:rPr>
          <w:rFonts w:ascii="Arial" w:eastAsia="Gulim" w:hAnsi="Arial" w:cs="Arial"/>
          <w:color w:val="000000"/>
          <w:kern w:val="0"/>
          <w:szCs w:val="20"/>
        </w:rPr>
        <w:t xml:space="preserve"> a valve. When the liquid-gas combination </w:t>
      </w:r>
      <w:r w:rsidRPr="00C26D2D">
        <w:rPr>
          <w:rFonts w:ascii="Arial" w:eastAsia="Gulim" w:hAnsi="Arial" w:cs="Arial"/>
          <w:b/>
          <w:bCs/>
          <w:color w:val="000000"/>
          <w:kern w:val="0"/>
          <w:szCs w:val="20"/>
        </w:rPr>
        <w:t>leaves</w:t>
      </w:r>
      <w:r w:rsidRPr="00C26D2D">
        <w:rPr>
          <w:rFonts w:ascii="Arial" w:eastAsia="Gulim" w:hAnsi="Arial" w:cs="Arial"/>
          <w:color w:val="000000"/>
          <w:kern w:val="0"/>
          <w:szCs w:val="20"/>
        </w:rPr>
        <w:t xml:space="preserve"> the tube and is mixed with oxygen, it rapidly </w:t>
      </w:r>
      <w:r w:rsidRPr="00C26D2D">
        <w:rPr>
          <w:rFonts w:ascii="Arial" w:eastAsia="Gulim" w:hAnsi="Arial" w:cs="Arial"/>
          <w:b/>
          <w:bCs/>
          <w:color w:val="000000"/>
          <w:kern w:val="0"/>
          <w:szCs w:val="20"/>
        </w:rPr>
        <w:t>expands</w:t>
      </w:r>
      <w:r w:rsidRPr="00C26D2D">
        <w:rPr>
          <w:rFonts w:ascii="Arial" w:eastAsia="Gulim" w:hAnsi="Arial" w:cs="Arial"/>
          <w:color w:val="000000"/>
          <w:kern w:val="0"/>
          <w:szCs w:val="20"/>
        </w:rPr>
        <w:t>. (1 word)</w:t>
      </w:r>
      <w:r w:rsidRPr="00C26D2D">
        <w:rPr>
          <w:rFonts w:ascii="Arial" w:eastAsia="Gulim" w:hAnsi="Arial" w:cs="Arial"/>
          <w:color w:val="000000"/>
          <w:kern w:val="0"/>
          <w:szCs w:val="20"/>
        </w:rPr>
        <w:br/>
      </w:r>
      <w:r w:rsidRPr="00C26D2D">
        <w:rPr>
          <w:rFonts w:ascii="Arial" w:eastAsia="Gulim" w:hAnsi="Arial" w:cs="Arial"/>
          <w:color w:val="000000"/>
          <w:kern w:val="0"/>
          <w:szCs w:val="20"/>
        </w:rPr>
        <w:br/>
        <w:t xml:space="preserve">4. This object is mainly </w:t>
      </w:r>
      <w:r w:rsidRPr="00C26D2D">
        <w:rPr>
          <w:rFonts w:ascii="Arial" w:eastAsia="Gulim" w:hAnsi="Arial" w:cs="Arial"/>
          <w:b/>
          <w:bCs/>
          <w:color w:val="000000"/>
          <w:kern w:val="0"/>
          <w:szCs w:val="20"/>
        </w:rPr>
        <w:t>made</w:t>
      </w:r>
      <w:r w:rsidRPr="00C26D2D">
        <w:rPr>
          <w:rFonts w:ascii="Arial" w:eastAsia="Gulim" w:hAnsi="Arial" w:cs="Arial"/>
          <w:color w:val="000000"/>
          <w:kern w:val="0"/>
          <w:szCs w:val="20"/>
        </w:rPr>
        <w:t xml:space="preserve"> of </w:t>
      </w:r>
      <w:proofErr w:type="spellStart"/>
      <w:r w:rsidRPr="00C26D2D">
        <w:rPr>
          <w:rFonts w:ascii="Arial" w:eastAsia="Gulim" w:hAnsi="Arial" w:cs="Arial"/>
          <w:color w:val="000000"/>
          <w:kern w:val="0"/>
          <w:szCs w:val="20"/>
        </w:rPr>
        <w:t>aluminium</w:t>
      </w:r>
      <w:proofErr w:type="spellEnd"/>
      <w:r w:rsidRPr="00C26D2D">
        <w:rPr>
          <w:rFonts w:ascii="Arial" w:eastAsia="Gulim" w:hAnsi="Arial" w:cs="Arial"/>
          <w:color w:val="000000"/>
          <w:kern w:val="0"/>
          <w:szCs w:val="20"/>
        </w:rPr>
        <w:t xml:space="preserve">. As it </w:t>
      </w:r>
      <w:r w:rsidRPr="00C26D2D">
        <w:rPr>
          <w:rFonts w:ascii="Arial" w:eastAsia="Gulim" w:hAnsi="Arial" w:cs="Arial"/>
          <w:b/>
          <w:bCs/>
          <w:color w:val="000000"/>
          <w:kern w:val="0"/>
          <w:szCs w:val="20"/>
        </w:rPr>
        <w:t>moves</w:t>
      </w:r>
      <w:r w:rsidRPr="00C26D2D">
        <w:rPr>
          <w:rFonts w:ascii="Arial" w:eastAsia="Gulim" w:hAnsi="Arial" w:cs="Arial"/>
          <w:color w:val="000000"/>
          <w:kern w:val="0"/>
          <w:szCs w:val="20"/>
        </w:rPr>
        <w:t xml:space="preserve"> forward, air </w:t>
      </w:r>
      <w:r w:rsidRPr="00C26D2D">
        <w:rPr>
          <w:rFonts w:ascii="Arial" w:eastAsia="Gulim" w:hAnsi="Arial" w:cs="Arial"/>
          <w:b/>
          <w:bCs/>
          <w:color w:val="000000"/>
          <w:kern w:val="0"/>
          <w:szCs w:val="20"/>
        </w:rPr>
        <w:t>flows</w:t>
      </w:r>
      <w:r w:rsidRPr="00C26D2D">
        <w:rPr>
          <w:rFonts w:ascii="Arial" w:eastAsia="Gulim" w:hAnsi="Arial" w:cs="Arial"/>
          <w:color w:val="000000"/>
          <w:kern w:val="0"/>
          <w:szCs w:val="20"/>
        </w:rPr>
        <w:t xml:space="preserve"> over two horizontal sections. As it </w:t>
      </w:r>
      <w:r w:rsidRPr="00C26D2D">
        <w:rPr>
          <w:rFonts w:ascii="Arial" w:eastAsia="Gulim" w:hAnsi="Arial" w:cs="Arial"/>
          <w:b/>
          <w:bCs/>
          <w:color w:val="000000"/>
          <w:kern w:val="0"/>
          <w:szCs w:val="20"/>
        </w:rPr>
        <w:t>accelerates</w:t>
      </w:r>
      <w:r w:rsidRPr="00C26D2D">
        <w:rPr>
          <w:rFonts w:ascii="Arial" w:eastAsia="Gulim" w:hAnsi="Arial" w:cs="Arial"/>
          <w:color w:val="000000"/>
          <w:kern w:val="0"/>
          <w:szCs w:val="20"/>
        </w:rPr>
        <w:t>, a vacuum is formed over the horizontal sections and the object is pulled into the air by the force of this vacuum. (1 word)</w:t>
      </w:r>
      <w:r w:rsidRPr="00C26D2D">
        <w:rPr>
          <w:rFonts w:ascii="Arial" w:eastAsia="Gulim" w:hAnsi="Arial" w:cs="Arial"/>
          <w:color w:val="000000"/>
          <w:kern w:val="0"/>
          <w:szCs w:val="20"/>
        </w:rPr>
        <w:br/>
      </w:r>
      <w:r w:rsidRPr="00C26D2D">
        <w:rPr>
          <w:rFonts w:ascii="Arial" w:eastAsia="Gulim" w:hAnsi="Arial" w:cs="Arial"/>
          <w:color w:val="000000"/>
          <w:kern w:val="0"/>
          <w:szCs w:val="20"/>
        </w:rPr>
        <w:br/>
        <w:t xml:space="preserve">5. This object consists of two main parts; one is made mainly of plastic and metal, the other is made mainly of glass. Light </w:t>
      </w:r>
      <w:r w:rsidRPr="00C26D2D">
        <w:rPr>
          <w:rFonts w:ascii="Arial" w:eastAsia="Gulim" w:hAnsi="Arial" w:cs="Arial"/>
          <w:b/>
          <w:bCs/>
          <w:color w:val="000000"/>
          <w:kern w:val="0"/>
          <w:szCs w:val="20"/>
        </w:rPr>
        <w:t>enters</w:t>
      </w:r>
      <w:r w:rsidRPr="00C26D2D">
        <w:rPr>
          <w:rFonts w:ascii="Arial" w:eastAsia="Gulim" w:hAnsi="Arial" w:cs="Arial"/>
          <w:color w:val="000000"/>
          <w:kern w:val="0"/>
          <w:szCs w:val="20"/>
        </w:rPr>
        <w:t xml:space="preserve"> the glass section and a small door in the device </w:t>
      </w:r>
      <w:r w:rsidRPr="00C26D2D">
        <w:rPr>
          <w:rFonts w:ascii="Arial" w:eastAsia="Gulim" w:hAnsi="Arial" w:cs="Arial"/>
          <w:b/>
          <w:bCs/>
          <w:color w:val="000000"/>
          <w:kern w:val="0"/>
          <w:szCs w:val="20"/>
        </w:rPr>
        <w:t>opens</w:t>
      </w:r>
      <w:r w:rsidRPr="00C26D2D">
        <w:rPr>
          <w:rFonts w:ascii="Arial" w:eastAsia="Gulim" w:hAnsi="Arial" w:cs="Arial"/>
          <w:color w:val="000000"/>
          <w:kern w:val="0"/>
          <w:szCs w:val="20"/>
        </w:rPr>
        <w:t xml:space="preserve"> up when a button is </w:t>
      </w:r>
      <w:r w:rsidRPr="00C26D2D">
        <w:rPr>
          <w:rFonts w:ascii="Arial" w:eastAsia="Gulim" w:hAnsi="Arial" w:cs="Arial"/>
          <w:b/>
          <w:bCs/>
          <w:color w:val="000000"/>
          <w:kern w:val="0"/>
          <w:szCs w:val="20"/>
        </w:rPr>
        <w:t>pressed</w:t>
      </w:r>
      <w:r w:rsidRPr="00C26D2D">
        <w:rPr>
          <w:rFonts w:ascii="Arial" w:eastAsia="Gulim" w:hAnsi="Arial" w:cs="Arial"/>
          <w:color w:val="000000"/>
          <w:kern w:val="0"/>
          <w:szCs w:val="20"/>
        </w:rPr>
        <w:t xml:space="preserve">. At the same time, a smaller window called an aperture </w:t>
      </w:r>
      <w:r w:rsidRPr="00C26D2D">
        <w:rPr>
          <w:rFonts w:ascii="Arial" w:eastAsia="Gulim" w:hAnsi="Arial" w:cs="Arial"/>
          <w:b/>
          <w:bCs/>
          <w:color w:val="000000"/>
          <w:kern w:val="0"/>
          <w:szCs w:val="20"/>
        </w:rPr>
        <w:t>adjusts</w:t>
      </w:r>
      <w:r w:rsidRPr="00C26D2D">
        <w:rPr>
          <w:rFonts w:ascii="Arial" w:eastAsia="Gulim" w:hAnsi="Arial" w:cs="Arial"/>
          <w:color w:val="000000"/>
          <w:kern w:val="0"/>
          <w:szCs w:val="20"/>
        </w:rPr>
        <w:t xml:space="preserve"> itself to control the amount of light. The light is then </w:t>
      </w:r>
      <w:r w:rsidRPr="00C26D2D">
        <w:rPr>
          <w:rFonts w:ascii="Arial" w:eastAsia="Gulim" w:hAnsi="Arial" w:cs="Arial"/>
          <w:b/>
          <w:bCs/>
          <w:color w:val="000000"/>
          <w:kern w:val="0"/>
          <w:szCs w:val="20"/>
        </w:rPr>
        <w:t>absorbed</w:t>
      </w:r>
      <w:r w:rsidRPr="00C26D2D">
        <w:rPr>
          <w:rFonts w:ascii="Arial" w:eastAsia="Gulim" w:hAnsi="Arial" w:cs="Arial"/>
          <w:color w:val="000000"/>
          <w:kern w:val="0"/>
          <w:szCs w:val="20"/>
        </w:rPr>
        <w:t xml:space="preserve"> by a sheet of plastic coated in a special chemical. An image is </w:t>
      </w:r>
      <w:r w:rsidRPr="00C26D2D">
        <w:rPr>
          <w:rFonts w:ascii="Arial" w:eastAsia="Gulim" w:hAnsi="Arial" w:cs="Arial"/>
          <w:b/>
          <w:bCs/>
          <w:color w:val="000000"/>
          <w:kern w:val="0"/>
          <w:szCs w:val="20"/>
        </w:rPr>
        <w:t>formed</w:t>
      </w:r>
      <w:r w:rsidRPr="00C26D2D">
        <w:rPr>
          <w:rFonts w:ascii="Arial" w:eastAsia="Gulim" w:hAnsi="Arial" w:cs="Arial"/>
          <w:color w:val="000000"/>
          <w:kern w:val="0"/>
          <w:szCs w:val="20"/>
        </w:rPr>
        <w:t xml:space="preserve"> and this can then be </w:t>
      </w:r>
      <w:r w:rsidRPr="00C26D2D">
        <w:rPr>
          <w:rFonts w:ascii="Arial" w:eastAsia="Gulim" w:hAnsi="Arial" w:cs="Arial"/>
          <w:b/>
          <w:bCs/>
          <w:color w:val="000000"/>
          <w:kern w:val="0"/>
          <w:szCs w:val="20"/>
        </w:rPr>
        <w:t>processed and developed</w:t>
      </w:r>
      <w:r w:rsidRPr="00C26D2D">
        <w:rPr>
          <w:rFonts w:ascii="Arial" w:eastAsia="Gulim" w:hAnsi="Arial" w:cs="Arial"/>
          <w:color w:val="000000"/>
          <w:kern w:val="0"/>
          <w:szCs w:val="20"/>
        </w:rPr>
        <w:t xml:space="preserve"> into a two-dimensional paper-based object. (1 word)</w:t>
      </w:r>
      <w:r w:rsidRPr="00C26D2D">
        <w:rPr>
          <w:rFonts w:ascii="Arial" w:eastAsia="Gulim" w:hAnsi="Arial" w:cs="Arial"/>
          <w:color w:val="000000"/>
          <w:kern w:val="0"/>
          <w:szCs w:val="20"/>
        </w:rPr>
        <w:br/>
      </w:r>
      <w:r w:rsidRPr="00C26D2D">
        <w:rPr>
          <w:rFonts w:ascii="Arial" w:eastAsia="Gulim" w:hAnsi="Arial" w:cs="Arial"/>
          <w:color w:val="000000"/>
          <w:kern w:val="0"/>
          <w:szCs w:val="20"/>
        </w:rPr>
        <w:br/>
        <w:t xml:space="preserve">6. A sharp blade inside a plastic container </w:t>
      </w:r>
      <w:r w:rsidRPr="00C26D2D">
        <w:rPr>
          <w:rFonts w:ascii="Arial" w:eastAsia="Gulim" w:hAnsi="Arial" w:cs="Arial"/>
          <w:b/>
          <w:bCs/>
          <w:color w:val="000000"/>
          <w:kern w:val="0"/>
          <w:szCs w:val="20"/>
        </w:rPr>
        <w:t>rotates</w:t>
      </w:r>
      <w:r w:rsidRPr="00C26D2D">
        <w:rPr>
          <w:rFonts w:ascii="Arial" w:eastAsia="Gulim" w:hAnsi="Arial" w:cs="Arial"/>
          <w:color w:val="000000"/>
          <w:kern w:val="0"/>
          <w:szCs w:val="20"/>
        </w:rPr>
        <w:t xml:space="preserve"> very quickly. It </w:t>
      </w:r>
      <w:r w:rsidRPr="00C26D2D">
        <w:rPr>
          <w:rFonts w:ascii="Arial" w:eastAsia="Gulim" w:hAnsi="Arial" w:cs="Arial"/>
          <w:b/>
          <w:bCs/>
          <w:color w:val="000000"/>
          <w:kern w:val="0"/>
          <w:szCs w:val="20"/>
        </w:rPr>
        <w:t>chops or grinds</w:t>
      </w:r>
      <w:r w:rsidRPr="00C26D2D">
        <w:rPr>
          <w:rFonts w:ascii="Arial" w:eastAsia="Gulim" w:hAnsi="Arial" w:cs="Arial"/>
          <w:color w:val="000000"/>
          <w:kern w:val="0"/>
          <w:szCs w:val="20"/>
        </w:rPr>
        <w:t xml:space="preserve"> anything it touches, which we can then use to </w:t>
      </w:r>
      <w:r w:rsidRPr="00C26D2D">
        <w:rPr>
          <w:rFonts w:ascii="Arial" w:eastAsia="Gulim" w:hAnsi="Arial" w:cs="Arial"/>
          <w:b/>
          <w:bCs/>
          <w:color w:val="000000"/>
          <w:kern w:val="0"/>
          <w:szCs w:val="20"/>
        </w:rPr>
        <w:t>produce</w:t>
      </w:r>
      <w:r w:rsidRPr="00C26D2D">
        <w:rPr>
          <w:rFonts w:ascii="Arial" w:eastAsia="Gulim" w:hAnsi="Arial" w:cs="Arial"/>
          <w:color w:val="000000"/>
          <w:kern w:val="0"/>
          <w:szCs w:val="20"/>
        </w:rPr>
        <w:t xml:space="preserve"> soup, sauces and dressing. (2 words)</w:t>
      </w:r>
      <w:r w:rsidRPr="00C26D2D">
        <w:rPr>
          <w:rFonts w:ascii="Arial" w:eastAsia="Gulim" w:hAnsi="Arial" w:cs="Arial"/>
          <w:color w:val="000000"/>
          <w:kern w:val="0"/>
          <w:szCs w:val="20"/>
        </w:rPr>
        <w:br/>
      </w:r>
      <w:r w:rsidRPr="00C26D2D">
        <w:rPr>
          <w:rFonts w:ascii="Arial" w:eastAsia="Gulim" w:hAnsi="Arial" w:cs="Arial"/>
          <w:color w:val="000000"/>
          <w:kern w:val="0"/>
          <w:szCs w:val="20"/>
        </w:rPr>
        <w:br/>
        <w:t xml:space="preserve">7. This is a very simple object which originated in China. A small piece of paper is </w:t>
      </w:r>
      <w:r w:rsidRPr="00C26D2D">
        <w:rPr>
          <w:rFonts w:ascii="Arial" w:eastAsia="Gulim" w:hAnsi="Arial" w:cs="Arial"/>
          <w:b/>
          <w:bCs/>
          <w:color w:val="000000"/>
          <w:kern w:val="0"/>
          <w:szCs w:val="20"/>
        </w:rPr>
        <w:t>lit</w:t>
      </w:r>
      <w:r w:rsidRPr="00C26D2D">
        <w:rPr>
          <w:rFonts w:ascii="Arial" w:eastAsia="Gulim" w:hAnsi="Arial" w:cs="Arial"/>
          <w:color w:val="000000"/>
          <w:kern w:val="0"/>
          <w:szCs w:val="20"/>
        </w:rPr>
        <w:t xml:space="preserve"> with a match. It </w:t>
      </w:r>
      <w:r w:rsidRPr="00C26D2D">
        <w:rPr>
          <w:rFonts w:ascii="Arial" w:eastAsia="Gulim" w:hAnsi="Arial" w:cs="Arial"/>
          <w:b/>
          <w:bCs/>
          <w:color w:val="000000"/>
          <w:kern w:val="0"/>
          <w:szCs w:val="20"/>
        </w:rPr>
        <w:t>burns</w:t>
      </w:r>
      <w:r w:rsidRPr="00C26D2D">
        <w:rPr>
          <w:rFonts w:ascii="Arial" w:eastAsia="Gulim" w:hAnsi="Arial" w:cs="Arial"/>
          <w:color w:val="000000"/>
          <w:kern w:val="0"/>
          <w:szCs w:val="20"/>
        </w:rPr>
        <w:t xml:space="preserve"> away until the flame </w:t>
      </w:r>
      <w:r w:rsidRPr="00C26D2D">
        <w:rPr>
          <w:rFonts w:ascii="Arial" w:eastAsia="Gulim" w:hAnsi="Arial" w:cs="Arial"/>
          <w:b/>
          <w:bCs/>
          <w:color w:val="000000"/>
          <w:kern w:val="0"/>
          <w:szCs w:val="20"/>
        </w:rPr>
        <w:t>ignites</w:t>
      </w:r>
      <w:r w:rsidRPr="00C26D2D">
        <w:rPr>
          <w:rFonts w:ascii="Arial" w:eastAsia="Gulim" w:hAnsi="Arial" w:cs="Arial"/>
          <w:color w:val="000000"/>
          <w:kern w:val="0"/>
          <w:szCs w:val="20"/>
        </w:rPr>
        <w:t xml:space="preserve"> the chemical compound inside a cardboard tube. The result is a display of light and </w:t>
      </w:r>
      <w:proofErr w:type="spellStart"/>
      <w:r w:rsidRPr="00C26D2D">
        <w:rPr>
          <w:rFonts w:ascii="Arial" w:eastAsia="Gulim" w:hAnsi="Arial" w:cs="Arial"/>
          <w:color w:val="000000"/>
          <w:kern w:val="0"/>
          <w:szCs w:val="20"/>
        </w:rPr>
        <w:t>colour</w:t>
      </w:r>
      <w:proofErr w:type="spellEnd"/>
      <w:r w:rsidRPr="00C26D2D">
        <w:rPr>
          <w:rFonts w:ascii="Arial" w:eastAsia="Gulim" w:hAnsi="Arial" w:cs="Arial"/>
          <w:color w:val="000000"/>
          <w:kern w:val="0"/>
          <w:szCs w:val="20"/>
        </w:rPr>
        <w:t>. (1 word)</w:t>
      </w:r>
    </w:p>
    <w:p w:rsidR="00C26D2D" w:rsidRDefault="00C26D2D"/>
    <w:p w:rsidR="00C26D2D" w:rsidRDefault="00C26D2D"/>
    <w:p w:rsidR="00A436DE" w:rsidRDefault="00A436DE" w:rsidP="00C26D2D">
      <w:pPr>
        <w:widowControl/>
        <w:shd w:val="clear" w:color="auto" w:fill="FFFFFF"/>
        <w:wordWrap/>
        <w:autoSpaceDE/>
        <w:autoSpaceDN/>
        <w:spacing w:after="120" w:line="240" w:lineRule="auto"/>
        <w:jc w:val="left"/>
        <w:outlineLvl w:val="0"/>
        <w:rPr>
          <w:rFonts w:ascii="Arial" w:eastAsia="Gulim" w:hAnsi="Arial" w:cs="Arial"/>
          <w:b/>
          <w:bCs/>
          <w:color w:val="333333"/>
          <w:kern w:val="36"/>
          <w:sz w:val="27"/>
          <w:szCs w:val="27"/>
        </w:rPr>
      </w:pPr>
    </w:p>
    <w:p w:rsidR="00A436DE" w:rsidRDefault="00A436DE" w:rsidP="00C26D2D">
      <w:pPr>
        <w:widowControl/>
        <w:shd w:val="clear" w:color="auto" w:fill="FFFFFF"/>
        <w:wordWrap/>
        <w:autoSpaceDE/>
        <w:autoSpaceDN/>
        <w:spacing w:after="120" w:line="240" w:lineRule="auto"/>
        <w:jc w:val="left"/>
        <w:outlineLvl w:val="0"/>
        <w:rPr>
          <w:rFonts w:ascii="Arial" w:eastAsia="Gulim" w:hAnsi="Arial" w:cs="Arial"/>
          <w:b/>
          <w:bCs/>
          <w:color w:val="333333"/>
          <w:kern w:val="36"/>
          <w:sz w:val="27"/>
          <w:szCs w:val="27"/>
        </w:rPr>
      </w:pPr>
    </w:p>
    <w:p w:rsidR="00C26D2D" w:rsidRPr="00C26D2D" w:rsidRDefault="00C26D2D" w:rsidP="00C26D2D">
      <w:pPr>
        <w:widowControl/>
        <w:shd w:val="clear" w:color="auto" w:fill="FFFFFF"/>
        <w:wordWrap/>
        <w:autoSpaceDE/>
        <w:autoSpaceDN/>
        <w:spacing w:after="120" w:line="240" w:lineRule="auto"/>
        <w:jc w:val="left"/>
        <w:outlineLvl w:val="0"/>
        <w:rPr>
          <w:rFonts w:ascii="Arial" w:eastAsia="Gulim" w:hAnsi="Arial" w:cs="Arial"/>
          <w:b/>
          <w:bCs/>
          <w:color w:val="333333"/>
          <w:kern w:val="36"/>
          <w:sz w:val="27"/>
          <w:szCs w:val="27"/>
        </w:rPr>
      </w:pPr>
      <w:r w:rsidRPr="00C26D2D">
        <w:rPr>
          <w:rFonts w:ascii="Arial" w:eastAsia="Gulim" w:hAnsi="Arial" w:cs="Arial"/>
          <w:b/>
          <w:bCs/>
          <w:color w:val="333333"/>
          <w:kern w:val="36"/>
          <w:sz w:val="27"/>
          <w:szCs w:val="27"/>
        </w:rPr>
        <w:lastRenderedPageBreak/>
        <w:t>Vocabulary: Writing a letter</w:t>
      </w:r>
    </w:p>
    <w:p w:rsidR="00C26D2D" w:rsidRPr="00C26D2D" w:rsidRDefault="00C26D2D" w:rsidP="00C26D2D">
      <w:pPr>
        <w:widowControl/>
        <w:shd w:val="clear" w:color="auto" w:fill="FFFFFF"/>
        <w:wordWrap/>
        <w:autoSpaceDE/>
        <w:autoSpaceDN/>
        <w:spacing w:after="0" w:line="240" w:lineRule="auto"/>
        <w:jc w:val="left"/>
        <w:rPr>
          <w:rFonts w:ascii="Arial" w:eastAsia="Gulim" w:hAnsi="Arial" w:cs="Arial"/>
          <w:kern w:val="0"/>
          <w:sz w:val="24"/>
          <w:szCs w:val="24"/>
        </w:rPr>
      </w:pPr>
      <w:r w:rsidRPr="00C26D2D">
        <w:rPr>
          <w:rFonts w:ascii="Arial" w:eastAsia="Gulim" w:hAnsi="Arial" w:cs="Arial"/>
          <w:sz w:val="24"/>
          <w:szCs w:val="24"/>
        </w:rPr>
        <w:object w:dxaOrig="1440" w:dyaOrig="1440">
          <v:shape id="_x0000_i1068" type="#_x0000_t75" style="width:1in;height:18pt" o:ole="">
            <v:imagedata r:id="rId17" o:title=""/>
          </v:shape>
          <w:control r:id="rId18" w:name="DefaultOcxName4" w:shapeid="_x0000_i1068"/>
        </w:object>
      </w:r>
    </w:p>
    <w:p w:rsidR="00C26D2D" w:rsidRPr="00C26D2D" w:rsidRDefault="00C26D2D" w:rsidP="00C26D2D">
      <w:pPr>
        <w:widowControl/>
        <w:shd w:val="clear" w:color="auto" w:fill="FFFFFF"/>
        <w:wordWrap/>
        <w:autoSpaceDE/>
        <w:autoSpaceDN/>
        <w:spacing w:after="0" w:line="240" w:lineRule="auto"/>
        <w:jc w:val="left"/>
        <w:rPr>
          <w:rFonts w:ascii="Arial" w:eastAsia="Gulim" w:hAnsi="Arial" w:cs="Arial"/>
          <w:vanish/>
          <w:kern w:val="0"/>
          <w:sz w:val="24"/>
          <w:szCs w:val="24"/>
        </w:rPr>
      </w:pPr>
      <w:r w:rsidRPr="00C26D2D">
        <w:rPr>
          <w:rFonts w:ascii="Arial" w:eastAsia="Gulim" w:hAnsi="Arial" w:cs="Arial"/>
          <w:vanish/>
          <w:kern w:val="0"/>
          <w:sz w:val="24"/>
          <w:szCs w:val="24"/>
        </w:rPr>
        <w:t>s1~</w:t>
      </w:r>
      <w:r w:rsidRPr="00C26D2D">
        <w:rPr>
          <w:rFonts w:ascii="MS Gothic" w:eastAsia="MS Gothic" w:hAnsi="MS Gothic" w:cs="MS Gothic" w:hint="eastAsia"/>
          <w:vanish/>
          <w:kern w:val="0"/>
          <w:sz w:val="24"/>
          <w:szCs w:val="24"/>
        </w:rPr>
        <w:t>✓</w:t>
      </w:r>
      <w:r w:rsidRPr="00C26D2D">
        <w:rPr>
          <w:rFonts w:ascii="Arial" w:eastAsia="Gulim" w:hAnsi="Arial" w:cs="Arial"/>
          <w:vanish/>
          <w:kern w:val="0"/>
          <w:sz w:val="24"/>
          <w:szCs w:val="24"/>
        </w:rPr>
        <w:t>~s2~</w:t>
      </w:r>
      <w:r w:rsidRPr="00C26D2D">
        <w:rPr>
          <w:rFonts w:ascii="MS Gothic" w:eastAsia="MS Gothic" w:hAnsi="MS Gothic" w:cs="MS Gothic" w:hint="eastAsia"/>
          <w:vanish/>
          <w:kern w:val="0"/>
          <w:sz w:val="24"/>
          <w:szCs w:val="24"/>
        </w:rPr>
        <w:t>✓</w:t>
      </w:r>
      <w:r w:rsidRPr="00C26D2D">
        <w:rPr>
          <w:rFonts w:ascii="Arial" w:eastAsia="Gulim" w:hAnsi="Arial" w:cs="Arial"/>
          <w:vanish/>
          <w:kern w:val="0"/>
          <w:sz w:val="24"/>
          <w:szCs w:val="24"/>
        </w:rPr>
        <w:t>~s3~</w:t>
      </w:r>
      <w:r w:rsidRPr="00C26D2D">
        <w:rPr>
          <w:rFonts w:ascii="MS Gothic" w:eastAsia="MS Gothic" w:hAnsi="MS Gothic" w:cs="MS Gothic" w:hint="eastAsia"/>
          <w:vanish/>
          <w:kern w:val="0"/>
          <w:sz w:val="24"/>
          <w:szCs w:val="24"/>
        </w:rPr>
        <w:t>✓</w:t>
      </w:r>
      <w:r w:rsidRPr="00C26D2D">
        <w:rPr>
          <w:rFonts w:ascii="Arial" w:eastAsia="Gulim" w:hAnsi="Arial" w:cs="Arial"/>
          <w:vanish/>
          <w:kern w:val="0"/>
          <w:sz w:val="24"/>
          <w:szCs w:val="24"/>
        </w:rPr>
        <w:t>~s4~</w:t>
      </w:r>
      <w:r w:rsidRPr="00C26D2D">
        <w:rPr>
          <w:rFonts w:ascii="MS Gothic" w:eastAsia="MS Gothic" w:hAnsi="MS Gothic" w:cs="MS Gothic" w:hint="eastAsia"/>
          <w:vanish/>
          <w:kern w:val="0"/>
          <w:sz w:val="24"/>
          <w:szCs w:val="24"/>
        </w:rPr>
        <w:t>✓</w:t>
      </w:r>
      <w:r w:rsidRPr="00C26D2D">
        <w:rPr>
          <w:rFonts w:ascii="Arial" w:eastAsia="Gulim" w:hAnsi="Arial" w:cs="Arial"/>
          <w:vanish/>
          <w:kern w:val="0"/>
          <w:sz w:val="24"/>
          <w:szCs w:val="24"/>
        </w:rPr>
        <w:t>~s5~</w:t>
      </w:r>
      <w:r w:rsidRPr="00C26D2D">
        <w:rPr>
          <w:rFonts w:ascii="MS Gothic" w:eastAsia="MS Gothic" w:hAnsi="MS Gothic" w:cs="MS Gothic" w:hint="eastAsia"/>
          <w:vanish/>
          <w:kern w:val="0"/>
          <w:sz w:val="24"/>
          <w:szCs w:val="24"/>
        </w:rPr>
        <w:t>✓</w:t>
      </w:r>
      <w:r w:rsidRPr="00C26D2D">
        <w:rPr>
          <w:rFonts w:ascii="Arial" w:eastAsia="Gulim" w:hAnsi="Arial" w:cs="Arial"/>
          <w:vanish/>
          <w:kern w:val="0"/>
          <w:sz w:val="24"/>
          <w:szCs w:val="24"/>
        </w:rPr>
        <w:t>~s6~</w:t>
      </w:r>
      <w:r w:rsidRPr="00C26D2D">
        <w:rPr>
          <w:rFonts w:ascii="MS Gothic" w:eastAsia="MS Gothic" w:hAnsi="MS Gothic" w:cs="MS Gothic" w:hint="eastAsia"/>
          <w:vanish/>
          <w:kern w:val="0"/>
          <w:sz w:val="24"/>
          <w:szCs w:val="24"/>
        </w:rPr>
        <w:t>✓</w:t>
      </w:r>
      <w:r w:rsidRPr="00C26D2D">
        <w:rPr>
          <w:rFonts w:ascii="Arial" w:eastAsia="Gulim" w:hAnsi="Arial" w:cs="Arial"/>
          <w:vanish/>
          <w:kern w:val="0"/>
          <w:sz w:val="24"/>
          <w:szCs w:val="24"/>
        </w:rPr>
        <w:t>~s7~</w:t>
      </w:r>
      <w:r w:rsidRPr="00C26D2D">
        <w:rPr>
          <w:rFonts w:ascii="MS Gothic" w:eastAsia="MS Gothic" w:hAnsi="MS Gothic" w:cs="MS Gothic" w:hint="eastAsia"/>
          <w:vanish/>
          <w:kern w:val="0"/>
          <w:sz w:val="24"/>
          <w:szCs w:val="24"/>
        </w:rPr>
        <w:t>✓</w:t>
      </w:r>
      <w:r w:rsidRPr="00C26D2D">
        <w:rPr>
          <w:rFonts w:ascii="Arial" w:eastAsia="Gulim" w:hAnsi="Arial" w:cs="Arial"/>
          <w:vanish/>
          <w:kern w:val="0"/>
          <w:sz w:val="24"/>
          <w:szCs w:val="24"/>
        </w:rPr>
        <w:t>~s8~</w:t>
      </w:r>
      <w:r w:rsidRPr="00C26D2D">
        <w:rPr>
          <w:rFonts w:ascii="MS Gothic" w:eastAsia="MS Gothic" w:hAnsi="MS Gothic" w:cs="MS Gothic" w:hint="eastAsia"/>
          <w:vanish/>
          <w:kern w:val="0"/>
          <w:sz w:val="24"/>
          <w:szCs w:val="24"/>
        </w:rPr>
        <w:t>✓</w:t>
      </w:r>
      <w:r w:rsidRPr="00C26D2D">
        <w:rPr>
          <w:rFonts w:ascii="Arial" w:eastAsia="Gulim" w:hAnsi="Arial" w:cs="Arial"/>
          <w:vanish/>
          <w:kern w:val="0"/>
          <w:sz w:val="24"/>
          <w:szCs w:val="24"/>
        </w:rPr>
        <w:t>~s9~</w:t>
      </w:r>
      <w:r w:rsidRPr="00C26D2D">
        <w:rPr>
          <w:rFonts w:ascii="MS Gothic" w:eastAsia="MS Gothic" w:hAnsi="MS Gothic" w:cs="MS Gothic" w:hint="eastAsia"/>
          <w:vanish/>
          <w:kern w:val="0"/>
          <w:sz w:val="24"/>
          <w:szCs w:val="24"/>
        </w:rPr>
        <w:t>✓</w:t>
      </w:r>
      <w:r w:rsidRPr="00C26D2D">
        <w:rPr>
          <w:rFonts w:ascii="Arial" w:eastAsia="Gulim" w:hAnsi="Arial" w:cs="Arial"/>
          <w:vanish/>
          <w:kern w:val="0"/>
          <w:sz w:val="24"/>
          <w:szCs w:val="24"/>
        </w:rPr>
        <w:t>~s10~</w:t>
      </w:r>
      <w:r w:rsidRPr="00C26D2D">
        <w:rPr>
          <w:rFonts w:ascii="MS Gothic" w:eastAsia="MS Gothic" w:hAnsi="MS Gothic" w:cs="MS Gothic" w:hint="eastAsia"/>
          <w:vanish/>
          <w:kern w:val="0"/>
          <w:sz w:val="24"/>
          <w:szCs w:val="24"/>
        </w:rPr>
        <w:t>✓</w:t>
      </w:r>
      <w:r w:rsidRPr="00C26D2D">
        <w:rPr>
          <w:rFonts w:ascii="Arial" w:eastAsia="Gulim" w:hAnsi="Arial" w:cs="Arial"/>
          <w:vanish/>
          <w:kern w:val="0"/>
          <w:sz w:val="24"/>
          <w:szCs w:val="24"/>
        </w:rPr>
        <w:t>~s11~</w:t>
      </w:r>
      <w:r w:rsidRPr="00C26D2D">
        <w:rPr>
          <w:rFonts w:ascii="MS Gothic" w:eastAsia="MS Gothic" w:hAnsi="MS Gothic" w:cs="MS Gothic"/>
          <w:vanish/>
          <w:kern w:val="0"/>
          <w:sz w:val="24"/>
          <w:szCs w:val="24"/>
        </w:rPr>
        <w:t>✓</w:t>
      </w:r>
    </w:p>
    <w:p w:rsidR="00C26D2D" w:rsidRPr="00C26D2D" w:rsidRDefault="00C26D2D" w:rsidP="00C26D2D">
      <w:pPr>
        <w:widowControl/>
        <w:shd w:val="clear" w:color="auto" w:fill="FFFFFF"/>
        <w:wordWrap/>
        <w:autoSpaceDE/>
        <w:autoSpaceDN/>
        <w:spacing w:after="0" w:line="240" w:lineRule="auto"/>
        <w:jc w:val="left"/>
        <w:rPr>
          <w:rFonts w:ascii="Arial" w:eastAsia="Gulim" w:hAnsi="Arial" w:cs="Arial"/>
          <w:vanish/>
          <w:kern w:val="0"/>
          <w:sz w:val="24"/>
          <w:szCs w:val="24"/>
        </w:rPr>
      </w:pPr>
      <w:r w:rsidRPr="00C26D2D">
        <w:rPr>
          <w:rFonts w:ascii="Arial" w:eastAsia="Gulim" w:hAnsi="Arial" w:cs="Arial"/>
          <w:vanish/>
          <w:kern w:val="0"/>
          <w:sz w:val="24"/>
          <w:szCs w:val="24"/>
        </w:rPr>
        <w:t>s1~~s2~~s3~~s4~~s5~~s6~~s7~~s8~~s9~~s10~~s11~</w:t>
      </w:r>
    </w:p>
    <w:p w:rsidR="00C26D2D" w:rsidRPr="00C26D2D" w:rsidRDefault="00C26D2D" w:rsidP="00C26D2D">
      <w:pPr>
        <w:widowControl/>
        <w:shd w:val="clear" w:color="auto" w:fill="FFFFFF"/>
        <w:wordWrap/>
        <w:autoSpaceDE/>
        <w:autoSpaceDN/>
        <w:spacing w:after="0" w:line="240" w:lineRule="auto"/>
        <w:jc w:val="left"/>
        <w:rPr>
          <w:rFonts w:ascii="Arial" w:eastAsia="Gulim" w:hAnsi="Arial" w:cs="Arial"/>
          <w:vanish/>
          <w:kern w:val="0"/>
          <w:sz w:val="24"/>
          <w:szCs w:val="24"/>
        </w:rPr>
      </w:pPr>
      <w:r w:rsidRPr="00C26D2D">
        <w:rPr>
          <w:rFonts w:ascii="Arial" w:eastAsia="Gulim" w:hAnsi="Arial" w:cs="Arial"/>
          <w:vanish/>
          <w:kern w:val="0"/>
          <w:sz w:val="24"/>
          <w:szCs w:val="24"/>
        </w:rPr>
        <w:t>s12~a. False. Formal letters should be as brief and to the point as possible~s13~a. False.~s14~a. False.~s15~a. False. It is not necessary to include your name~s16~a. True (In some countries, writing abbreviated dates could be confusing. In Britain, 1/4/00 is the 1 April. In the USA it is the 4 January).~s17~a. True.~s18~a. False. (A letter which is not broken into paragraphs can be difficult and confusing to read. You should have at least three paragraphs: Paragraph 1: explaining why you are writing. Paragraph 2+: details. Final paragraph: action to be taken - e.g., 'I look forward to hearing from you soon')</w:t>
      </w:r>
    </w:p>
    <w:p w:rsidR="00C26D2D" w:rsidRPr="00C26D2D" w:rsidRDefault="00C26D2D" w:rsidP="00C26D2D">
      <w:pPr>
        <w:widowControl/>
        <w:shd w:val="clear" w:color="auto" w:fill="FFFFFF"/>
        <w:wordWrap/>
        <w:autoSpaceDE/>
        <w:autoSpaceDN/>
        <w:spacing w:after="0" w:line="240" w:lineRule="auto"/>
        <w:jc w:val="left"/>
        <w:rPr>
          <w:rFonts w:ascii="Arial" w:eastAsia="Gulim" w:hAnsi="Arial" w:cs="Arial"/>
          <w:vanish/>
          <w:kern w:val="0"/>
          <w:sz w:val="24"/>
          <w:szCs w:val="24"/>
        </w:rPr>
      </w:pPr>
      <w:r w:rsidRPr="00C26D2D">
        <w:rPr>
          <w:rFonts w:ascii="Arial" w:eastAsia="Gulim" w:hAnsi="Arial" w:cs="Arial"/>
          <w:vanish/>
          <w:kern w:val="0"/>
          <w:sz w:val="24"/>
          <w:szCs w:val="24"/>
        </w:rPr>
        <w:t>s12~a)~s13~a)~s14~a)~s15~a)~s16~a)~s17~a)~s18~a)</w:t>
      </w:r>
    </w:p>
    <w:p w:rsidR="00C26D2D" w:rsidRPr="00C26D2D" w:rsidRDefault="00C26D2D" w:rsidP="00C26D2D">
      <w:pPr>
        <w:widowControl/>
        <w:shd w:val="clear" w:color="auto" w:fill="FFFFFF"/>
        <w:wordWrap/>
        <w:autoSpaceDE/>
        <w:autoSpaceDN/>
        <w:spacing w:after="240" w:line="300" w:lineRule="atLeast"/>
        <w:jc w:val="left"/>
        <w:rPr>
          <w:rFonts w:ascii="Arial" w:eastAsia="Gulim" w:hAnsi="Arial" w:cs="Arial"/>
          <w:b/>
          <w:bCs/>
          <w:color w:val="333333"/>
          <w:kern w:val="0"/>
          <w:sz w:val="21"/>
          <w:szCs w:val="21"/>
        </w:rPr>
      </w:pPr>
      <w:r w:rsidRPr="00C26D2D">
        <w:rPr>
          <w:rFonts w:ascii="Arial" w:eastAsia="Gulim" w:hAnsi="Arial" w:cs="Arial"/>
          <w:b/>
          <w:bCs/>
          <w:color w:val="333333"/>
          <w:kern w:val="0"/>
          <w:sz w:val="21"/>
          <w:szCs w:val="21"/>
        </w:rPr>
        <w:t>Below, you will see eleven common situations that people encounter when they are writing a formal letter. Choose the sentence or phrase (A, B or C) that would be most appropriate in each situation.</w:t>
      </w:r>
    </w:p>
    <w:p w:rsidR="00C26D2D" w:rsidRPr="00C26D2D" w:rsidRDefault="00C26D2D" w:rsidP="00C26D2D">
      <w:pPr>
        <w:widowControl/>
        <w:shd w:val="clear" w:color="auto" w:fill="FFFFFF"/>
        <w:wordWrap/>
        <w:autoSpaceDE/>
        <w:autoSpaceDN/>
        <w:spacing w:after="240" w:line="300" w:lineRule="atLeast"/>
        <w:jc w:val="left"/>
        <w:rPr>
          <w:rFonts w:ascii="Arial" w:eastAsia="Gulim" w:hAnsi="Arial" w:cs="Arial"/>
          <w:color w:val="000000"/>
          <w:kern w:val="0"/>
          <w:szCs w:val="20"/>
        </w:rPr>
      </w:pPr>
      <w:r w:rsidRPr="00C26D2D">
        <w:rPr>
          <w:rFonts w:ascii="Arial" w:eastAsia="Gulim" w:hAnsi="Arial" w:cs="Arial"/>
          <w:b/>
          <w:bCs/>
          <w:color w:val="000000"/>
          <w:kern w:val="0"/>
          <w:szCs w:val="20"/>
        </w:rPr>
        <w:t>1)</w:t>
      </w:r>
      <w:r w:rsidRPr="00C26D2D">
        <w:rPr>
          <w:rFonts w:ascii="Arial" w:eastAsia="Gulim" w:hAnsi="Arial" w:cs="Arial"/>
          <w:color w:val="000000"/>
          <w:kern w:val="0"/>
          <w:szCs w:val="20"/>
        </w:rPr>
        <w:t xml:space="preserve"> You are writing a letter to the </w:t>
      </w:r>
      <w:proofErr w:type="spellStart"/>
      <w:r w:rsidRPr="00C26D2D">
        <w:rPr>
          <w:rFonts w:ascii="Arial" w:eastAsia="Gulim" w:hAnsi="Arial" w:cs="Arial"/>
          <w:color w:val="000000"/>
          <w:kern w:val="0"/>
          <w:szCs w:val="20"/>
        </w:rPr>
        <w:t>headteacher</w:t>
      </w:r>
      <w:proofErr w:type="spellEnd"/>
      <w:r w:rsidRPr="00C26D2D">
        <w:rPr>
          <w:rFonts w:ascii="Arial" w:eastAsia="Gulim" w:hAnsi="Arial" w:cs="Arial"/>
          <w:color w:val="000000"/>
          <w:kern w:val="0"/>
          <w:szCs w:val="20"/>
        </w:rPr>
        <w:t xml:space="preserve"> of a school or college, but you don't know their name. How do you begin your letter?</w:t>
      </w:r>
    </w:p>
    <w:tbl>
      <w:tblPr>
        <w:tblW w:w="0" w:type="auto"/>
        <w:tblCellMar>
          <w:top w:w="15" w:type="dxa"/>
          <w:left w:w="15" w:type="dxa"/>
          <w:bottom w:w="15" w:type="dxa"/>
          <w:right w:w="15" w:type="dxa"/>
        </w:tblCellMar>
        <w:tblLook w:val="04A0" w:firstRow="1" w:lastRow="0" w:firstColumn="1" w:lastColumn="0" w:noHBand="0" w:noVBand="1"/>
      </w:tblPr>
      <w:tblGrid>
        <w:gridCol w:w="300"/>
        <w:gridCol w:w="2068"/>
      </w:tblGrid>
      <w:tr w:rsidR="00C26D2D" w:rsidRPr="00C26D2D" w:rsidTr="00C26D2D">
        <w:trPr>
          <w:trHeight w:val="375"/>
        </w:trPr>
        <w:tc>
          <w:tcPr>
            <w:tcW w:w="300" w:type="dxa"/>
            <w:tcMar>
              <w:top w:w="0" w:type="dxa"/>
              <w:left w:w="0" w:type="dxa"/>
              <w:bottom w:w="0" w:type="dxa"/>
              <w:right w:w="0" w:type="dxa"/>
            </w:tcMar>
            <w:vAlign w:val="center"/>
            <w:hideMark/>
          </w:tcPr>
          <w:p w:rsidR="00C26D2D" w:rsidRPr="00C26D2D" w:rsidRDefault="00C26D2D" w:rsidP="00C26D2D">
            <w:pPr>
              <w:widowControl/>
              <w:wordWrap/>
              <w:autoSpaceDE/>
              <w:autoSpaceDN/>
              <w:spacing w:after="450" w:line="240" w:lineRule="auto"/>
              <w:jc w:val="center"/>
              <w:rPr>
                <w:rFonts w:ascii="Arial" w:eastAsia="Gulim" w:hAnsi="Arial" w:cs="Arial"/>
                <w:kern w:val="0"/>
                <w:szCs w:val="20"/>
              </w:rPr>
            </w:pPr>
            <w:r w:rsidRPr="00C26D2D">
              <w:rPr>
                <w:rFonts w:ascii="Arial" w:eastAsia="Gulim" w:hAnsi="Arial" w:cs="Arial"/>
                <w:kern w:val="0"/>
                <w:szCs w:val="20"/>
              </w:rPr>
              <w:t> </w:t>
            </w:r>
          </w:p>
        </w:tc>
        <w:tc>
          <w:tcPr>
            <w:tcW w:w="0" w:type="auto"/>
            <w:tcMar>
              <w:top w:w="0" w:type="dxa"/>
              <w:left w:w="0" w:type="dxa"/>
              <w:bottom w:w="0" w:type="dxa"/>
              <w:right w:w="0" w:type="dxa"/>
            </w:tcMar>
            <w:vAlign w:val="center"/>
            <w:hideMark/>
          </w:tcPr>
          <w:p w:rsidR="00C26D2D" w:rsidRPr="00C26D2D" w:rsidRDefault="00C26D2D" w:rsidP="00C26D2D">
            <w:pPr>
              <w:widowControl/>
              <w:wordWrap/>
              <w:autoSpaceDE/>
              <w:autoSpaceDN/>
              <w:spacing w:after="450" w:line="240" w:lineRule="auto"/>
              <w:jc w:val="left"/>
              <w:rPr>
                <w:rFonts w:ascii="Arial" w:eastAsia="Gulim" w:hAnsi="Arial" w:cs="Arial"/>
                <w:kern w:val="0"/>
                <w:szCs w:val="20"/>
              </w:rPr>
            </w:pPr>
            <w:r w:rsidRPr="00C26D2D">
              <w:rPr>
                <w:rFonts w:ascii="Arial" w:eastAsia="Gulim" w:hAnsi="Arial" w:cs="Arial"/>
                <w:b/>
                <w:bCs/>
                <w:kern w:val="0"/>
                <w:szCs w:val="20"/>
              </w:rPr>
              <w:t>A</w:t>
            </w:r>
            <w:r w:rsidRPr="00C26D2D">
              <w:rPr>
                <w:rFonts w:ascii="Arial" w:eastAsia="Gulim" w:hAnsi="Arial" w:cs="Arial"/>
                <w:kern w:val="0"/>
                <w:szCs w:val="20"/>
              </w:rPr>
              <w:t xml:space="preserve">    Dear </w:t>
            </w:r>
            <w:proofErr w:type="spellStart"/>
            <w:r w:rsidRPr="00C26D2D">
              <w:rPr>
                <w:rFonts w:ascii="Arial" w:eastAsia="Gulim" w:hAnsi="Arial" w:cs="Arial"/>
                <w:kern w:val="0"/>
                <w:szCs w:val="20"/>
              </w:rPr>
              <w:t>headteacher</w:t>
            </w:r>
            <w:proofErr w:type="spellEnd"/>
            <w:r w:rsidRPr="00C26D2D">
              <w:rPr>
                <w:rFonts w:ascii="Arial" w:eastAsia="Gulim" w:hAnsi="Arial" w:cs="Arial"/>
                <w:kern w:val="0"/>
                <w:szCs w:val="20"/>
              </w:rPr>
              <w:t>,</w:t>
            </w:r>
          </w:p>
        </w:tc>
      </w:tr>
      <w:tr w:rsidR="00C26D2D" w:rsidRPr="00C26D2D" w:rsidTr="00C26D2D">
        <w:trPr>
          <w:trHeight w:val="375"/>
        </w:trPr>
        <w:tc>
          <w:tcPr>
            <w:tcW w:w="300" w:type="dxa"/>
            <w:tcMar>
              <w:top w:w="0" w:type="dxa"/>
              <w:left w:w="0" w:type="dxa"/>
              <w:bottom w:w="0" w:type="dxa"/>
              <w:right w:w="0" w:type="dxa"/>
            </w:tcMar>
            <w:vAlign w:val="center"/>
            <w:hideMark/>
          </w:tcPr>
          <w:p w:rsidR="00C26D2D" w:rsidRPr="00C26D2D" w:rsidRDefault="00C26D2D" w:rsidP="00C26D2D">
            <w:pPr>
              <w:widowControl/>
              <w:wordWrap/>
              <w:autoSpaceDE/>
              <w:autoSpaceDN/>
              <w:spacing w:after="450" w:line="240" w:lineRule="auto"/>
              <w:jc w:val="center"/>
              <w:rPr>
                <w:rFonts w:ascii="Arial" w:eastAsia="Gulim" w:hAnsi="Arial" w:cs="Arial"/>
                <w:kern w:val="0"/>
                <w:szCs w:val="20"/>
              </w:rPr>
            </w:pPr>
          </w:p>
        </w:tc>
        <w:tc>
          <w:tcPr>
            <w:tcW w:w="0" w:type="auto"/>
            <w:tcMar>
              <w:top w:w="0" w:type="dxa"/>
              <w:left w:w="0" w:type="dxa"/>
              <w:bottom w:w="0" w:type="dxa"/>
              <w:right w:w="0" w:type="dxa"/>
            </w:tcMar>
            <w:vAlign w:val="center"/>
            <w:hideMark/>
          </w:tcPr>
          <w:p w:rsidR="00C26D2D" w:rsidRPr="00C26D2D" w:rsidRDefault="00C26D2D" w:rsidP="00C26D2D">
            <w:pPr>
              <w:widowControl/>
              <w:wordWrap/>
              <w:autoSpaceDE/>
              <w:autoSpaceDN/>
              <w:spacing w:after="450" w:line="240" w:lineRule="auto"/>
              <w:jc w:val="left"/>
              <w:rPr>
                <w:rFonts w:ascii="Arial" w:eastAsia="Gulim" w:hAnsi="Arial" w:cs="Arial"/>
                <w:kern w:val="0"/>
                <w:szCs w:val="20"/>
              </w:rPr>
            </w:pPr>
            <w:r w:rsidRPr="00C26D2D">
              <w:rPr>
                <w:rFonts w:ascii="Arial" w:eastAsia="Gulim" w:hAnsi="Arial" w:cs="Arial"/>
                <w:b/>
                <w:bCs/>
                <w:kern w:val="0"/>
                <w:szCs w:val="20"/>
              </w:rPr>
              <w:t>B</w:t>
            </w:r>
            <w:r w:rsidRPr="00C26D2D">
              <w:rPr>
                <w:rFonts w:ascii="Arial" w:eastAsia="Gulim" w:hAnsi="Arial" w:cs="Arial"/>
                <w:kern w:val="0"/>
                <w:szCs w:val="20"/>
              </w:rPr>
              <w:t>    Dear Sir/Madam,</w:t>
            </w:r>
          </w:p>
        </w:tc>
      </w:tr>
      <w:tr w:rsidR="00C26D2D" w:rsidRPr="00C26D2D" w:rsidTr="00C26D2D">
        <w:trPr>
          <w:trHeight w:val="375"/>
        </w:trPr>
        <w:tc>
          <w:tcPr>
            <w:tcW w:w="300" w:type="dxa"/>
            <w:tcMar>
              <w:top w:w="0" w:type="dxa"/>
              <w:left w:w="0" w:type="dxa"/>
              <w:bottom w:w="0" w:type="dxa"/>
              <w:right w:w="0" w:type="dxa"/>
            </w:tcMar>
            <w:vAlign w:val="center"/>
            <w:hideMark/>
          </w:tcPr>
          <w:p w:rsidR="00C26D2D" w:rsidRPr="00C26D2D" w:rsidRDefault="00C26D2D" w:rsidP="00C26D2D">
            <w:pPr>
              <w:widowControl/>
              <w:wordWrap/>
              <w:autoSpaceDE/>
              <w:autoSpaceDN/>
              <w:spacing w:after="450" w:line="240" w:lineRule="auto"/>
              <w:jc w:val="center"/>
              <w:rPr>
                <w:rFonts w:ascii="Arial" w:eastAsia="Gulim" w:hAnsi="Arial" w:cs="Arial"/>
                <w:kern w:val="0"/>
                <w:szCs w:val="20"/>
              </w:rPr>
            </w:pPr>
            <w:r w:rsidRPr="00C26D2D">
              <w:rPr>
                <w:rFonts w:ascii="Arial" w:eastAsia="Gulim" w:hAnsi="Arial" w:cs="Arial"/>
                <w:kern w:val="0"/>
                <w:szCs w:val="20"/>
              </w:rPr>
              <w:t> </w:t>
            </w:r>
          </w:p>
        </w:tc>
        <w:tc>
          <w:tcPr>
            <w:tcW w:w="0" w:type="auto"/>
            <w:tcMar>
              <w:top w:w="0" w:type="dxa"/>
              <w:left w:w="0" w:type="dxa"/>
              <w:bottom w:w="0" w:type="dxa"/>
              <w:right w:w="0" w:type="dxa"/>
            </w:tcMar>
            <w:vAlign w:val="center"/>
            <w:hideMark/>
          </w:tcPr>
          <w:p w:rsidR="00C26D2D" w:rsidRPr="00C26D2D" w:rsidRDefault="00C26D2D" w:rsidP="00C26D2D">
            <w:pPr>
              <w:widowControl/>
              <w:wordWrap/>
              <w:autoSpaceDE/>
              <w:autoSpaceDN/>
              <w:spacing w:after="450" w:line="240" w:lineRule="auto"/>
              <w:jc w:val="left"/>
              <w:rPr>
                <w:rFonts w:ascii="Arial" w:eastAsia="Gulim" w:hAnsi="Arial" w:cs="Arial"/>
                <w:kern w:val="0"/>
                <w:szCs w:val="20"/>
              </w:rPr>
            </w:pPr>
            <w:r w:rsidRPr="00C26D2D">
              <w:rPr>
                <w:rFonts w:ascii="Arial" w:eastAsia="Gulim" w:hAnsi="Arial" w:cs="Arial"/>
                <w:b/>
                <w:bCs/>
                <w:kern w:val="0"/>
                <w:szCs w:val="20"/>
              </w:rPr>
              <w:t>C</w:t>
            </w:r>
            <w:r w:rsidRPr="00C26D2D">
              <w:rPr>
                <w:rFonts w:ascii="Arial" w:eastAsia="Gulim" w:hAnsi="Arial" w:cs="Arial"/>
                <w:kern w:val="0"/>
                <w:szCs w:val="20"/>
              </w:rPr>
              <w:t>    Dear Sir,</w:t>
            </w:r>
          </w:p>
        </w:tc>
      </w:tr>
    </w:tbl>
    <w:p w:rsidR="00C26D2D" w:rsidRPr="00C26D2D" w:rsidRDefault="00C26D2D" w:rsidP="00C26D2D">
      <w:pPr>
        <w:widowControl/>
        <w:shd w:val="clear" w:color="auto" w:fill="FFFFFF"/>
        <w:wordWrap/>
        <w:autoSpaceDE/>
        <w:autoSpaceDN/>
        <w:spacing w:after="240" w:line="300" w:lineRule="atLeast"/>
        <w:jc w:val="left"/>
        <w:rPr>
          <w:rFonts w:ascii="Arial" w:eastAsia="Gulim" w:hAnsi="Arial" w:cs="Arial"/>
          <w:color w:val="000000"/>
          <w:kern w:val="0"/>
          <w:szCs w:val="20"/>
        </w:rPr>
      </w:pPr>
      <w:r w:rsidRPr="00C26D2D">
        <w:rPr>
          <w:rFonts w:ascii="Arial" w:eastAsia="Gulim" w:hAnsi="Arial" w:cs="Arial"/>
          <w:b/>
          <w:bCs/>
          <w:color w:val="000000"/>
          <w:kern w:val="0"/>
          <w:szCs w:val="20"/>
        </w:rPr>
        <w:t>2)</w:t>
      </w:r>
      <w:r w:rsidRPr="00C26D2D">
        <w:rPr>
          <w:rFonts w:ascii="Arial" w:eastAsia="Gulim" w:hAnsi="Arial" w:cs="Arial"/>
          <w:color w:val="000000"/>
          <w:kern w:val="0"/>
          <w:szCs w:val="20"/>
        </w:rPr>
        <w:t xml:space="preserve"> You have received a letter from the manager of a company which buys computer components from your company, and you are now replying. What do you say?</w:t>
      </w:r>
    </w:p>
    <w:tbl>
      <w:tblPr>
        <w:tblW w:w="0" w:type="auto"/>
        <w:tblCellMar>
          <w:top w:w="15" w:type="dxa"/>
          <w:left w:w="15" w:type="dxa"/>
          <w:bottom w:w="15" w:type="dxa"/>
          <w:right w:w="15" w:type="dxa"/>
        </w:tblCellMar>
        <w:tblLook w:val="04A0" w:firstRow="1" w:lastRow="0" w:firstColumn="1" w:lastColumn="0" w:noHBand="0" w:noVBand="1"/>
      </w:tblPr>
      <w:tblGrid>
        <w:gridCol w:w="300"/>
        <w:gridCol w:w="3013"/>
      </w:tblGrid>
      <w:tr w:rsidR="00C26D2D" w:rsidRPr="00C26D2D" w:rsidTr="00C26D2D">
        <w:trPr>
          <w:trHeight w:val="375"/>
        </w:trPr>
        <w:tc>
          <w:tcPr>
            <w:tcW w:w="300" w:type="dxa"/>
            <w:tcMar>
              <w:top w:w="0" w:type="dxa"/>
              <w:left w:w="0" w:type="dxa"/>
              <w:bottom w:w="0" w:type="dxa"/>
              <w:right w:w="0" w:type="dxa"/>
            </w:tcMar>
            <w:vAlign w:val="center"/>
            <w:hideMark/>
          </w:tcPr>
          <w:p w:rsidR="00C26D2D" w:rsidRPr="00C26D2D" w:rsidRDefault="00C26D2D" w:rsidP="00C26D2D">
            <w:pPr>
              <w:widowControl/>
              <w:wordWrap/>
              <w:autoSpaceDE/>
              <w:autoSpaceDN/>
              <w:spacing w:after="450" w:line="240" w:lineRule="auto"/>
              <w:jc w:val="center"/>
              <w:rPr>
                <w:rFonts w:ascii="Arial" w:eastAsia="Gulim" w:hAnsi="Arial" w:cs="Arial"/>
                <w:kern w:val="0"/>
                <w:szCs w:val="20"/>
              </w:rPr>
            </w:pPr>
          </w:p>
        </w:tc>
        <w:tc>
          <w:tcPr>
            <w:tcW w:w="0" w:type="auto"/>
            <w:tcMar>
              <w:top w:w="0" w:type="dxa"/>
              <w:left w:w="0" w:type="dxa"/>
              <w:bottom w:w="0" w:type="dxa"/>
              <w:right w:w="0" w:type="dxa"/>
            </w:tcMar>
            <w:vAlign w:val="center"/>
            <w:hideMark/>
          </w:tcPr>
          <w:p w:rsidR="00C26D2D" w:rsidRPr="00C26D2D" w:rsidRDefault="00C26D2D" w:rsidP="00C26D2D">
            <w:pPr>
              <w:widowControl/>
              <w:wordWrap/>
              <w:autoSpaceDE/>
              <w:autoSpaceDN/>
              <w:spacing w:after="450" w:line="240" w:lineRule="auto"/>
              <w:jc w:val="left"/>
              <w:rPr>
                <w:rFonts w:ascii="Arial" w:eastAsia="Gulim" w:hAnsi="Arial" w:cs="Arial"/>
                <w:kern w:val="0"/>
                <w:szCs w:val="20"/>
              </w:rPr>
            </w:pPr>
            <w:r w:rsidRPr="00C26D2D">
              <w:rPr>
                <w:rFonts w:ascii="Arial" w:eastAsia="Gulim" w:hAnsi="Arial" w:cs="Arial"/>
                <w:b/>
                <w:bCs/>
                <w:kern w:val="0"/>
                <w:szCs w:val="20"/>
              </w:rPr>
              <w:t>A</w:t>
            </w:r>
            <w:r w:rsidRPr="00C26D2D">
              <w:rPr>
                <w:rFonts w:ascii="Arial" w:eastAsia="Gulim" w:hAnsi="Arial" w:cs="Arial"/>
                <w:kern w:val="0"/>
                <w:szCs w:val="20"/>
              </w:rPr>
              <w:t>    Thank you for your letter.</w:t>
            </w:r>
          </w:p>
        </w:tc>
      </w:tr>
      <w:tr w:rsidR="00C26D2D" w:rsidRPr="00C26D2D" w:rsidTr="00C26D2D">
        <w:trPr>
          <w:trHeight w:val="375"/>
        </w:trPr>
        <w:tc>
          <w:tcPr>
            <w:tcW w:w="300" w:type="dxa"/>
            <w:tcMar>
              <w:top w:w="0" w:type="dxa"/>
              <w:left w:w="0" w:type="dxa"/>
              <w:bottom w:w="0" w:type="dxa"/>
              <w:right w:w="0" w:type="dxa"/>
            </w:tcMar>
            <w:vAlign w:val="center"/>
            <w:hideMark/>
          </w:tcPr>
          <w:p w:rsidR="00C26D2D" w:rsidRPr="00C26D2D" w:rsidRDefault="00C26D2D" w:rsidP="00C26D2D">
            <w:pPr>
              <w:widowControl/>
              <w:wordWrap/>
              <w:autoSpaceDE/>
              <w:autoSpaceDN/>
              <w:spacing w:after="450" w:line="240" w:lineRule="auto"/>
              <w:jc w:val="center"/>
              <w:rPr>
                <w:rFonts w:ascii="Arial" w:eastAsia="Gulim" w:hAnsi="Arial" w:cs="Arial"/>
                <w:kern w:val="0"/>
                <w:szCs w:val="20"/>
              </w:rPr>
            </w:pPr>
          </w:p>
        </w:tc>
        <w:tc>
          <w:tcPr>
            <w:tcW w:w="0" w:type="auto"/>
            <w:tcMar>
              <w:top w:w="0" w:type="dxa"/>
              <w:left w:w="0" w:type="dxa"/>
              <w:bottom w:w="0" w:type="dxa"/>
              <w:right w:w="0" w:type="dxa"/>
            </w:tcMar>
            <w:vAlign w:val="center"/>
            <w:hideMark/>
          </w:tcPr>
          <w:p w:rsidR="00C26D2D" w:rsidRPr="00C26D2D" w:rsidRDefault="00C26D2D" w:rsidP="00C26D2D">
            <w:pPr>
              <w:widowControl/>
              <w:wordWrap/>
              <w:autoSpaceDE/>
              <w:autoSpaceDN/>
              <w:spacing w:after="450" w:line="240" w:lineRule="auto"/>
              <w:jc w:val="left"/>
              <w:rPr>
                <w:rFonts w:ascii="Arial" w:eastAsia="Gulim" w:hAnsi="Arial" w:cs="Arial"/>
                <w:kern w:val="0"/>
                <w:szCs w:val="20"/>
              </w:rPr>
            </w:pPr>
            <w:r w:rsidRPr="00C26D2D">
              <w:rPr>
                <w:rFonts w:ascii="Arial" w:eastAsia="Gulim" w:hAnsi="Arial" w:cs="Arial"/>
                <w:b/>
                <w:bCs/>
                <w:kern w:val="0"/>
                <w:szCs w:val="20"/>
              </w:rPr>
              <w:t>B</w:t>
            </w:r>
            <w:r w:rsidRPr="00C26D2D">
              <w:rPr>
                <w:rFonts w:ascii="Arial" w:eastAsia="Gulim" w:hAnsi="Arial" w:cs="Arial"/>
                <w:kern w:val="0"/>
                <w:szCs w:val="20"/>
              </w:rPr>
              <w:t>    Thanks a lot for your letter.</w:t>
            </w:r>
          </w:p>
        </w:tc>
      </w:tr>
      <w:tr w:rsidR="00C26D2D" w:rsidRPr="00C26D2D" w:rsidTr="00C26D2D">
        <w:trPr>
          <w:trHeight w:val="375"/>
        </w:trPr>
        <w:tc>
          <w:tcPr>
            <w:tcW w:w="300" w:type="dxa"/>
            <w:tcMar>
              <w:top w:w="0" w:type="dxa"/>
              <w:left w:w="0" w:type="dxa"/>
              <w:bottom w:w="0" w:type="dxa"/>
              <w:right w:w="0" w:type="dxa"/>
            </w:tcMar>
            <w:vAlign w:val="center"/>
            <w:hideMark/>
          </w:tcPr>
          <w:p w:rsidR="00C26D2D" w:rsidRPr="00C26D2D" w:rsidRDefault="00C26D2D" w:rsidP="00C26D2D">
            <w:pPr>
              <w:widowControl/>
              <w:wordWrap/>
              <w:autoSpaceDE/>
              <w:autoSpaceDN/>
              <w:spacing w:after="450" w:line="240" w:lineRule="auto"/>
              <w:jc w:val="center"/>
              <w:rPr>
                <w:rFonts w:ascii="Arial" w:eastAsia="Gulim" w:hAnsi="Arial" w:cs="Arial"/>
                <w:kern w:val="0"/>
                <w:szCs w:val="20"/>
              </w:rPr>
            </w:pPr>
            <w:r w:rsidRPr="00C26D2D">
              <w:rPr>
                <w:rFonts w:ascii="Arial" w:eastAsia="Gulim" w:hAnsi="Arial" w:cs="Arial"/>
                <w:kern w:val="0"/>
                <w:szCs w:val="20"/>
              </w:rPr>
              <w:t> </w:t>
            </w:r>
          </w:p>
        </w:tc>
        <w:tc>
          <w:tcPr>
            <w:tcW w:w="0" w:type="auto"/>
            <w:tcMar>
              <w:top w:w="0" w:type="dxa"/>
              <w:left w:w="0" w:type="dxa"/>
              <w:bottom w:w="0" w:type="dxa"/>
              <w:right w:w="0" w:type="dxa"/>
            </w:tcMar>
            <w:vAlign w:val="center"/>
            <w:hideMark/>
          </w:tcPr>
          <w:p w:rsidR="00C26D2D" w:rsidRPr="00C26D2D" w:rsidRDefault="00C26D2D" w:rsidP="00C26D2D">
            <w:pPr>
              <w:widowControl/>
              <w:wordWrap/>
              <w:autoSpaceDE/>
              <w:autoSpaceDN/>
              <w:spacing w:after="450" w:line="240" w:lineRule="auto"/>
              <w:jc w:val="left"/>
              <w:rPr>
                <w:rFonts w:ascii="Arial" w:eastAsia="Gulim" w:hAnsi="Arial" w:cs="Arial"/>
                <w:kern w:val="0"/>
                <w:szCs w:val="20"/>
              </w:rPr>
            </w:pPr>
            <w:r w:rsidRPr="00C26D2D">
              <w:rPr>
                <w:rFonts w:ascii="Arial" w:eastAsia="Gulim" w:hAnsi="Arial" w:cs="Arial"/>
                <w:b/>
                <w:bCs/>
                <w:kern w:val="0"/>
                <w:szCs w:val="20"/>
              </w:rPr>
              <w:t>C</w:t>
            </w:r>
            <w:r w:rsidRPr="00C26D2D">
              <w:rPr>
                <w:rFonts w:ascii="Arial" w:eastAsia="Gulim" w:hAnsi="Arial" w:cs="Arial"/>
                <w:kern w:val="0"/>
                <w:szCs w:val="20"/>
              </w:rPr>
              <w:t>    It was great to hear from you.</w:t>
            </w:r>
          </w:p>
        </w:tc>
      </w:tr>
    </w:tbl>
    <w:p w:rsidR="00C26D2D" w:rsidRPr="00C26D2D" w:rsidRDefault="00C26D2D" w:rsidP="00C26D2D">
      <w:pPr>
        <w:widowControl/>
        <w:shd w:val="clear" w:color="auto" w:fill="FFFFFF"/>
        <w:wordWrap/>
        <w:autoSpaceDE/>
        <w:autoSpaceDN/>
        <w:spacing w:after="240" w:line="300" w:lineRule="atLeast"/>
        <w:jc w:val="left"/>
        <w:rPr>
          <w:rFonts w:ascii="Arial" w:eastAsia="Gulim" w:hAnsi="Arial" w:cs="Arial"/>
          <w:color w:val="000000"/>
          <w:kern w:val="0"/>
          <w:szCs w:val="20"/>
        </w:rPr>
      </w:pPr>
      <w:r w:rsidRPr="00C26D2D">
        <w:rPr>
          <w:rFonts w:ascii="Arial" w:eastAsia="Gulim" w:hAnsi="Arial" w:cs="Arial"/>
          <w:b/>
          <w:bCs/>
          <w:color w:val="000000"/>
          <w:kern w:val="0"/>
          <w:szCs w:val="20"/>
        </w:rPr>
        <w:t>3)</w:t>
      </w:r>
      <w:r w:rsidRPr="00C26D2D">
        <w:rPr>
          <w:rFonts w:ascii="Arial" w:eastAsia="Gulim" w:hAnsi="Arial" w:cs="Arial"/>
          <w:color w:val="000000"/>
          <w:kern w:val="0"/>
          <w:szCs w:val="20"/>
        </w:rPr>
        <w:t xml:space="preserve"> You recently stayed in a hotel and were very unhappy with the service you received. You are now writing to the manager. What do you say?</w:t>
      </w:r>
    </w:p>
    <w:tbl>
      <w:tblPr>
        <w:tblW w:w="0" w:type="auto"/>
        <w:tblCellMar>
          <w:top w:w="15" w:type="dxa"/>
          <w:left w:w="15" w:type="dxa"/>
          <w:bottom w:w="15" w:type="dxa"/>
          <w:right w:w="15" w:type="dxa"/>
        </w:tblCellMar>
        <w:tblLook w:val="04A0" w:firstRow="1" w:lastRow="0" w:firstColumn="1" w:lastColumn="0" w:noHBand="0" w:noVBand="1"/>
      </w:tblPr>
      <w:tblGrid>
        <w:gridCol w:w="300"/>
        <w:gridCol w:w="6948"/>
      </w:tblGrid>
      <w:tr w:rsidR="00C26D2D" w:rsidRPr="00C26D2D" w:rsidTr="00C26D2D">
        <w:trPr>
          <w:trHeight w:val="375"/>
        </w:trPr>
        <w:tc>
          <w:tcPr>
            <w:tcW w:w="300" w:type="dxa"/>
            <w:tcMar>
              <w:top w:w="0" w:type="dxa"/>
              <w:left w:w="0" w:type="dxa"/>
              <w:bottom w:w="0" w:type="dxa"/>
              <w:right w:w="0" w:type="dxa"/>
            </w:tcMar>
            <w:vAlign w:val="center"/>
            <w:hideMark/>
          </w:tcPr>
          <w:p w:rsidR="00C26D2D" w:rsidRPr="00C26D2D" w:rsidRDefault="00C26D2D" w:rsidP="00C26D2D">
            <w:pPr>
              <w:widowControl/>
              <w:wordWrap/>
              <w:autoSpaceDE/>
              <w:autoSpaceDN/>
              <w:spacing w:after="450" w:line="240" w:lineRule="auto"/>
              <w:jc w:val="center"/>
              <w:rPr>
                <w:rFonts w:ascii="Arial" w:eastAsia="Gulim" w:hAnsi="Arial" w:cs="Arial"/>
                <w:kern w:val="0"/>
                <w:szCs w:val="20"/>
              </w:rPr>
            </w:pPr>
            <w:r w:rsidRPr="00C26D2D">
              <w:rPr>
                <w:rFonts w:ascii="Arial" w:eastAsia="Gulim" w:hAnsi="Arial" w:cs="Arial"/>
                <w:kern w:val="0"/>
                <w:szCs w:val="20"/>
              </w:rPr>
              <w:t> </w:t>
            </w:r>
          </w:p>
        </w:tc>
        <w:tc>
          <w:tcPr>
            <w:tcW w:w="0" w:type="auto"/>
            <w:tcMar>
              <w:top w:w="0" w:type="dxa"/>
              <w:left w:w="0" w:type="dxa"/>
              <w:bottom w:w="0" w:type="dxa"/>
              <w:right w:w="0" w:type="dxa"/>
            </w:tcMar>
            <w:vAlign w:val="center"/>
            <w:hideMark/>
          </w:tcPr>
          <w:p w:rsidR="00C26D2D" w:rsidRPr="00C26D2D" w:rsidRDefault="00C26D2D" w:rsidP="00C26D2D">
            <w:pPr>
              <w:widowControl/>
              <w:wordWrap/>
              <w:autoSpaceDE/>
              <w:autoSpaceDN/>
              <w:spacing w:after="450" w:line="240" w:lineRule="auto"/>
              <w:jc w:val="left"/>
              <w:rPr>
                <w:rFonts w:ascii="Arial" w:eastAsia="Gulim" w:hAnsi="Arial" w:cs="Arial"/>
                <w:kern w:val="0"/>
                <w:szCs w:val="20"/>
              </w:rPr>
            </w:pPr>
            <w:r w:rsidRPr="00C26D2D">
              <w:rPr>
                <w:rFonts w:ascii="Arial" w:eastAsia="Gulim" w:hAnsi="Arial" w:cs="Arial"/>
                <w:b/>
                <w:bCs/>
                <w:kern w:val="0"/>
                <w:szCs w:val="20"/>
              </w:rPr>
              <w:t>A</w:t>
            </w:r>
            <w:r w:rsidRPr="00C26D2D">
              <w:rPr>
                <w:rFonts w:ascii="Arial" w:eastAsia="Gulim" w:hAnsi="Arial" w:cs="Arial"/>
                <w:kern w:val="0"/>
                <w:szCs w:val="20"/>
              </w:rPr>
              <w:t>    I had a horrible time at your hotel recently.</w:t>
            </w:r>
          </w:p>
        </w:tc>
      </w:tr>
      <w:tr w:rsidR="00C26D2D" w:rsidRPr="00C26D2D" w:rsidTr="00C26D2D">
        <w:trPr>
          <w:trHeight w:val="375"/>
        </w:trPr>
        <w:tc>
          <w:tcPr>
            <w:tcW w:w="300" w:type="dxa"/>
            <w:tcMar>
              <w:top w:w="0" w:type="dxa"/>
              <w:left w:w="0" w:type="dxa"/>
              <w:bottom w:w="0" w:type="dxa"/>
              <w:right w:w="0" w:type="dxa"/>
            </w:tcMar>
            <w:vAlign w:val="center"/>
            <w:hideMark/>
          </w:tcPr>
          <w:p w:rsidR="00C26D2D" w:rsidRPr="00C26D2D" w:rsidRDefault="00C26D2D" w:rsidP="00C26D2D">
            <w:pPr>
              <w:widowControl/>
              <w:wordWrap/>
              <w:autoSpaceDE/>
              <w:autoSpaceDN/>
              <w:spacing w:after="450" w:line="240" w:lineRule="auto"/>
              <w:jc w:val="center"/>
              <w:rPr>
                <w:rFonts w:ascii="Arial" w:eastAsia="Gulim" w:hAnsi="Arial" w:cs="Arial"/>
                <w:kern w:val="0"/>
                <w:szCs w:val="20"/>
              </w:rPr>
            </w:pPr>
          </w:p>
        </w:tc>
        <w:tc>
          <w:tcPr>
            <w:tcW w:w="0" w:type="auto"/>
            <w:tcMar>
              <w:top w:w="0" w:type="dxa"/>
              <w:left w:w="0" w:type="dxa"/>
              <w:bottom w:w="0" w:type="dxa"/>
              <w:right w:w="0" w:type="dxa"/>
            </w:tcMar>
            <w:vAlign w:val="center"/>
            <w:hideMark/>
          </w:tcPr>
          <w:p w:rsidR="00C26D2D" w:rsidRPr="00C26D2D" w:rsidRDefault="00C26D2D" w:rsidP="00C26D2D">
            <w:pPr>
              <w:widowControl/>
              <w:wordWrap/>
              <w:autoSpaceDE/>
              <w:autoSpaceDN/>
              <w:spacing w:after="450" w:line="240" w:lineRule="auto"/>
              <w:jc w:val="left"/>
              <w:rPr>
                <w:rFonts w:ascii="Arial" w:eastAsia="Gulim" w:hAnsi="Arial" w:cs="Arial"/>
                <w:kern w:val="0"/>
                <w:szCs w:val="20"/>
              </w:rPr>
            </w:pPr>
            <w:r w:rsidRPr="00C26D2D">
              <w:rPr>
                <w:rFonts w:ascii="Arial" w:eastAsia="Gulim" w:hAnsi="Arial" w:cs="Arial"/>
                <w:b/>
                <w:bCs/>
                <w:kern w:val="0"/>
                <w:szCs w:val="20"/>
              </w:rPr>
              <w:t>B</w:t>
            </w:r>
            <w:r w:rsidRPr="00C26D2D">
              <w:rPr>
                <w:rFonts w:ascii="Arial" w:eastAsia="Gulim" w:hAnsi="Arial" w:cs="Arial"/>
                <w:kern w:val="0"/>
                <w:szCs w:val="20"/>
              </w:rPr>
              <w:t>    I would like to say that I am unhappy about your hotel.</w:t>
            </w:r>
          </w:p>
        </w:tc>
      </w:tr>
      <w:tr w:rsidR="00C26D2D" w:rsidRPr="00C26D2D" w:rsidTr="00C26D2D">
        <w:trPr>
          <w:trHeight w:val="375"/>
        </w:trPr>
        <w:tc>
          <w:tcPr>
            <w:tcW w:w="300" w:type="dxa"/>
            <w:tcMar>
              <w:top w:w="0" w:type="dxa"/>
              <w:left w:w="0" w:type="dxa"/>
              <w:bottom w:w="0" w:type="dxa"/>
              <w:right w:w="0" w:type="dxa"/>
            </w:tcMar>
            <w:vAlign w:val="center"/>
            <w:hideMark/>
          </w:tcPr>
          <w:p w:rsidR="00C26D2D" w:rsidRPr="00C26D2D" w:rsidRDefault="00C26D2D" w:rsidP="00C26D2D">
            <w:pPr>
              <w:widowControl/>
              <w:wordWrap/>
              <w:autoSpaceDE/>
              <w:autoSpaceDN/>
              <w:spacing w:after="450" w:line="240" w:lineRule="auto"/>
              <w:jc w:val="center"/>
              <w:rPr>
                <w:rFonts w:ascii="Arial" w:eastAsia="Gulim" w:hAnsi="Arial" w:cs="Arial"/>
                <w:kern w:val="0"/>
                <w:szCs w:val="20"/>
              </w:rPr>
            </w:pPr>
          </w:p>
        </w:tc>
        <w:tc>
          <w:tcPr>
            <w:tcW w:w="0" w:type="auto"/>
            <w:tcMar>
              <w:top w:w="0" w:type="dxa"/>
              <w:left w:w="0" w:type="dxa"/>
              <w:bottom w:w="0" w:type="dxa"/>
              <w:right w:w="0" w:type="dxa"/>
            </w:tcMar>
            <w:vAlign w:val="center"/>
            <w:hideMark/>
          </w:tcPr>
          <w:p w:rsidR="00C26D2D" w:rsidRPr="00C26D2D" w:rsidRDefault="00C26D2D" w:rsidP="00C26D2D">
            <w:pPr>
              <w:widowControl/>
              <w:wordWrap/>
              <w:autoSpaceDE/>
              <w:autoSpaceDN/>
              <w:spacing w:after="450" w:line="240" w:lineRule="auto"/>
              <w:jc w:val="left"/>
              <w:rPr>
                <w:rFonts w:ascii="Arial" w:eastAsia="Gulim" w:hAnsi="Arial" w:cs="Arial"/>
                <w:kern w:val="0"/>
                <w:szCs w:val="20"/>
              </w:rPr>
            </w:pPr>
            <w:r w:rsidRPr="00C26D2D">
              <w:rPr>
                <w:rFonts w:ascii="Arial" w:eastAsia="Gulim" w:hAnsi="Arial" w:cs="Arial"/>
                <w:b/>
                <w:bCs/>
                <w:kern w:val="0"/>
                <w:szCs w:val="20"/>
              </w:rPr>
              <w:t>C</w:t>
            </w:r>
            <w:r w:rsidRPr="00C26D2D">
              <w:rPr>
                <w:rFonts w:ascii="Arial" w:eastAsia="Gulim" w:hAnsi="Arial" w:cs="Arial"/>
                <w:kern w:val="0"/>
                <w:szCs w:val="20"/>
              </w:rPr>
              <w:t>    I would like to complain about the service I received at your hotel recently.</w:t>
            </w:r>
          </w:p>
        </w:tc>
      </w:tr>
    </w:tbl>
    <w:p w:rsidR="00C26D2D" w:rsidRPr="00C26D2D" w:rsidRDefault="00C26D2D" w:rsidP="00C26D2D">
      <w:pPr>
        <w:widowControl/>
        <w:shd w:val="clear" w:color="auto" w:fill="FFFFFF"/>
        <w:wordWrap/>
        <w:autoSpaceDE/>
        <w:autoSpaceDN/>
        <w:spacing w:after="240" w:line="300" w:lineRule="atLeast"/>
        <w:jc w:val="left"/>
        <w:rPr>
          <w:rFonts w:ascii="Arial" w:eastAsia="Gulim" w:hAnsi="Arial" w:cs="Arial"/>
          <w:color w:val="000000"/>
          <w:kern w:val="0"/>
          <w:szCs w:val="20"/>
        </w:rPr>
      </w:pPr>
      <w:r w:rsidRPr="00C26D2D">
        <w:rPr>
          <w:rFonts w:ascii="Arial" w:eastAsia="Gulim" w:hAnsi="Arial" w:cs="Arial"/>
          <w:b/>
          <w:bCs/>
          <w:color w:val="000000"/>
          <w:kern w:val="0"/>
          <w:szCs w:val="20"/>
        </w:rPr>
        <w:t>4)</w:t>
      </w:r>
      <w:r w:rsidRPr="00C26D2D">
        <w:rPr>
          <w:rFonts w:ascii="Arial" w:eastAsia="Gulim" w:hAnsi="Arial" w:cs="Arial"/>
          <w:color w:val="000000"/>
          <w:kern w:val="0"/>
          <w:szCs w:val="20"/>
        </w:rPr>
        <w:t xml:space="preserve"> You have sent a letter of application to a college, together with your curriculum vitae which the college requested. What do you say in the letter to explain that your curriculum </w:t>
      </w:r>
      <w:proofErr w:type="gramStart"/>
      <w:r w:rsidRPr="00C26D2D">
        <w:rPr>
          <w:rFonts w:ascii="Arial" w:eastAsia="Gulim" w:hAnsi="Arial" w:cs="Arial"/>
          <w:color w:val="000000"/>
          <w:kern w:val="0"/>
          <w:szCs w:val="20"/>
        </w:rPr>
        <w:t>vitae is</w:t>
      </w:r>
      <w:proofErr w:type="gramEnd"/>
      <w:r w:rsidRPr="00C26D2D">
        <w:rPr>
          <w:rFonts w:ascii="Arial" w:eastAsia="Gulim" w:hAnsi="Arial" w:cs="Arial"/>
          <w:color w:val="000000"/>
          <w:kern w:val="0"/>
          <w:szCs w:val="20"/>
        </w:rPr>
        <w:t xml:space="preserve"> attached?</w:t>
      </w:r>
    </w:p>
    <w:tbl>
      <w:tblPr>
        <w:tblW w:w="0" w:type="auto"/>
        <w:tblCellMar>
          <w:top w:w="15" w:type="dxa"/>
          <w:left w:w="15" w:type="dxa"/>
          <w:bottom w:w="15" w:type="dxa"/>
          <w:right w:w="15" w:type="dxa"/>
        </w:tblCellMar>
        <w:tblLook w:val="04A0" w:firstRow="1" w:lastRow="0" w:firstColumn="1" w:lastColumn="0" w:noHBand="0" w:noVBand="1"/>
      </w:tblPr>
      <w:tblGrid>
        <w:gridCol w:w="300"/>
        <w:gridCol w:w="4885"/>
      </w:tblGrid>
      <w:tr w:rsidR="00C26D2D" w:rsidRPr="00C26D2D" w:rsidTr="00C26D2D">
        <w:trPr>
          <w:trHeight w:val="375"/>
        </w:trPr>
        <w:tc>
          <w:tcPr>
            <w:tcW w:w="300" w:type="dxa"/>
            <w:tcMar>
              <w:top w:w="0" w:type="dxa"/>
              <w:left w:w="0" w:type="dxa"/>
              <w:bottom w:w="0" w:type="dxa"/>
              <w:right w:w="0" w:type="dxa"/>
            </w:tcMar>
            <w:vAlign w:val="center"/>
            <w:hideMark/>
          </w:tcPr>
          <w:p w:rsidR="00C26D2D" w:rsidRPr="00C26D2D" w:rsidRDefault="00C26D2D" w:rsidP="00C26D2D">
            <w:pPr>
              <w:widowControl/>
              <w:wordWrap/>
              <w:autoSpaceDE/>
              <w:autoSpaceDN/>
              <w:spacing w:after="450" w:line="240" w:lineRule="auto"/>
              <w:jc w:val="center"/>
              <w:rPr>
                <w:rFonts w:ascii="Arial" w:eastAsia="Gulim" w:hAnsi="Arial" w:cs="Arial"/>
                <w:kern w:val="0"/>
                <w:szCs w:val="20"/>
              </w:rPr>
            </w:pPr>
            <w:r w:rsidRPr="00C26D2D">
              <w:rPr>
                <w:rFonts w:ascii="Arial" w:eastAsia="Gulim" w:hAnsi="Arial" w:cs="Arial"/>
                <w:kern w:val="0"/>
                <w:szCs w:val="20"/>
              </w:rPr>
              <w:t> </w:t>
            </w:r>
          </w:p>
        </w:tc>
        <w:tc>
          <w:tcPr>
            <w:tcW w:w="0" w:type="auto"/>
            <w:tcMar>
              <w:top w:w="0" w:type="dxa"/>
              <w:left w:w="0" w:type="dxa"/>
              <w:bottom w:w="0" w:type="dxa"/>
              <w:right w:w="0" w:type="dxa"/>
            </w:tcMar>
            <w:vAlign w:val="center"/>
            <w:hideMark/>
          </w:tcPr>
          <w:p w:rsidR="00C26D2D" w:rsidRPr="00C26D2D" w:rsidRDefault="00C26D2D" w:rsidP="00C26D2D">
            <w:pPr>
              <w:widowControl/>
              <w:wordWrap/>
              <w:autoSpaceDE/>
              <w:autoSpaceDN/>
              <w:spacing w:after="450" w:line="240" w:lineRule="auto"/>
              <w:jc w:val="left"/>
              <w:rPr>
                <w:rFonts w:ascii="Arial" w:eastAsia="Gulim" w:hAnsi="Arial" w:cs="Arial"/>
                <w:kern w:val="0"/>
                <w:szCs w:val="20"/>
              </w:rPr>
            </w:pPr>
            <w:r w:rsidRPr="00C26D2D">
              <w:rPr>
                <w:rFonts w:ascii="Arial" w:eastAsia="Gulim" w:hAnsi="Arial" w:cs="Arial"/>
                <w:b/>
                <w:bCs/>
                <w:kern w:val="0"/>
                <w:szCs w:val="20"/>
              </w:rPr>
              <w:t>A</w:t>
            </w:r>
            <w:r w:rsidRPr="00C26D2D">
              <w:rPr>
                <w:rFonts w:ascii="Arial" w:eastAsia="Gulim" w:hAnsi="Arial" w:cs="Arial"/>
                <w:kern w:val="0"/>
                <w:szCs w:val="20"/>
              </w:rPr>
              <w:t>    You asked for my curriculum vitae, so here it is.</w:t>
            </w:r>
          </w:p>
        </w:tc>
      </w:tr>
      <w:tr w:rsidR="00C26D2D" w:rsidRPr="00C26D2D" w:rsidTr="00C26D2D">
        <w:trPr>
          <w:trHeight w:val="375"/>
        </w:trPr>
        <w:tc>
          <w:tcPr>
            <w:tcW w:w="300" w:type="dxa"/>
            <w:tcMar>
              <w:top w:w="0" w:type="dxa"/>
              <w:left w:w="0" w:type="dxa"/>
              <w:bottom w:w="0" w:type="dxa"/>
              <w:right w:w="0" w:type="dxa"/>
            </w:tcMar>
            <w:vAlign w:val="center"/>
            <w:hideMark/>
          </w:tcPr>
          <w:p w:rsidR="00C26D2D" w:rsidRPr="00C26D2D" w:rsidRDefault="00C26D2D" w:rsidP="00C26D2D">
            <w:pPr>
              <w:widowControl/>
              <w:wordWrap/>
              <w:autoSpaceDE/>
              <w:autoSpaceDN/>
              <w:spacing w:after="450" w:line="240" w:lineRule="auto"/>
              <w:jc w:val="center"/>
              <w:rPr>
                <w:rFonts w:ascii="Arial" w:eastAsia="Gulim" w:hAnsi="Arial" w:cs="Arial"/>
                <w:kern w:val="0"/>
                <w:szCs w:val="20"/>
              </w:rPr>
            </w:pPr>
          </w:p>
        </w:tc>
        <w:tc>
          <w:tcPr>
            <w:tcW w:w="0" w:type="auto"/>
            <w:tcMar>
              <w:top w:w="0" w:type="dxa"/>
              <w:left w:w="0" w:type="dxa"/>
              <w:bottom w:w="0" w:type="dxa"/>
              <w:right w:w="0" w:type="dxa"/>
            </w:tcMar>
            <w:vAlign w:val="center"/>
            <w:hideMark/>
          </w:tcPr>
          <w:p w:rsidR="00C26D2D" w:rsidRPr="00C26D2D" w:rsidRDefault="00C26D2D" w:rsidP="00C26D2D">
            <w:pPr>
              <w:widowControl/>
              <w:wordWrap/>
              <w:autoSpaceDE/>
              <w:autoSpaceDN/>
              <w:spacing w:after="450" w:line="240" w:lineRule="auto"/>
              <w:jc w:val="left"/>
              <w:rPr>
                <w:rFonts w:ascii="Arial" w:eastAsia="Gulim" w:hAnsi="Arial" w:cs="Arial"/>
                <w:kern w:val="0"/>
                <w:szCs w:val="20"/>
              </w:rPr>
            </w:pPr>
            <w:r w:rsidRPr="00C26D2D">
              <w:rPr>
                <w:rFonts w:ascii="Arial" w:eastAsia="Gulim" w:hAnsi="Arial" w:cs="Arial"/>
                <w:b/>
                <w:bCs/>
                <w:kern w:val="0"/>
                <w:szCs w:val="20"/>
              </w:rPr>
              <w:t>B</w:t>
            </w:r>
            <w:r w:rsidRPr="00C26D2D">
              <w:rPr>
                <w:rFonts w:ascii="Arial" w:eastAsia="Gulim" w:hAnsi="Arial" w:cs="Arial"/>
                <w:kern w:val="0"/>
                <w:szCs w:val="20"/>
              </w:rPr>
              <w:t>    As you can see, I've enclosed my curriculum vitae.</w:t>
            </w:r>
          </w:p>
        </w:tc>
      </w:tr>
      <w:tr w:rsidR="00C26D2D" w:rsidRPr="00C26D2D" w:rsidTr="00C26D2D">
        <w:trPr>
          <w:trHeight w:val="375"/>
        </w:trPr>
        <w:tc>
          <w:tcPr>
            <w:tcW w:w="300" w:type="dxa"/>
            <w:tcMar>
              <w:top w:w="0" w:type="dxa"/>
              <w:left w:w="0" w:type="dxa"/>
              <w:bottom w:w="0" w:type="dxa"/>
              <w:right w:w="0" w:type="dxa"/>
            </w:tcMar>
            <w:vAlign w:val="center"/>
            <w:hideMark/>
          </w:tcPr>
          <w:p w:rsidR="00C26D2D" w:rsidRPr="00C26D2D" w:rsidRDefault="00C26D2D" w:rsidP="00C26D2D">
            <w:pPr>
              <w:widowControl/>
              <w:wordWrap/>
              <w:autoSpaceDE/>
              <w:autoSpaceDN/>
              <w:spacing w:after="450" w:line="240" w:lineRule="auto"/>
              <w:jc w:val="center"/>
              <w:rPr>
                <w:rFonts w:ascii="Arial" w:eastAsia="Gulim" w:hAnsi="Arial" w:cs="Arial"/>
                <w:kern w:val="0"/>
                <w:szCs w:val="20"/>
              </w:rPr>
            </w:pPr>
          </w:p>
        </w:tc>
        <w:tc>
          <w:tcPr>
            <w:tcW w:w="0" w:type="auto"/>
            <w:tcMar>
              <w:top w:w="0" w:type="dxa"/>
              <w:left w:w="0" w:type="dxa"/>
              <w:bottom w:w="0" w:type="dxa"/>
              <w:right w:w="0" w:type="dxa"/>
            </w:tcMar>
            <w:vAlign w:val="center"/>
            <w:hideMark/>
          </w:tcPr>
          <w:p w:rsidR="00C26D2D" w:rsidRPr="00C26D2D" w:rsidRDefault="00C26D2D" w:rsidP="00C26D2D">
            <w:pPr>
              <w:widowControl/>
              <w:wordWrap/>
              <w:autoSpaceDE/>
              <w:autoSpaceDN/>
              <w:spacing w:after="450" w:line="240" w:lineRule="auto"/>
              <w:jc w:val="left"/>
              <w:rPr>
                <w:rFonts w:ascii="Arial" w:eastAsia="Gulim" w:hAnsi="Arial" w:cs="Arial"/>
                <w:kern w:val="0"/>
                <w:szCs w:val="20"/>
              </w:rPr>
            </w:pPr>
            <w:r w:rsidRPr="00C26D2D">
              <w:rPr>
                <w:rFonts w:ascii="Arial" w:eastAsia="Gulim" w:hAnsi="Arial" w:cs="Arial"/>
                <w:b/>
                <w:bCs/>
                <w:kern w:val="0"/>
                <w:szCs w:val="20"/>
              </w:rPr>
              <w:t>C</w:t>
            </w:r>
            <w:r w:rsidRPr="00C26D2D">
              <w:rPr>
                <w:rFonts w:ascii="Arial" w:eastAsia="Gulim" w:hAnsi="Arial" w:cs="Arial"/>
                <w:kern w:val="0"/>
                <w:szCs w:val="20"/>
              </w:rPr>
              <w:t>    As you requested, I enclose my curriculum vitae.</w:t>
            </w:r>
          </w:p>
        </w:tc>
      </w:tr>
    </w:tbl>
    <w:p w:rsidR="00C26D2D" w:rsidRPr="00C26D2D" w:rsidRDefault="00C26D2D" w:rsidP="00C26D2D">
      <w:pPr>
        <w:widowControl/>
        <w:shd w:val="clear" w:color="auto" w:fill="FFFFFF"/>
        <w:wordWrap/>
        <w:autoSpaceDE/>
        <w:autoSpaceDN/>
        <w:spacing w:after="240" w:line="300" w:lineRule="atLeast"/>
        <w:jc w:val="left"/>
        <w:rPr>
          <w:rFonts w:ascii="Arial" w:eastAsia="Gulim" w:hAnsi="Arial" w:cs="Arial"/>
          <w:color w:val="000000"/>
          <w:kern w:val="0"/>
          <w:szCs w:val="20"/>
        </w:rPr>
      </w:pPr>
      <w:r w:rsidRPr="00C26D2D">
        <w:rPr>
          <w:rFonts w:ascii="Arial" w:eastAsia="Gulim" w:hAnsi="Arial" w:cs="Arial"/>
          <w:b/>
          <w:bCs/>
          <w:color w:val="000000"/>
          <w:kern w:val="0"/>
          <w:szCs w:val="20"/>
        </w:rPr>
        <w:lastRenderedPageBreak/>
        <w:t>5)</w:t>
      </w:r>
      <w:r w:rsidRPr="00C26D2D">
        <w:rPr>
          <w:rFonts w:ascii="Arial" w:eastAsia="Gulim" w:hAnsi="Arial" w:cs="Arial"/>
          <w:color w:val="000000"/>
          <w:kern w:val="0"/>
          <w:szCs w:val="20"/>
        </w:rPr>
        <w:t xml:space="preserve"> You have applied for a job, but you would like the company to send you more information. What do you say?</w:t>
      </w:r>
    </w:p>
    <w:tbl>
      <w:tblPr>
        <w:tblW w:w="0" w:type="auto"/>
        <w:tblCellMar>
          <w:top w:w="15" w:type="dxa"/>
          <w:left w:w="15" w:type="dxa"/>
          <w:bottom w:w="15" w:type="dxa"/>
          <w:right w:w="15" w:type="dxa"/>
        </w:tblCellMar>
        <w:tblLook w:val="04A0" w:firstRow="1" w:lastRow="0" w:firstColumn="1" w:lastColumn="0" w:noHBand="0" w:noVBand="1"/>
      </w:tblPr>
      <w:tblGrid>
        <w:gridCol w:w="300"/>
        <w:gridCol w:w="5592"/>
      </w:tblGrid>
      <w:tr w:rsidR="00C26D2D" w:rsidRPr="00C26D2D" w:rsidTr="00C26D2D">
        <w:trPr>
          <w:trHeight w:val="375"/>
        </w:trPr>
        <w:tc>
          <w:tcPr>
            <w:tcW w:w="300" w:type="dxa"/>
            <w:tcMar>
              <w:top w:w="0" w:type="dxa"/>
              <w:left w:w="0" w:type="dxa"/>
              <w:bottom w:w="0" w:type="dxa"/>
              <w:right w:w="0" w:type="dxa"/>
            </w:tcMar>
            <w:vAlign w:val="center"/>
            <w:hideMark/>
          </w:tcPr>
          <w:p w:rsidR="00C26D2D" w:rsidRPr="00C26D2D" w:rsidRDefault="00C26D2D" w:rsidP="00C26D2D">
            <w:pPr>
              <w:widowControl/>
              <w:wordWrap/>
              <w:autoSpaceDE/>
              <w:autoSpaceDN/>
              <w:spacing w:after="450" w:line="240" w:lineRule="auto"/>
              <w:jc w:val="center"/>
              <w:rPr>
                <w:rFonts w:ascii="Arial" w:eastAsia="Gulim" w:hAnsi="Arial" w:cs="Arial"/>
                <w:kern w:val="0"/>
                <w:szCs w:val="20"/>
              </w:rPr>
            </w:pPr>
          </w:p>
        </w:tc>
        <w:tc>
          <w:tcPr>
            <w:tcW w:w="0" w:type="auto"/>
            <w:tcMar>
              <w:top w:w="0" w:type="dxa"/>
              <w:left w:w="0" w:type="dxa"/>
              <w:bottom w:w="0" w:type="dxa"/>
              <w:right w:w="0" w:type="dxa"/>
            </w:tcMar>
            <w:vAlign w:val="center"/>
            <w:hideMark/>
          </w:tcPr>
          <w:p w:rsidR="00C26D2D" w:rsidRPr="00C26D2D" w:rsidRDefault="00C26D2D" w:rsidP="00C26D2D">
            <w:pPr>
              <w:widowControl/>
              <w:wordWrap/>
              <w:autoSpaceDE/>
              <w:autoSpaceDN/>
              <w:spacing w:after="450" w:line="240" w:lineRule="auto"/>
              <w:jc w:val="left"/>
              <w:rPr>
                <w:rFonts w:ascii="Arial" w:eastAsia="Gulim" w:hAnsi="Arial" w:cs="Arial"/>
                <w:kern w:val="0"/>
                <w:szCs w:val="20"/>
              </w:rPr>
            </w:pPr>
            <w:r w:rsidRPr="00C26D2D">
              <w:rPr>
                <w:rFonts w:ascii="Arial" w:eastAsia="Gulim" w:hAnsi="Arial" w:cs="Arial"/>
                <w:b/>
                <w:bCs/>
                <w:kern w:val="0"/>
                <w:szCs w:val="20"/>
              </w:rPr>
              <w:t>A</w:t>
            </w:r>
            <w:r w:rsidRPr="00C26D2D">
              <w:rPr>
                <w:rFonts w:ascii="Arial" w:eastAsia="Gulim" w:hAnsi="Arial" w:cs="Arial"/>
                <w:kern w:val="0"/>
                <w:szCs w:val="20"/>
              </w:rPr>
              <w:t>    I would be grateful if you would send me more information.</w:t>
            </w:r>
          </w:p>
        </w:tc>
      </w:tr>
      <w:tr w:rsidR="00C26D2D" w:rsidRPr="00C26D2D" w:rsidTr="00C26D2D">
        <w:trPr>
          <w:trHeight w:val="375"/>
        </w:trPr>
        <w:tc>
          <w:tcPr>
            <w:tcW w:w="300" w:type="dxa"/>
            <w:tcMar>
              <w:top w:w="0" w:type="dxa"/>
              <w:left w:w="0" w:type="dxa"/>
              <w:bottom w:w="0" w:type="dxa"/>
              <w:right w:w="0" w:type="dxa"/>
            </w:tcMar>
            <w:vAlign w:val="center"/>
            <w:hideMark/>
          </w:tcPr>
          <w:p w:rsidR="00C26D2D" w:rsidRPr="00C26D2D" w:rsidRDefault="00C26D2D" w:rsidP="00C26D2D">
            <w:pPr>
              <w:widowControl/>
              <w:wordWrap/>
              <w:autoSpaceDE/>
              <w:autoSpaceDN/>
              <w:spacing w:after="450" w:line="240" w:lineRule="auto"/>
              <w:jc w:val="center"/>
              <w:rPr>
                <w:rFonts w:ascii="Arial" w:eastAsia="Gulim" w:hAnsi="Arial" w:cs="Arial"/>
                <w:kern w:val="0"/>
                <w:szCs w:val="20"/>
              </w:rPr>
            </w:pPr>
          </w:p>
        </w:tc>
        <w:tc>
          <w:tcPr>
            <w:tcW w:w="0" w:type="auto"/>
            <w:tcMar>
              <w:top w:w="0" w:type="dxa"/>
              <w:left w:w="0" w:type="dxa"/>
              <w:bottom w:w="0" w:type="dxa"/>
              <w:right w:w="0" w:type="dxa"/>
            </w:tcMar>
            <w:vAlign w:val="center"/>
            <w:hideMark/>
          </w:tcPr>
          <w:p w:rsidR="00C26D2D" w:rsidRPr="00C26D2D" w:rsidRDefault="00C26D2D" w:rsidP="00C26D2D">
            <w:pPr>
              <w:widowControl/>
              <w:wordWrap/>
              <w:autoSpaceDE/>
              <w:autoSpaceDN/>
              <w:spacing w:after="450" w:line="240" w:lineRule="auto"/>
              <w:jc w:val="left"/>
              <w:rPr>
                <w:rFonts w:ascii="Arial" w:eastAsia="Gulim" w:hAnsi="Arial" w:cs="Arial"/>
                <w:kern w:val="0"/>
                <w:szCs w:val="20"/>
              </w:rPr>
            </w:pPr>
            <w:r w:rsidRPr="00C26D2D">
              <w:rPr>
                <w:rFonts w:ascii="Arial" w:eastAsia="Gulim" w:hAnsi="Arial" w:cs="Arial"/>
                <w:b/>
                <w:bCs/>
                <w:kern w:val="0"/>
                <w:szCs w:val="20"/>
              </w:rPr>
              <w:t>B</w:t>
            </w:r>
            <w:r w:rsidRPr="00C26D2D">
              <w:rPr>
                <w:rFonts w:ascii="Arial" w:eastAsia="Gulim" w:hAnsi="Arial" w:cs="Arial"/>
                <w:kern w:val="0"/>
                <w:szCs w:val="20"/>
              </w:rPr>
              <w:t>    I want you to send me more information.</w:t>
            </w:r>
          </w:p>
        </w:tc>
      </w:tr>
      <w:tr w:rsidR="00C26D2D" w:rsidRPr="00C26D2D" w:rsidTr="00C26D2D">
        <w:trPr>
          <w:trHeight w:val="375"/>
        </w:trPr>
        <w:tc>
          <w:tcPr>
            <w:tcW w:w="300" w:type="dxa"/>
            <w:tcMar>
              <w:top w:w="0" w:type="dxa"/>
              <w:left w:w="0" w:type="dxa"/>
              <w:bottom w:w="0" w:type="dxa"/>
              <w:right w:w="0" w:type="dxa"/>
            </w:tcMar>
            <w:vAlign w:val="center"/>
            <w:hideMark/>
          </w:tcPr>
          <w:p w:rsidR="00C26D2D" w:rsidRPr="00C26D2D" w:rsidRDefault="00C26D2D" w:rsidP="00C26D2D">
            <w:pPr>
              <w:widowControl/>
              <w:wordWrap/>
              <w:autoSpaceDE/>
              <w:autoSpaceDN/>
              <w:spacing w:after="450" w:line="240" w:lineRule="auto"/>
              <w:jc w:val="center"/>
              <w:rPr>
                <w:rFonts w:ascii="Arial" w:eastAsia="Gulim" w:hAnsi="Arial" w:cs="Arial"/>
                <w:kern w:val="0"/>
                <w:szCs w:val="20"/>
              </w:rPr>
            </w:pPr>
            <w:r w:rsidRPr="00C26D2D">
              <w:rPr>
                <w:rFonts w:ascii="Arial" w:eastAsia="Gulim" w:hAnsi="Arial" w:cs="Arial"/>
                <w:kern w:val="0"/>
                <w:szCs w:val="20"/>
              </w:rPr>
              <w:t> </w:t>
            </w:r>
          </w:p>
        </w:tc>
        <w:tc>
          <w:tcPr>
            <w:tcW w:w="0" w:type="auto"/>
            <w:tcMar>
              <w:top w:w="0" w:type="dxa"/>
              <w:left w:w="0" w:type="dxa"/>
              <w:bottom w:w="0" w:type="dxa"/>
              <w:right w:w="0" w:type="dxa"/>
            </w:tcMar>
            <w:vAlign w:val="center"/>
            <w:hideMark/>
          </w:tcPr>
          <w:p w:rsidR="00C26D2D" w:rsidRPr="00C26D2D" w:rsidRDefault="00C26D2D" w:rsidP="00C26D2D">
            <w:pPr>
              <w:widowControl/>
              <w:wordWrap/>
              <w:autoSpaceDE/>
              <w:autoSpaceDN/>
              <w:spacing w:after="450" w:line="240" w:lineRule="auto"/>
              <w:jc w:val="left"/>
              <w:rPr>
                <w:rFonts w:ascii="Arial" w:eastAsia="Gulim" w:hAnsi="Arial" w:cs="Arial"/>
                <w:kern w:val="0"/>
                <w:szCs w:val="20"/>
              </w:rPr>
            </w:pPr>
            <w:r w:rsidRPr="00C26D2D">
              <w:rPr>
                <w:rFonts w:ascii="Arial" w:eastAsia="Gulim" w:hAnsi="Arial" w:cs="Arial"/>
                <w:b/>
                <w:bCs/>
                <w:kern w:val="0"/>
                <w:szCs w:val="20"/>
              </w:rPr>
              <w:t>C</w:t>
            </w:r>
            <w:r w:rsidRPr="00C26D2D">
              <w:rPr>
                <w:rFonts w:ascii="Arial" w:eastAsia="Gulim" w:hAnsi="Arial" w:cs="Arial"/>
                <w:kern w:val="0"/>
                <w:szCs w:val="20"/>
              </w:rPr>
              <w:t>    Send me some more information, if you don't mind.</w:t>
            </w:r>
          </w:p>
        </w:tc>
      </w:tr>
    </w:tbl>
    <w:p w:rsidR="00C26D2D" w:rsidRPr="00C26D2D" w:rsidRDefault="00C26D2D" w:rsidP="00C26D2D">
      <w:pPr>
        <w:widowControl/>
        <w:shd w:val="clear" w:color="auto" w:fill="FFFFFF"/>
        <w:wordWrap/>
        <w:autoSpaceDE/>
        <w:autoSpaceDN/>
        <w:spacing w:after="240" w:line="300" w:lineRule="atLeast"/>
        <w:jc w:val="left"/>
        <w:rPr>
          <w:rFonts w:ascii="Arial" w:eastAsia="Gulim" w:hAnsi="Arial" w:cs="Arial"/>
          <w:color w:val="000000"/>
          <w:kern w:val="0"/>
          <w:szCs w:val="20"/>
        </w:rPr>
      </w:pPr>
      <w:r w:rsidRPr="00C26D2D">
        <w:rPr>
          <w:rFonts w:ascii="Arial" w:eastAsia="Gulim" w:hAnsi="Arial" w:cs="Arial"/>
          <w:b/>
          <w:bCs/>
          <w:color w:val="000000"/>
          <w:kern w:val="0"/>
          <w:szCs w:val="20"/>
        </w:rPr>
        <w:t>6)</w:t>
      </w:r>
      <w:r w:rsidRPr="00C26D2D">
        <w:rPr>
          <w:rFonts w:ascii="Arial" w:eastAsia="Gulim" w:hAnsi="Arial" w:cs="Arial"/>
          <w:color w:val="000000"/>
          <w:kern w:val="0"/>
          <w:szCs w:val="20"/>
        </w:rPr>
        <w:t xml:space="preserve"> In a letter you have written to a company, you tell them that you expect them to reply. What do you say?</w:t>
      </w:r>
    </w:p>
    <w:tbl>
      <w:tblPr>
        <w:tblW w:w="0" w:type="auto"/>
        <w:tblCellMar>
          <w:top w:w="15" w:type="dxa"/>
          <w:left w:w="15" w:type="dxa"/>
          <w:bottom w:w="15" w:type="dxa"/>
          <w:right w:w="15" w:type="dxa"/>
        </w:tblCellMar>
        <w:tblLook w:val="04A0" w:firstRow="1" w:lastRow="0" w:firstColumn="1" w:lastColumn="0" w:noHBand="0" w:noVBand="1"/>
      </w:tblPr>
      <w:tblGrid>
        <w:gridCol w:w="300"/>
        <w:gridCol w:w="3925"/>
      </w:tblGrid>
      <w:tr w:rsidR="00C26D2D" w:rsidRPr="00C26D2D" w:rsidTr="00C26D2D">
        <w:trPr>
          <w:trHeight w:val="375"/>
        </w:trPr>
        <w:tc>
          <w:tcPr>
            <w:tcW w:w="300" w:type="dxa"/>
            <w:tcMar>
              <w:top w:w="0" w:type="dxa"/>
              <w:left w:w="0" w:type="dxa"/>
              <w:bottom w:w="0" w:type="dxa"/>
              <w:right w:w="0" w:type="dxa"/>
            </w:tcMar>
            <w:vAlign w:val="center"/>
            <w:hideMark/>
          </w:tcPr>
          <w:p w:rsidR="00C26D2D" w:rsidRPr="00C26D2D" w:rsidRDefault="00C26D2D" w:rsidP="00C26D2D">
            <w:pPr>
              <w:widowControl/>
              <w:wordWrap/>
              <w:autoSpaceDE/>
              <w:autoSpaceDN/>
              <w:spacing w:after="450" w:line="240" w:lineRule="auto"/>
              <w:jc w:val="center"/>
              <w:rPr>
                <w:rFonts w:ascii="Arial" w:eastAsia="Gulim" w:hAnsi="Arial" w:cs="Arial"/>
                <w:kern w:val="0"/>
                <w:szCs w:val="20"/>
              </w:rPr>
            </w:pPr>
            <w:r w:rsidRPr="00C26D2D">
              <w:rPr>
                <w:rFonts w:ascii="Arial" w:eastAsia="Gulim" w:hAnsi="Arial" w:cs="Arial"/>
                <w:kern w:val="0"/>
                <w:szCs w:val="20"/>
              </w:rPr>
              <w:t> </w:t>
            </w:r>
          </w:p>
        </w:tc>
        <w:tc>
          <w:tcPr>
            <w:tcW w:w="0" w:type="auto"/>
            <w:tcMar>
              <w:top w:w="0" w:type="dxa"/>
              <w:left w:w="0" w:type="dxa"/>
              <w:bottom w:w="0" w:type="dxa"/>
              <w:right w:w="0" w:type="dxa"/>
            </w:tcMar>
            <w:vAlign w:val="center"/>
            <w:hideMark/>
          </w:tcPr>
          <w:p w:rsidR="00C26D2D" w:rsidRPr="00C26D2D" w:rsidRDefault="00C26D2D" w:rsidP="00C26D2D">
            <w:pPr>
              <w:widowControl/>
              <w:wordWrap/>
              <w:autoSpaceDE/>
              <w:autoSpaceDN/>
              <w:spacing w:after="450" w:line="240" w:lineRule="auto"/>
              <w:jc w:val="left"/>
              <w:rPr>
                <w:rFonts w:ascii="Arial" w:eastAsia="Gulim" w:hAnsi="Arial" w:cs="Arial"/>
                <w:kern w:val="0"/>
                <w:szCs w:val="20"/>
              </w:rPr>
            </w:pPr>
            <w:r w:rsidRPr="00C26D2D">
              <w:rPr>
                <w:rFonts w:ascii="Arial" w:eastAsia="Gulim" w:hAnsi="Arial" w:cs="Arial"/>
                <w:b/>
                <w:bCs/>
                <w:kern w:val="0"/>
                <w:szCs w:val="20"/>
              </w:rPr>
              <w:t>A</w:t>
            </w:r>
            <w:r w:rsidRPr="00C26D2D">
              <w:rPr>
                <w:rFonts w:ascii="Arial" w:eastAsia="Gulim" w:hAnsi="Arial" w:cs="Arial"/>
                <w:kern w:val="0"/>
                <w:szCs w:val="20"/>
              </w:rPr>
              <w:t>    Write back to me soon, please.</w:t>
            </w:r>
          </w:p>
        </w:tc>
      </w:tr>
      <w:tr w:rsidR="00C26D2D" w:rsidRPr="00C26D2D" w:rsidTr="00C26D2D">
        <w:trPr>
          <w:trHeight w:val="375"/>
        </w:trPr>
        <w:tc>
          <w:tcPr>
            <w:tcW w:w="300" w:type="dxa"/>
            <w:tcMar>
              <w:top w:w="0" w:type="dxa"/>
              <w:left w:w="0" w:type="dxa"/>
              <w:bottom w:w="0" w:type="dxa"/>
              <w:right w:w="0" w:type="dxa"/>
            </w:tcMar>
            <w:vAlign w:val="center"/>
            <w:hideMark/>
          </w:tcPr>
          <w:p w:rsidR="00C26D2D" w:rsidRPr="00C26D2D" w:rsidRDefault="00C26D2D" w:rsidP="00C26D2D">
            <w:pPr>
              <w:widowControl/>
              <w:wordWrap/>
              <w:autoSpaceDE/>
              <w:autoSpaceDN/>
              <w:spacing w:after="450" w:line="240" w:lineRule="auto"/>
              <w:jc w:val="center"/>
              <w:rPr>
                <w:rFonts w:ascii="Arial" w:eastAsia="Gulim" w:hAnsi="Arial" w:cs="Arial"/>
                <w:kern w:val="0"/>
                <w:szCs w:val="20"/>
              </w:rPr>
            </w:pPr>
          </w:p>
        </w:tc>
        <w:tc>
          <w:tcPr>
            <w:tcW w:w="0" w:type="auto"/>
            <w:tcMar>
              <w:top w:w="0" w:type="dxa"/>
              <w:left w:w="0" w:type="dxa"/>
              <w:bottom w:w="0" w:type="dxa"/>
              <w:right w:w="0" w:type="dxa"/>
            </w:tcMar>
            <w:vAlign w:val="center"/>
            <w:hideMark/>
          </w:tcPr>
          <w:p w:rsidR="00C26D2D" w:rsidRPr="00C26D2D" w:rsidRDefault="00C26D2D" w:rsidP="00C26D2D">
            <w:pPr>
              <w:widowControl/>
              <w:wordWrap/>
              <w:autoSpaceDE/>
              <w:autoSpaceDN/>
              <w:spacing w:after="450" w:line="240" w:lineRule="auto"/>
              <w:jc w:val="left"/>
              <w:rPr>
                <w:rFonts w:ascii="Arial" w:eastAsia="Gulim" w:hAnsi="Arial" w:cs="Arial"/>
                <w:kern w:val="0"/>
                <w:szCs w:val="20"/>
              </w:rPr>
            </w:pPr>
            <w:r w:rsidRPr="00C26D2D">
              <w:rPr>
                <w:rFonts w:ascii="Arial" w:eastAsia="Gulim" w:hAnsi="Arial" w:cs="Arial"/>
                <w:b/>
                <w:bCs/>
                <w:kern w:val="0"/>
                <w:szCs w:val="20"/>
              </w:rPr>
              <w:t>B</w:t>
            </w:r>
            <w:r w:rsidRPr="00C26D2D">
              <w:rPr>
                <w:rFonts w:ascii="Arial" w:eastAsia="Gulim" w:hAnsi="Arial" w:cs="Arial"/>
                <w:kern w:val="0"/>
                <w:szCs w:val="20"/>
              </w:rPr>
              <w:t>    Please drop me a line soon.</w:t>
            </w:r>
          </w:p>
        </w:tc>
      </w:tr>
      <w:tr w:rsidR="00C26D2D" w:rsidRPr="00C26D2D" w:rsidTr="00C26D2D">
        <w:trPr>
          <w:trHeight w:val="375"/>
        </w:trPr>
        <w:tc>
          <w:tcPr>
            <w:tcW w:w="300" w:type="dxa"/>
            <w:tcMar>
              <w:top w:w="0" w:type="dxa"/>
              <w:left w:w="0" w:type="dxa"/>
              <w:bottom w:w="0" w:type="dxa"/>
              <w:right w:w="0" w:type="dxa"/>
            </w:tcMar>
            <w:vAlign w:val="center"/>
            <w:hideMark/>
          </w:tcPr>
          <w:p w:rsidR="00C26D2D" w:rsidRPr="00C26D2D" w:rsidRDefault="00C26D2D" w:rsidP="00C26D2D">
            <w:pPr>
              <w:widowControl/>
              <w:wordWrap/>
              <w:autoSpaceDE/>
              <w:autoSpaceDN/>
              <w:spacing w:after="450" w:line="240" w:lineRule="auto"/>
              <w:jc w:val="center"/>
              <w:rPr>
                <w:rFonts w:ascii="Arial" w:eastAsia="Gulim" w:hAnsi="Arial" w:cs="Arial"/>
                <w:kern w:val="0"/>
                <w:szCs w:val="20"/>
              </w:rPr>
            </w:pPr>
          </w:p>
        </w:tc>
        <w:tc>
          <w:tcPr>
            <w:tcW w:w="0" w:type="auto"/>
            <w:tcMar>
              <w:top w:w="0" w:type="dxa"/>
              <w:left w:w="0" w:type="dxa"/>
              <w:bottom w:w="0" w:type="dxa"/>
              <w:right w:w="0" w:type="dxa"/>
            </w:tcMar>
            <w:vAlign w:val="center"/>
            <w:hideMark/>
          </w:tcPr>
          <w:p w:rsidR="00C26D2D" w:rsidRPr="00C26D2D" w:rsidRDefault="00C26D2D" w:rsidP="00C26D2D">
            <w:pPr>
              <w:widowControl/>
              <w:wordWrap/>
              <w:autoSpaceDE/>
              <w:autoSpaceDN/>
              <w:spacing w:after="450" w:line="240" w:lineRule="auto"/>
              <w:jc w:val="left"/>
              <w:rPr>
                <w:rFonts w:ascii="Arial" w:eastAsia="Gulim" w:hAnsi="Arial" w:cs="Arial"/>
                <w:kern w:val="0"/>
                <w:szCs w:val="20"/>
              </w:rPr>
            </w:pPr>
            <w:r w:rsidRPr="00C26D2D">
              <w:rPr>
                <w:rFonts w:ascii="Arial" w:eastAsia="Gulim" w:hAnsi="Arial" w:cs="Arial"/>
                <w:b/>
                <w:bCs/>
                <w:kern w:val="0"/>
                <w:szCs w:val="20"/>
              </w:rPr>
              <w:t>C</w:t>
            </w:r>
            <w:r w:rsidRPr="00C26D2D">
              <w:rPr>
                <w:rFonts w:ascii="Arial" w:eastAsia="Gulim" w:hAnsi="Arial" w:cs="Arial"/>
                <w:kern w:val="0"/>
                <w:szCs w:val="20"/>
              </w:rPr>
              <w:t xml:space="preserve">    l </w:t>
            </w:r>
            <w:proofErr w:type="gramStart"/>
            <w:r w:rsidRPr="00C26D2D">
              <w:rPr>
                <w:rFonts w:ascii="Arial" w:eastAsia="Gulim" w:hAnsi="Arial" w:cs="Arial"/>
                <w:kern w:val="0"/>
                <w:szCs w:val="20"/>
              </w:rPr>
              <w:t>look</w:t>
            </w:r>
            <w:proofErr w:type="gramEnd"/>
            <w:r w:rsidRPr="00C26D2D">
              <w:rPr>
                <w:rFonts w:ascii="Arial" w:eastAsia="Gulim" w:hAnsi="Arial" w:cs="Arial"/>
                <w:kern w:val="0"/>
                <w:szCs w:val="20"/>
              </w:rPr>
              <w:t xml:space="preserve"> forward to hearing from you soon.</w:t>
            </w:r>
          </w:p>
        </w:tc>
      </w:tr>
    </w:tbl>
    <w:p w:rsidR="00C26D2D" w:rsidRPr="00C26D2D" w:rsidRDefault="00C26D2D" w:rsidP="00C26D2D">
      <w:pPr>
        <w:widowControl/>
        <w:shd w:val="clear" w:color="auto" w:fill="FFFFFF"/>
        <w:wordWrap/>
        <w:autoSpaceDE/>
        <w:autoSpaceDN/>
        <w:spacing w:after="240" w:line="300" w:lineRule="atLeast"/>
        <w:jc w:val="left"/>
        <w:rPr>
          <w:rFonts w:ascii="Arial" w:eastAsia="Gulim" w:hAnsi="Arial" w:cs="Arial"/>
          <w:color w:val="000000"/>
          <w:kern w:val="0"/>
          <w:szCs w:val="20"/>
        </w:rPr>
      </w:pPr>
      <w:r w:rsidRPr="00C26D2D">
        <w:rPr>
          <w:rFonts w:ascii="Arial" w:eastAsia="Gulim" w:hAnsi="Arial" w:cs="Arial"/>
          <w:b/>
          <w:bCs/>
          <w:color w:val="000000"/>
          <w:kern w:val="0"/>
          <w:szCs w:val="20"/>
        </w:rPr>
        <w:t>7)</w:t>
      </w:r>
      <w:r w:rsidRPr="00C26D2D">
        <w:rPr>
          <w:rFonts w:ascii="Arial" w:eastAsia="Gulim" w:hAnsi="Arial" w:cs="Arial"/>
          <w:color w:val="000000"/>
          <w:kern w:val="0"/>
          <w:szCs w:val="20"/>
        </w:rPr>
        <w:t xml:space="preserve"> In a letter you have written, you want the recipient to do something and are thanking them in advance of their action. What do you say?</w:t>
      </w:r>
    </w:p>
    <w:tbl>
      <w:tblPr>
        <w:tblW w:w="0" w:type="auto"/>
        <w:tblCellMar>
          <w:top w:w="15" w:type="dxa"/>
          <w:left w:w="15" w:type="dxa"/>
          <w:bottom w:w="15" w:type="dxa"/>
          <w:right w:w="15" w:type="dxa"/>
        </w:tblCellMar>
        <w:tblLook w:val="04A0" w:firstRow="1" w:lastRow="0" w:firstColumn="1" w:lastColumn="0" w:noHBand="0" w:noVBand="1"/>
      </w:tblPr>
      <w:tblGrid>
        <w:gridCol w:w="300"/>
        <w:gridCol w:w="4814"/>
      </w:tblGrid>
      <w:tr w:rsidR="00C26D2D" w:rsidRPr="00C26D2D" w:rsidTr="00C26D2D">
        <w:trPr>
          <w:trHeight w:val="375"/>
        </w:trPr>
        <w:tc>
          <w:tcPr>
            <w:tcW w:w="300" w:type="dxa"/>
            <w:tcMar>
              <w:top w:w="0" w:type="dxa"/>
              <w:left w:w="0" w:type="dxa"/>
              <w:bottom w:w="0" w:type="dxa"/>
              <w:right w:w="0" w:type="dxa"/>
            </w:tcMar>
            <w:vAlign w:val="center"/>
            <w:hideMark/>
          </w:tcPr>
          <w:p w:rsidR="00C26D2D" w:rsidRPr="00C26D2D" w:rsidRDefault="00C26D2D" w:rsidP="00C26D2D">
            <w:pPr>
              <w:widowControl/>
              <w:wordWrap/>
              <w:autoSpaceDE/>
              <w:autoSpaceDN/>
              <w:spacing w:after="450" w:line="240" w:lineRule="auto"/>
              <w:jc w:val="center"/>
              <w:rPr>
                <w:rFonts w:ascii="Arial" w:eastAsia="Gulim" w:hAnsi="Arial" w:cs="Arial"/>
                <w:kern w:val="0"/>
                <w:szCs w:val="20"/>
              </w:rPr>
            </w:pPr>
          </w:p>
        </w:tc>
        <w:tc>
          <w:tcPr>
            <w:tcW w:w="0" w:type="auto"/>
            <w:tcMar>
              <w:top w:w="0" w:type="dxa"/>
              <w:left w:w="0" w:type="dxa"/>
              <w:bottom w:w="0" w:type="dxa"/>
              <w:right w:w="0" w:type="dxa"/>
            </w:tcMar>
            <w:vAlign w:val="center"/>
            <w:hideMark/>
          </w:tcPr>
          <w:p w:rsidR="00C26D2D" w:rsidRPr="00C26D2D" w:rsidRDefault="00C26D2D" w:rsidP="00C26D2D">
            <w:pPr>
              <w:widowControl/>
              <w:wordWrap/>
              <w:autoSpaceDE/>
              <w:autoSpaceDN/>
              <w:spacing w:after="450" w:line="240" w:lineRule="auto"/>
              <w:jc w:val="left"/>
              <w:rPr>
                <w:rFonts w:ascii="Arial" w:eastAsia="Gulim" w:hAnsi="Arial" w:cs="Arial"/>
                <w:kern w:val="0"/>
                <w:szCs w:val="20"/>
              </w:rPr>
            </w:pPr>
            <w:r w:rsidRPr="00C26D2D">
              <w:rPr>
                <w:rFonts w:ascii="Arial" w:eastAsia="Gulim" w:hAnsi="Arial" w:cs="Arial"/>
                <w:b/>
                <w:bCs/>
                <w:kern w:val="0"/>
                <w:szCs w:val="20"/>
              </w:rPr>
              <w:t>A</w:t>
            </w:r>
            <w:r w:rsidRPr="00C26D2D">
              <w:rPr>
                <w:rFonts w:ascii="Arial" w:eastAsia="Gulim" w:hAnsi="Arial" w:cs="Arial"/>
                <w:kern w:val="0"/>
                <w:szCs w:val="20"/>
              </w:rPr>
              <w:t>    Thank you for your attention in this matter.</w:t>
            </w:r>
          </w:p>
        </w:tc>
      </w:tr>
      <w:tr w:rsidR="00C26D2D" w:rsidRPr="00C26D2D" w:rsidTr="00C26D2D">
        <w:trPr>
          <w:trHeight w:val="375"/>
        </w:trPr>
        <w:tc>
          <w:tcPr>
            <w:tcW w:w="300" w:type="dxa"/>
            <w:tcMar>
              <w:top w:w="0" w:type="dxa"/>
              <w:left w:w="0" w:type="dxa"/>
              <w:bottom w:w="0" w:type="dxa"/>
              <w:right w:w="0" w:type="dxa"/>
            </w:tcMar>
            <w:vAlign w:val="center"/>
            <w:hideMark/>
          </w:tcPr>
          <w:p w:rsidR="00C26D2D" w:rsidRPr="00C26D2D" w:rsidRDefault="00C26D2D" w:rsidP="00C26D2D">
            <w:pPr>
              <w:widowControl/>
              <w:wordWrap/>
              <w:autoSpaceDE/>
              <w:autoSpaceDN/>
              <w:spacing w:after="450" w:line="240" w:lineRule="auto"/>
              <w:jc w:val="center"/>
              <w:rPr>
                <w:rFonts w:ascii="Arial" w:eastAsia="Gulim" w:hAnsi="Arial" w:cs="Arial"/>
                <w:kern w:val="0"/>
                <w:szCs w:val="20"/>
              </w:rPr>
            </w:pPr>
          </w:p>
        </w:tc>
        <w:tc>
          <w:tcPr>
            <w:tcW w:w="0" w:type="auto"/>
            <w:tcMar>
              <w:top w:w="0" w:type="dxa"/>
              <w:left w:w="0" w:type="dxa"/>
              <w:bottom w:w="0" w:type="dxa"/>
              <w:right w:w="0" w:type="dxa"/>
            </w:tcMar>
            <w:vAlign w:val="center"/>
            <w:hideMark/>
          </w:tcPr>
          <w:p w:rsidR="00C26D2D" w:rsidRPr="00C26D2D" w:rsidRDefault="00C26D2D" w:rsidP="00C26D2D">
            <w:pPr>
              <w:widowControl/>
              <w:wordWrap/>
              <w:autoSpaceDE/>
              <w:autoSpaceDN/>
              <w:spacing w:after="450" w:line="240" w:lineRule="auto"/>
              <w:jc w:val="left"/>
              <w:rPr>
                <w:rFonts w:ascii="Arial" w:eastAsia="Gulim" w:hAnsi="Arial" w:cs="Arial"/>
                <w:kern w:val="0"/>
                <w:szCs w:val="20"/>
              </w:rPr>
            </w:pPr>
            <w:r w:rsidRPr="00C26D2D">
              <w:rPr>
                <w:rFonts w:ascii="Arial" w:eastAsia="Gulim" w:hAnsi="Arial" w:cs="Arial"/>
                <w:b/>
                <w:bCs/>
                <w:kern w:val="0"/>
                <w:szCs w:val="20"/>
              </w:rPr>
              <w:t>B</w:t>
            </w:r>
            <w:r w:rsidRPr="00C26D2D">
              <w:rPr>
                <w:rFonts w:ascii="Arial" w:eastAsia="Gulim" w:hAnsi="Arial" w:cs="Arial"/>
                <w:kern w:val="0"/>
                <w:szCs w:val="20"/>
              </w:rPr>
              <w:t>    Thanks for doing something about it.</w:t>
            </w:r>
          </w:p>
        </w:tc>
      </w:tr>
      <w:tr w:rsidR="00C26D2D" w:rsidRPr="00C26D2D" w:rsidTr="00C26D2D">
        <w:trPr>
          <w:trHeight w:val="375"/>
        </w:trPr>
        <w:tc>
          <w:tcPr>
            <w:tcW w:w="300" w:type="dxa"/>
            <w:tcMar>
              <w:top w:w="0" w:type="dxa"/>
              <w:left w:w="0" w:type="dxa"/>
              <w:bottom w:w="0" w:type="dxa"/>
              <w:right w:w="0" w:type="dxa"/>
            </w:tcMar>
            <w:vAlign w:val="center"/>
            <w:hideMark/>
          </w:tcPr>
          <w:p w:rsidR="00C26D2D" w:rsidRPr="00C26D2D" w:rsidRDefault="00C26D2D" w:rsidP="00C26D2D">
            <w:pPr>
              <w:widowControl/>
              <w:wordWrap/>
              <w:autoSpaceDE/>
              <w:autoSpaceDN/>
              <w:spacing w:after="450" w:line="240" w:lineRule="auto"/>
              <w:jc w:val="center"/>
              <w:rPr>
                <w:rFonts w:ascii="Arial" w:eastAsia="Gulim" w:hAnsi="Arial" w:cs="Arial"/>
                <w:kern w:val="0"/>
                <w:szCs w:val="20"/>
              </w:rPr>
            </w:pPr>
            <w:r w:rsidRPr="00C26D2D">
              <w:rPr>
                <w:rFonts w:ascii="Arial" w:eastAsia="Gulim" w:hAnsi="Arial" w:cs="Arial"/>
                <w:kern w:val="0"/>
                <w:szCs w:val="20"/>
              </w:rPr>
              <w:t> </w:t>
            </w:r>
          </w:p>
        </w:tc>
        <w:tc>
          <w:tcPr>
            <w:tcW w:w="0" w:type="auto"/>
            <w:tcMar>
              <w:top w:w="0" w:type="dxa"/>
              <w:left w:w="0" w:type="dxa"/>
              <w:bottom w:w="0" w:type="dxa"/>
              <w:right w:w="0" w:type="dxa"/>
            </w:tcMar>
            <w:vAlign w:val="center"/>
            <w:hideMark/>
          </w:tcPr>
          <w:p w:rsidR="00C26D2D" w:rsidRPr="00C26D2D" w:rsidRDefault="00C26D2D" w:rsidP="00C26D2D">
            <w:pPr>
              <w:widowControl/>
              <w:wordWrap/>
              <w:autoSpaceDE/>
              <w:autoSpaceDN/>
              <w:spacing w:after="450" w:line="240" w:lineRule="auto"/>
              <w:jc w:val="left"/>
              <w:rPr>
                <w:rFonts w:ascii="Arial" w:eastAsia="Gulim" w:hAnsi="Arial" w:cs="Arial"/>
                <w:kern w:val="0"/>
                <w:szCs w:val="20"/>
              </w:rPr>
            </w:pPr>
            <w:r w:rsidRPr="00C26D2D">
              <w:rPr>
                <w:rFonts w:ascii="Arial" w:eastAsia="Gulim" w:hAnsi="Arial" w:cs="Arial"/>
                <w:b/>
                <w:bCs/>
                <w:kern w:val="0"/>
                <w:szCs w:val="20"/>
              </w:rPr>
              <w:t>C</w:t>
            </w:r>
            <w:r w:rsidRPr="00C26D2D">
              <w:rPr>
                <w:rFonts w:ascii="Arial" w:eastAsia="Gulim" w:hAnsi="Arial" w:cs="Arial"/>
                <w:kern w:val="0"/>
                <w:szCs w:val="20"/>
              </w:rPr>
              <w:t>    I am gratified that you will take appropriate action.</w:t>
            </w:r>
          </w:p>
        </w:tc>
      </w:tr>
    </w:tbl>
    <w:p w:rsidR="00C26D2D" w:rsidRPr="00C26D2D" w:rsidRDefault="00C26D2D" w:rsidP="00C26D2D">
      <w:pPr>
        <w:widowControl/>
        <w:shd w:val="clear" w:color="auto" w:fill="FFFFFF"/>
        <w:wordWrap/>
        <w:autoSpaceDE/>
        <w:autoSpaceDN/>
        <w:spacing w:after="240" w:line="300" w:lineRule="atLeast"/>
        <w:jc w:val="left"/>
        <w:rPr>
          <w:rFonts w:ascii="Arial" w:eastAsia="Gulim" w:hAnsi="Arial" w:cs="Arial"/>
          <w:color w:val="000000"/>
          <w:kern w:val="0"/>
          <w:szCs w:val="20"/>
        </w:rPr>
      </w:pPr>
      <w:r w:rsidRPr="00C26D2D">
        <w:rPr>
          <w:rFonts w:ascii="Arial" w:eastAsia="Gulim" w:hAnsi="Arial" w:cs="Arial"/>
          <w:b/>
          <w:bCs/>
          <w:color w:val="000000"/>
          <w:kern w:val="0"/>
          <w:szCs w:val="20"/>
        </w:rPr>
        <w:t>8)</w:t>
      </w:r>
      <w:r w:rsidRPr="00C26D2D">
        <w:rPr>
          <w:rFonts w:ascii="Arial" w:eastAsia="Gulim" w:hAnsi="Arial" w:cs="Arial"/>
          <w:color w:val="000000"/>
          <w:kern w:val="0"/>
          <w:szCs w:val="20"/>
        </w:rPr>
        <w:t xml:space="preserve"> The company you work for has received an order from another company and you are writing to them to acknowledge the order and let them know when you can deliver. What do you say?</w:t>
      </w:r>
    </w:p>
    <w:tbl>
      <w:tblPr>
        <w:tblW w:w="0" w:type="auto"/>
        <w:tblCellMar>
          <w:top w:w="15" w:type="dxa"/>
          <w:left w:w="15" w:type="dxa"/>
          <w:bottom w:w="15" w:type="dxa"/>
          <w:right w:w="15" w:type="dxa"/>
        </w:tblCellMar>
        <w:tblLook w:val="04A0" w:firstRow="1" w:lastRow="0" w:firstColumn="1" w:lastColumn="0" w:noHBand="0" w:noVBand="1"/>
      </w:tblPr>
      <w:tblGrid>
        <w:gridCol w:w="300"/>
        <w:gridCol w:w="6337"/>
      </w:tblGrid>
      <w:tr w:rsidR="00C26D2D" w:rsidRPr="00C26D2D" w:rsidTr="00C26D2D">
        <w:trPr>
          <w:trHeight w:val="375"/>
        </w:trPr>
        <w:tc>
          <w:tcPr>
            <w:tcW w:w="300" w:type="dxa"/>
            <w:tcMar>
              <w:top w:w="0" w:type="dxa"/>
              <w:left w:w="0" w:type="dxa"/>
              <w:bottom w:w="0" w:type="dxa"/>
              <w:right w:w="0" w:type="dxa"/>
            </w:tcMar>
            <w:vAlign w:val="center"/>
            <w:hideMark/>
          </w:tcPr>
          <w:p w:rsidR="00C26D2D" w:rsidRPr="00C26D2D" w:rsidRDefault="00C26D2D" w:rsidP="00C26D2D">
            <w:pPr>
              <w:widowControl/>
              <w:wordWrap/>
              <w:autoSpaceDE/>
              <w:autoSpaceDN/>
              <w:spacing w:after="450" w:line="240" w:lineRule="auto"/>
              <w:jc w:val="center"/>
              <w:rPr>
                <w:rFonts w:ascii="Arial" w:eastAsia="Gulim" w:hAnsi="Arial" w:cs="Arial"/>
                <w:kern w:val="0"/>
                <w:szCs w:val="20"/>
              </w:rPr>
            </w:pPr>
            <w:r w:rsidRPr="00C26D2D">
              <w:rPr>
                <w:rFonts w:ascii="Arial" w:eastAsia="Gulim" w:hAnsi="Arial" w:cs="Arial"/>
                <w:kern w:val="0"/>
                <w:szCs w:val="20"/>
              </w:rPr>
              <w:t> </w:t>
            </w:r>
          </w:p>
        </w:tc>
        <w:tc>
          <w:tcPr>
            <w:tcW w:w="0" w:type="auto"/>
            <w:tcMar>
              <w:top w:w="0" w:type="dxa"/>
              <w:left w:w="0" w:type="dxa"/>
              <w:bottom w:w="0" w:type="dxa"/>
              <w:right w:w="0" w:type="dxa"/>
            </w:tcMar>
            <w:vAlign w:val="center"/>
            <w:hideMark/>
          </w:tcPr>
          <w:p w:rsidR="00C26D2D" w:rsidRPr="00C26D2D" w:rsidRDefault="00C26D2D" w:rsidP="00C26D2D">
            <w:pPr>
              <w:widowControl/>
              <w:wordWrap/>
              <w:autoSpaceDE/>
              <w:autoSpaceDN/>
              <w:spacing w:after="450" w:line="240" w:lineRule="auto"/>
              <w:jc w:val="left"/>
              <w:rPr>
                <w:rFonts w:ascii="Arial" w:eastAsia="Gulim" w:hAnsi="Arial" w:cs="Arial"/>
                <w:kern w:val="0"/>
                <w:szCs w:val="20"/>
              </w:rPr>
            </w:pPr>
            <w:r w:rsidRPr="00C26D2D">
              <w:rPr>
                <w:rFonts w:ascii="Arial" w:eastAsia="Gulim" w:hAnsi="Arial" w:cs="Arial"/>
                <w:b/>
                <w:bCs/>
                <w:kern w:val="0"/>
                <w:szCs w:val="20"/>
              </w:rPr>
              <w:t>A</w:t>
            </w:r>
            <w:r w:rsidRPr="00C26D2D">
              <w:rPr>
                <w:rFonts w:ascii="Arial" w:eastAsia="Gulim" w:hAnsi="Arial" w:cs="Arial"/>
                <w:kern w:val="0"/>
                <w:szCs w:val="20"/>
              </w:rPr>
              <w:t>    About the order you sent on 12 January for...</w:t>
            </w:r>
          </w:p>
        </w:tc>
      </w:tr>
      <w:tr w:rsidR="00C26D2D" w:rsidRPr="00C26D2D" w:rsidTr="00C26D2D">
        <w:trPr>
          <w:trHeight w:val="375"/>
        </w:trPr>
        <w:tc>
          <w:tcPr>
            <w:tcW w:w="300" w:type="dxa"/>
            <w:tcMar>
              <w:top w:w="0" w:type="dxa"/>
              <w:left w:w="0" w:type="dxa"/>
              <w:bottom w:w="0" w:type="dxa"/>
              <w:right w:w="0" w:type="dxa"/>
            </w:tcMar>
            <w:vAlign w:val="center"/>
            <w:hideMark/>
          </w:tcPr>
          <w:p w:rsidR="00C26D2D" w:rsidRPr="00C26D2D" w:rsidRDefault="00C26D2D" w:rsidP="00C26D2D">
            <w:pPr>
              <w:widowControl/>
              <w:wordWrap/>
              <w:autoSpaceDE/>
              <w:autoSpaceDN/>
              <w:spacing w:after="450" w:line="240" w:lineRule="auto"/>
              <w:jc w:val="center"/>
              <w:rPr>
                <w:rFonts w:ascii="Arial" w:eastAsia="Gulim" w:hAnsi="Arial" w:cs="Arial"/>
                <w:kern w:val="0"/>
                <w:szCs w:val="20"/>
              </w:rPr>
            </w:pPr>
          </w:p>
        </w:tc>
        <w:tc>
          <w:tcPr>
            <w:tcW w:w="0" w:type="auto"/>
            <w:tcMar>
              <w:top w:w="0" w:type="dxa"/>
              <w:left w:w="0" w:type="dxa"/>
              <w:bottom w:w="0" w:type="dxa"/>
              <w:right w:w="0" w:type="dxa"/>
            </w:tcMar>
            <w:vAlign w:val="center"/>
            <w:hideMark/>
          </w:tcPr>
          <w:p w:rsidR="00C26D2D" w:rsidRPr="00C26D2D" w:rsidRDefault="00C26D2D" w:rsidP="00C26D2D">
            <w:pPr>
              <w:widowControl/>
              <w:wordWrap/>
              <w:autoSpaceDE/>
              <w:autoSpaceDN/>
              <w:spacing w:after="450" w:line="240" w:lineRule="auto"/>
              <w:jc w:val="left"/>
              <w:rPr>
                <w:rFonts w:ascii="Arial" w:eastAsia="Gulim" w:hAnsi="Arial" w:cs="Arial"/>
                <w:kern w:val="0"/>
                <w:szCs w:val="20"/>
              </w:rPr>
            </w:pPr>
            <w:r w:rsidRPr="00C26D2D">
              <w:rPr>
                <w:rFonts w:ascii="Arial" w:eastAsia="Gulim" w:hAnsi="Arial" w:cs="Arial"/>
                <w:b/>
                <w:bCs/>
                <w:kern w:val="0"/>
                <w:szCs w:val="20"/>
              </w:rPr>
              <w:t>B</w:t>
            </w:r>
            <w:r w:rsidRPr="00C26D2D">
              <w:rPr>
                <w:rFonts w:ascii="Arial" w:eastAsia="Gulim" w:hAnsi="Arial" w:cs="Arial"/>
                <w:kern w:val="0"/>
                <w:szCs w:val="20"/>
              </w:rPr>
              <w:t>    I would like to remind you of the order you sent on 12 January for...</w:t>
            </w:r>
          </w:p>
        </w:tc>
      </w:tr>
      <w:tr w:rsidR="00C26D2D" w:rsidRPr="00C26D2D" w:rsidTr="00C26D2D">
        <w:trPr>
          <w:trHeight w:val="375"/>
        </w:trPr>
        <w:tc>
          <w:tcPr>
            <w:tcW w:w="300" w:type="dxa"/>
            <w:tcMar>
              <w:top w:w="0" w:type="dxa"/>
              <w:left w:w="0" w:type="dxa"/>
              <w:bottom w:w="0" w:type="dxa"/>
              <w:right w:w="0" w:type="dxa"/>
            </w:tcMar>
            <w:vAlign w:val="center"/>
            <w:hideMark/>
          </w:tcPr>
          <w:p w:rsidR="00C26D2D" w:rsidRPr="00C26D2D" w:rsidRDefault="00C26D2D" w:rsidP="00C26D2D">
            <w:pPr>
              <w:widowControl/>
              <w:wordWrap/>
              <w:autoSpaceDE/>
              <w:autoSpaceDN/>
              <w:spacing w:after="450" w:line="240" w:lineRule="auto"/>
              <w:jc w:val="center"/>
              <w:rPr>
                <w:rFonts w:ascii="Arial" w:eastAsia="Gulim" w:hAnsi="Arial" w:cs="Arial"/>
                <w:kern w:val="0"/>
                <w:szCs w:val="20"/>
              </w:rPr>
            </w:pPr>
          </w:p>
        </w:tc>
        <w:tc>
          <w:tcPr>
            <w:tcW w:w="0" w:type="auto"/>
            <w:tcMar>
              <w:top w:w="0" w:type="dxa"/>
              <w:left w:w="0" w:type="dxa"/>
              <w:bottom w:w="0" w:type="dxa"/>
              <w:right w:w="0" w:type="dxa"/>
            </w:tcMar>
            <w:vAlign w:val="center"/>
            <w:hideMark/>
          </w:tcPr>
          <w:p w:rsidR="00C26D2D" w:rsidRPr="00C26D2D" w:rsidRDefault="00C26D2D" w:rsidP="00C26D2D">
            <w:pPr>
              <w:widowControl/>
              <w:wordWrap/>
              <w:autoSpaceDE/>
              <w:autoSpaceDN/>
              <w:spacing w:after="450" w:line="240" w:lineRule="auto"/>
              <w:jc w:val="left"/>
              <w:rPr>
                <w:rFonts w:ascii="Arial" w:eastAsia="Gulim" w:hAnsi="Arial" w:cs="Arial"/>
                <w:kern w:val="0"/>
                <w:szCs w:val="20"/>
              </w:rPr>
            </w:pPr>
            <w:r w:rsidRPr="00C26D2D">
              <w:rPr>
                <w:rFonts w:ascii="Arial" w:eastAsia="Gulim" w:hAnsi="Arial" w:cs="Arial"/>
                <w:b/>
                <w:bCs/>
                <w:kern w:val="0"/>
                <w:szCs w:val="20"/>
              </w:rPr>
              <w:t>C</w:t>
            </w:r>
            <w:r w:rsidRPr="00C26D2D">
              <w:rPr>
                <w:rFonts w:ascii="Arial" w:eastAsia="Gulim" w:hAnsi="Arial" w:cs="Arial"/>
                <w:kern w:val="0"/>
                <w:szCs w:val="20"/>
              </w:rPr>
              <w:t>    Refer to your order of 12 January.</w:t>
            </w:r>
          </w:p>
        </w:tc>
      </w:tr>
    </w:tbl>
    <w:p w:rsidR="00C26D2D" w:rsidRPr="00C26D2D" w:rsidRDefault="00C26D2D" w:rsidP="00C26D2D">
      <w:pPr>
        <w:widowControl/>
        <w:shd w:val="clear" w:color="auto" w:fill="FFFFFF"/>
        <w:wordWrap/>
        <w:autoSpaceDE/>
        <w:autoSpaceDN/>
        <w:spacing w:after="240" w:line="300" w:lineRule="atLeast"/>
        <w:jc w:val="left"/>
        <w:rPr>
          <w:rFonts w:ascii="Arial" w:eastAsia="Gulim" w:hAnsi="Arial" w:cs="Arial"/>
          <w:color w:val="000000"/>
          <w:kern w:val="0"/>
          <w:szCs w:val="20"/>
        </w:rPr>
      </w:pPr>
      <w:r w:rsidRPr="00C26D2D">
        <w:rPr>
          <w:rFonts w:ascii="Arial" w:eastAsia="Gulim" w:hAnsi="Arial" w:cs="Arial"/>
          <w:b/>
          <w:bCs/>
          <w:color w:val="000000"/>
          <w:kern w:val="0"/>
          <w:szCs w:val="20"/>
        </w:rPr>
        <w:t>9)</w:t>
      </w:r>
      <w:r w:rsidRPr="00C26D2D">
        <w:rPr>
          <w:rFonts w:ascii="Arial" w:eastAsia="Gulim" w:hAnsi="Arial" w:cs="Arial"/>
          <w:color w:val="000000"/>
          <w:kern w:val="0"/>
          <w:szCs w:val="20"/>
        </w:rPr>
        <w:t xml:space="preserve"> In a letter, you explain that the recipient can contact you if they want more information. What do you say?</w:t>
      </w:r>
    </w:p>
    <w:tbl>
      <w:tblPr>
        <w:tblW w:w="0" w:type="auto"/>
        <w:tblCellMar>
          <w:top w:w="15" w:type="dxa"/>
          <w:left w:w="15" w:type="dxa"/>
          <w:bottom w:w="15" w:type="dxa"/>
          <w:right w:w="15" w:type="dxa"/>
        </w:tblCellMar>
        <w:tblLook w:val="04A0" w:firstRow="1" w:lastRow="0" w:firstColumn="1" w:lastColumn="0" w:noHBand="0" w:noVBand="1"/>
      </w:tblPr>
      <w:tblGrid>
        <w:gridCol w:w="300"/>
        <w:gridCol w:w="7149"/>
      </w:tblGrid>
      <w:tr w:rsidR="00C26D2D" w:rsidRPr="00C26D2D" w:rsidTr="00C26D2D">
        <w:trPr>
          <w:trHeight w:val="375"/>
        </w:trPr>
        <w:tc>
          <w:tcPr>
            <w:tcW w:w="300" w:type="dxa"/>
            <w:tcMar>
              <w:top w:w="0" w:type="dxa"/>
              <w:left w:w="0" w:type="dxa"/>
              <w:bottom w:w="0" w:type="dxa"/>
              <w:right w:w="0" w:type="dxa"/>
            </w:tcMar>
            <w:vAlign w:val="center"/>
            <w:hideMark/>
          </w:tcPr>
          <w:p w:rsidR="00C26D2D" w:rsidRPr="00C26D2D" w:rsidRDefault="00C26D2D" w:rsidP="00C26D2D">
            <w:pPr>
              <w:widowControl/>
              <w:wordWrap/>
              <w:autoSpaceDE/>
              <w:autoSpaceDN/>
              <w:spacing w:after="450" w:line="240" w:lineRule="auto"/>
              <w:jc w:val="center"/>
              <w:rPr>
                <w:rFonts w:ascii="Arial" w:eastAsia="Gulim" w:hAnsi="Arial" w:cs="Arial"/>
                <w:kern w:val="0"/>
                <w:szCs w:val="20"/>
              </w:rPr>
            </w:pPr>
            <w:r w:rsidRPr="00C26D2D">
              <w:rPr>
                <w:rFonts w:ascii="Arial" w:eastAsia="Gulim" w:hAnsi="Arial" w:cs="Arial"/>
                <w:kern w:val="0"/>
                <w:szCs w:val="20"/>
              </w:rPr>
              <w:t> </w:t>
            </w:r>
          </w:p>
        </w:tc>
        <w:tc>
          <w:tcPr>
            <w:tcW w:w="0" w:type="auto"/>
            <w:tcMar>
              <w:top w:w="0" w:type="dxa"/>
              <w:left w:w="0" w:type="dxa"/>
              <w:bottom w:w="0" w:type="dxa"/>
              <w:right w:w="0" w:type="dxa"/>
            </w:tcMar>
            <w:vAlign w:val="center"/>
            <w:hideMark/>
          </w:tcPr>
          <w:p w:rsidR="00C26D2D" w:rsidRPr="00C26D2D" w:rsidRDefault="00C26D2D" w:rsidP="00C26D2D">
            <w:pPr>
              <w:widowControl/>
              <w:wordWrap/>
              <w:autoSpaceDE/>
              <w:autoSpaceDN/>
              <w:spacing w:after="450" w:line="240" w:lineRule="auto"/>
              <w:jc w:val="left"/>
              <w:rPr>
                <w:rFonts w:ascii="Arial" w:eastAsia="Gulim" w:hAnsi="Arial" w:cs="Arial"/>
                <w:kern w:val="0"/>
                <w:szCs w:val="20"/>
              </w:rPr>
            </w:pPr>
            <w:r w:rsidRPr="00C26D2D">
              <w:rPr>
                <w:rFonts w:ascii="Arial" w:eastAsia="Gulim" w:hAnsi="Arial" w:cs="Arial"/>
                <w:b/>
                <w:bCs/>
                <w:kern w:val="0"/>
                <w:szCs w:val="20"/>
              </w:rPr>
              <w:t>A</w:t>
            </w:r>
            <w:r w:rsidRPr="00C26D2D">
              <w:rPr>
                <w:rFonts w:ascii="Arial" w:eastAsia="Gulim" w:hAnsi="Arial" w:cs="Arial"/>
                <w:kern w:val="0"/>
                <w:szCs w:val="20"/>
              </w:rPr>
              <w:t>    Give me a call if you want some more information.</w:t>
            </w:r>
          </w:p>
        </w:tc>
      </w:tr>
      <w:tr w:rsidR="00C26D2D" w:rsidRPr="00C26D2D" w:rsidTr="00C26D2D">
        <w:trPr>
          <w:trHeight w:val="375"/>
        </w:trPr>
        <w:tc>
          <w:tcPr>
            <w:tcW w:w="300" w:type="dxa"/>
            <w:tcMar>
              <w:top w:w="0" w:type="dxa"/>
              <w:left w:w="0" w:type="dxa"/>
              <w:bottom w:w="0" w:type="dxa"/>
              <w:right w:w="0" w:type="dxa"/>
            </w:tcMar>
            <w:vAlign w:val="center"/>
            <w:hideMark/>
          </w:tcPr>
          <w:p w:rsidR="00C26D2D" w:rsidRPr="00C26D2D" w:rsidRDefault="00C26D2D" w:rsidP="00C26D2D">
            <w:pPr>
              <w:widowControl/>
              <w:wordWrap/>
              <w:autoSpaceDE/>
              <w:autoSpaceDN/>
              <w:spacing w:after="450" w:line="240" w:lineRule="auto"/>
              <w:jc w:val="center"/>
              <w:rPr>
                <w:rFonts w:ascii="Arial" w:eastAsia="Gulim" w:hAnsi="Arial" w:cs="Arial"/>
                <w:kern w:val="0"/>
                <w:szCs w:val="20"/>
              </w:rPr>
            </w:pPr>
          </w:p>
        </w:tc>
        <w:tc>
          <w:tcPr>
            <w:tcW w:w="0" w:type="auto"/>
            <w:tcMar>
              <w:top w:w="0" w:type="dxa"/>
              <w:left w:w="0" w:type="dxa"/>
              <w:bottom w:w="0" w:type="dxa"/>
              <w:right w:w="0" w:type="dxa"/>
            </w:tcMar>
            <w:vAlign w:val="center"/>
            <w:hideMark/>
          </w:tcPr>
          <w:p w:rsidR="00C26D2D" w:rsidRPr="00C26D2D" w:rsidRDefault="00C26D2D" w:rsidP="00C26D2D">
            <w:pPr>
              <w:widowControl/>
              <w:wordWrap/>
              <w:autoSpaceDE/>
              <w:autoSpaceDN/>
              <w:spacing w:after="450" w:line="240" w:lineRule="auto"/>
              <w:jc w:val="left"/>
              <w:rPr>
                <w:rFonts w:ascii="Arial" w:eastAsia="Gulim" w:hAnsi="Arial" w:cs="Arial"/>
                <w:kern w:val="0"/>
                <w:szCs w:val="20"/>
              </w:rPr>
            </w:pPr>
            <w:r w:rsidRPr="00C26D2D">
              <w:rPr>
                <w:rFonts w:ascii="Arial" w:eastAsia="Gulim" w:hAnsi="Arial" w:cs="Arial"/>
                <w:b/>
                <w:bCs/>
                <w:kern w:val="0"/>
                <w:szCs w:val="20"/>
              </w:rPr>
              <w:t>B</w:t>
            </w:r>
            <w:r w:rsidRPr="00C26D2D">
              <w:rPr>
                <w:rFonts w:ascii="Arial" w:eastAsia="Gulim" w:hAnsi="Arial" w:cs="Arial"/>
                <w:kern w:val="0"/>
                <w:szCs w:val="20"/>
              </w:rPr>
              <w:t>    If you would like any more information, please do not hesitate to contact me.</w:t>
            </w:r>
          </w:p>
        </w:tc>
      </w:tr>
      <w:tr w:rsidR="00C26D2D" w:rsidRPr="00C26D2D" w:rsidTr="00C26D2D">
        <w:trPr>
          <w:trHeight w:val="375"/>
        </w:trPr>
        <w:tc>
          <w:tcPr>
            <w:tcW w:w="300" w:type="dxa"/>
            <w:tcMar>
              <w:top w:w="0" w:type="dxa"/>
              <w:left w:w="0" w:type="dxa"/>
              <w:bottom w:w="0" w:type="dxa"/>
              <w:right w:w="0" w:type="dxa"/>
            </w:tcMar>
            <w:vAlign w:val="center"/>
            <w:hideMark/>
          </w:tcPr>
          <w:p w:rsidR="00C26D2D" w:rsidRPr="00C26D2D" w:rsidRDefault="00C26D2D" w:rsidP="00C26D2D">
            <w:pPr>
              <w:widowControl/>
              <w:wordWrap/>
              <w:autoSpaceDE/>
              <w:autoSpaceDN/>
              <w:spacing w:after="450" w:line="240" w:lineRule="auto"/>
              <w:jc w:val="center"/>
              <w:rPr>
                <w:rFonts w:ascii="Arial" w:eastAsia="Gulim" w:hAnsi="Arial" w:cs="Arial"/>
                <w:kern w:val="0"/>
                <w:szCs w:val="20"/>
              </w:rPr>
            </w:pPr>
            <w:r w:rsidRPr="00C26D2D">
              <w:rPr>
                <w:rFonts w:ascii="Arial" w:eastAsia="Gulim" w:hAnsi="Arial" w:cs="Arial"/>
                <w:kern w:val="0"/>
                <w:szCs w:val="20"/>
              </w:rPr>
              <w:t> </w:t>
            </w:r>
          </w:p>
        </w:tc>
        <w:tc>
          <w:tcPr>
            <w:tcW w:w="0" w:type="auto"/>
            <w:tcMar>
              <w:top w:w="0" w:type="dxa"/>
              <w:left w:w="0" w:type="dxa"/>
              <w:bottom w:w="0" w:type="dxa"/>
              <w:right w:w="0" w:type="dxa"/>
            </w:tcMar>
            <w:vAlign w:val="center"/>
            <w:hideMark/>
          </w:tcPr>
          <w:p w:rsidR="00C26D2D" w:rsidRPr="00C26D2D" w:rsidRDefault="00C26D2D" w:rsidP="00C26D2D">
            <w:pPr>
              <w:widowControl/>
              <w:wordWrap/>
              <w:autoSpaceDE/>
              <w:autoSpaceDN/>
              <w:spacing w:after="450" w:line="240" w:lineRule="auto"/>
              <w:jc w:val="left"/>
              <w:rPr>
                <w:rFonts w:ascii="Arial" w:eastAsia="Gulim" w:hAnsi="Arial" w:cs="Arial"/>
                <w:kern w:val="0"/>
                <w:szCs w:val="20"/>
              </w:rPr>
            </w:pPr>
            <w:r w:rsidRPr="00C26D2D">
              <w:rPr>
                <w:rFonts w:ascii="Arial" w:eastAsia="Gulim" w:hAnsi="Arial" w:cs="Arial"/>
                <w:b/>
                <w:bCs/>
                <w:kern w:val="0"/>
                <w:szCs w:val="20"/>
              </w:rPr>
              <w:t>C</w:t>
            </w:r>
            <w:r w:rsidRPr="00C26D2D">
              <w:rPr>
                <w:rFonts w:ascii="Arial" w:eastAsia="Gulim" w:hAnsi="Arial" w:cs="Arial"/>
                <w:kern w:val="0"/>
                <w:szCs w:val="20"/>
              </w:rPr>
              <w:t>    If you would like any more information, why not get in touch?</w:t>
            </w:r>
          </w:p>
        </w:tc>
      </w:tr>
    </w:tbl>
    <w:p w:rsidR="00C26D2D" w:rsidRPr="00C26D2D" w:rsidRDefault="00C26D2D" w:rsidP="00C26D2D">
      <w:pPr>
        <w:widowControl/>
        <w:shd w:val="clear" w:color="auto" w:fill="FFFFFF"/>
        <w:wordWrap/>
        <w:autoSpaceDE/>
        <w:autoSpaceDN/>
        <w:spacing w:after="240" w:line="300" w:lineRule="atLeast"/>
        <w:jc w:val="left"/>
        <w:rPr>
          <w:rFonts w:ascii="Arial" w:eastAsia="Gulim" w:hAnsi="Arial" w:cs="Arial"/>
          <w:color w:val="000000"/>
          <w:kern w:val="0"/>
          <w:szCs w:val="20"/>
        </w:rPr>
      </w:pPr>
      <w:r w:rsidRPr="00C26D2D">
        <w:rPr>
          <w:rFonts w:ascii="Arial" w:eastAsia="Gulim" w:hAnsi="Arial" w:cs="Arial"/>
          <w:b/>
          <w:bCs/>
          <w:color w:val="000000"/>
          <w:kern w:val="0"/>
          <w:szCs w:val="20"/>
        </w:rPr>
        <w:t>10)</w:t>
      </w:r>
      <w:r w:rsidRPr="00C26D2D">
        <w:rPr>
          <w:rFonts w:ascii="Arial" w:eastAsia="Gulim" w:hAnsi="Arial" w:cs="Arial"/>
          <w:color w:val="000000"/>
          <w:kern w:val="0"/>
          <w:szCs w:val="20"/>
        </w:rPr>
        <w:t xml:space="preserve"> You began a letter with the recipient's name (e.g., Dear Mr. Perrin). How do you end the letter?</w:t>
      </w:r>
    </w:p>
    <w:tbl>
      <w:tblPr>
        <w:tblW w:w="0" w:type="auto"/>
        <w:tblCellMar>
          <w:top w:w="15" w:type="dxa"/>
          <w:left w:w="15" w:type="dxa"/>
          <w:bottom w:w="15" w:type="dxa"/>
          <w:right w:w="15" w:type="dxa"/>
        </w:tblCellMar>
        <w:tblLook w:val="04A0" w:firstRow="1" w:lastRow="0" w:firstColumn="1" w:lastColumn="0" w:noHBand="0" w:noVBand="1"/>
      </w:tblPr>
      <w:tblGrid>
        <w:gridCol w:w="300"/>
        <w:gridCol w:w="1834"/>
      </w:tblGrid>
      <w:tr w:rsidR="00C26D2D" w:rsidRPr="00C26D2D" w:rsidTr="00C26D2D">
        <w:trPr>
          <w:trHeight w:val="375"/>
        </w:trPr>
        <w:tc>
          <w:tcPr>
            <w:tcW w:w="300" w:type="dxa"/>
            <w:tcMar>
              <w:top w:w="0" w:type="dxa"/>
              <w:left w:w="0" w:type="dxa"/>
              <w:bottom w:w="0" w:type="dxa"/>
              <w:right w:w="0" w:type="dxa"/>
            </w:tcMar>
            <w:vAlign w:val="center"/>
            <w:hideMark/>
          </w:tcPr>
          <w:p w:rsidR="00C26D2D" w:rsidRPr="00C26D2D" w:rsidRDefault="00C26D2D" w:rsidP="00C26D2D">
            <w:pPr>
              <w:widowControl/>
              <w:wordWrap/>
              <w:autoSpaceDE/>
              <w:autoSpaceDN/>
              <w:spacing w:after="450" w:line="240" w:lineRule="auto"/>
              <w:jc w:val="center"/>
              <w:rPr>
                <w:rFonts w:ascii="Arial" w:eastAsia="Gulim" w:hAnsi="Arial" w:cs="Arial"/>
                <w:kern w:val="0"/>
                <w:szCs w:val="20"/>
              </w:rPr>
            </w:pPr>
            <w:r w:rsidRPr="00C26D2D">
              <w:rPr>
                <w:rFonts w:ascii="Arial" w:eastAsia="Gulim" w:hAnsi="Arial" w:cs="Arial"/>
                <w:kern w:val="0"/>
                <w:szCs w:val="20"/>
              </w:rPr>
              <w:t> </w:t>
            </w:r>
          </w:p>
        </w:tc>
        <w:tc>
          <w:tcPr>
            <w:tcW w:w="0" w:type="auto"/>
            <w:tcMar>
              <w:top w:w="0" w:type="dxa"/>
              <w:left w:w="0" w:type="dxa"/>
              <w:bottom w:w="0" w:type="dxa"/>
              <w:right w:w="0" w:type="dxa"/>
            </w:tcMar>
            <w:vAlign w:val="center"/>
            <w:hideMark/>
          </w:tcPr>
          <w:p w:rsidR="00C26D2D" w:rsidRPr="00C26D2D" w:rsidRDefault="00C26D2D" w:rsidP="00C26D2D">
            <w:pPr>
              <w:widowControl/>
              <w:wordWrap/>
              <w:autoSpaceDE/>
              <w:autoSpaceDN/>
              <w:spacing w:after="450" w:line="240" w:lineRule="auto"/>
              <w:jc w:val="left"/>
              <w:rPr>
                <w:rFonts w:ascii="Arial" w:eastAsia="Gulim" w:hAnsi="Arial" w:cs="Arial"/>
                <w:kern w:val="0"/>
                <w:szCs w:val="20"/>
              </w:rPr>
            </w:pPr>
            <w:r w:rsidRPr="00C26D2D">
              <w:rPr>
                <w:rFonts w:ascii="Arial" w:eastAsia="Gulim" w:hAnsi="Arial" w:cs="Arial"/>
                <w:b/>
                <w:bCs/>
                <w:kern w:val="0"/>
                <w:szCs w:val="20"/>
              </w:rPr>
              <w:t>A</w:t>
            </w:r>
            <w:r w:rsidRPr="00C26D2D">
              <w:rPr>
                <w:rFonts w:ascii="Arial" w:eastAsia="Gulim" w:hAnsi="Arial" w:cs="Arial"/>
                <w:kern w:val="0"/>
                <w:szCs w:val="20"/>
              </w:rPr>
              <w:t>    Yours faithfully.</w:t>
            </w:r>
          </w:p>
        </w:tc>
      </w:tr>
      <w:tr w:rsidR="00C26D2D" w:rsidRPr="00C26D2D" w:rsidTr="00C26D2D">
        <w:trPr>
          <w:trHeight w:val="375"/>
        </w:trPr>
        <w:tc>
          <w:tcPr>
            <w:tcW w:w="300" w:type="dxa"/>
            <w:tcMar>
              <w:top w:w="0" w:type="dxa"/>
              <w:left w:w="0" w:type="dxa"/>
              <w:bottom w:w="0" w:type="dxa"/>
              <w:right w:w="0" w:type="dxa"/>
            </w:tcMar>
            <w:vAlign w:val="center"/>
            <w:hideMark/>
          </w:tcPr>
          <w:p w:rsidR="00C26D2D" w:rsidRPr="00C26D2D" w:rsidRDefault="00C26D2D" w:rsidP="00C26D2D">
            <w:pPr>
              <w:widowControl/>
              <w:wordWrap/>
              <w:autoSpaceDE/>
              <w:autoSpaceDN/>
              <w:spacing w:after="450" w:line="240" w:lineRule="auto"/>
              <w:jc w:val="center"/>
              <w:rPr>
                <w:rFonts w:ascii="Arial" w:eastAsia="Gulim" w:hAnsi="Arial" w:cs="Arial"/>
                <w:kern w:val="0"/>
                <w:szCs w:val="20"/>
              </w:rPr>
            </w:pPr>
          </w:p>
        </w:tc>
        <w:tc>
          <w:tcPr>
            <w:tcW w:w="0" w:type="auto"/>
            <w:tcMar>
              <w:top w:w="0" w:type="dxa"/>
              <w:left w:w="0" w:type="dxa"/>
              <w:bottom w:w="0" w:type="dxa"/>
              <w:right w:w="0" w:type="dxa"/>
            </w:tcMar>
            <w:vAlign w:val="center"/>
            <w:hideMark/>
          </w:tcPr>
          <w:p w:rsidR="00C26D2D" w:rsidRPr="00C26D2D" w:rsidRDefault="00C26D2D" w:rsidP="00C26D2D">
            <w:pPr>
              <w:widowControl/>
              <w:wordWrap/>
              <w:autoSpaceDE/>
              <w:autoSpaceDN/>
              <w:spacing w:after="450" w:line="240" w:lineRule="auto"/>
              <w:jc w:val="left"/>
              <w:rPr>
                <w:rFonts w:ascii="Arial" w:eastAsia="Gulim" w:hAnsi="Arial" w:cs="Arial"/>
                <w:kern w:val="0"/>
                <w:szCs w:val="20"/>
              </w:rPr>
            </w:pPr>
            <w:r w:rsidRPr="00C26D2D">
              <w:rPr>
                <w:rFonts w:ascii="Arial" w:eastAsia="Gulim" w:hAnsi="Arial" w:cs="Arial"/>
                <w:b/>
                <w:bCs/>
                <w:kern w:val="0"/>
                <w:szCs w:val="20"/>
              </w:rPr>
              <w:t>B</w:t>
            </w:r>
            <w:r w:rsidRPr="00C26D2D">
              <w:rPr>
                <w:rFonts w:ascii="Arial" w:eastAsia="Gulim" w:hAnsi="Arial" w:cs="Arial"/>
                <w:kern w:val="0"/>
                <w:szCs w:val="20"/>
              </w:rPr>
              <w:t>    Yours sincerely.</w:t>
            </w:r>
          </w:p>
        </w:tc>
      </w:tr>
      <w:tr w:rsidR="00C26D2D" w:rsidRPr="00C26D2D" w:rsidTr="00C26D2D">
        <w:trPr>
          <w:trHeight w:val="375"/>
        </w:trPr>
        <w:tc>
          <w:tcPr>
            <w:tcW w:w="300" w:type="dxa"/>
            <w:tcMar>
              <w:top w:w="0" w:type="dxa"/>
              <w:left w:w="0" w:type="dxa"/>
              <w:bottom w:w="0" w:type="dxa"/>
              <w:right w:w="0" w:type="dxa"/>
            </w:tcMar>
            <w:vAlign w:val="center"/>
            <w:hideMark/>
          </w:tcPr>
          <w:p w:rsidR="00C26D2D" w:rsidRPr="00C26D2D" w:rsidRDefault="00C26D2D" w:rsidP="00C26D2D">
            <w:pPr>
              <w:widowControl/>
              <w:wordWrap/>
              <w:autoSpaceDE/>
              <w:autoSpaceDN/>
              <w:spacing w:after="450" w:line="240" w:lineRule="auto"/>
              <w:jc w:val="center"/>
              <w:rPr>
                <w:rFonts w:ascii="Arial" w:eastAsia="Gulim" w:hAnsi="Arial" w:cs="Arial"/>
                <w:kern w:val="0"/>
                <w:szCs w:val="20"/>
              </w:rPr>
            </w:pPr>
            <w:r w:rsidRPr="00C26D2D">
              <w:rPr>
                <w:rFonts w:ascii="Arial" w:eastAsia="Gulim" w:hAnsi="Arial" w:cs="Arial"/>
                <w:kern w:val="0"/>
                <w:szCs w:val="20"/>
              </w:rPr>
              <w:t> </w:t>
            </w:r>
          </w:p>
        </w:tc>
        <w:tc>
          <w:tcPr>
            <w:tcW w:w="0" w:type="auto"/>
            <w:tcMar>
              <w:top w:w="0" w:type="dxa"/>
              <w:left w:w="0" w:type="dxa"/>
              <w:bottom w:w="0" w:type="dxa"/>
              <w:right w:w="0" w:type="dxa"/>
            </w:tcMar>
            <w:vAlign w:val="center"/>
            <w:hideMark/>
          </w:tcPr>
          <w:p w:rsidR="00C26D2D" w:rsidRPr="00C26D2D" w:rsidRDefault="00C26D2D" w:rsidP="00C26D2D">
            <w:pPr>
              <w:widowControl/>
              <w:wordWrap/>
              <w:autoSpaceDE/>
              <w:autoSpaceDN/>
              <w:spacing w:after="450" w:line="240" w:lineRule="auto"/>
              <w:jc w:val="left"/>
              <w:rPr>
                <w:rFonts w:ascii="Arial" w:eastAsia="Gulim" w:hAnsi="Arial" w:cs="Arial"/>
                <w:kern w:val="0"/>
                <w:szCs w:val="20"/>
              </w:rPr>
            </w:pPr>
            <w:r w:rsidRPr="00C26D2D">
              <w:rPr>
                <w:rFonts w:ascii="Arial" w:eastAsia="Gulim" w:hAnsi="Arial" w:cs="Arial"/>
                <w:b/>
                <w:bCs/>
                <w:kern w:val="0"/>
                <w:szCs w:val="20"/>
              </w:rPr>
              <w:t>C</w:t>
            </w:r>
            <w:r w:rsidRPr="00C26D2D">
              <w:rPr>
                <w:rFonts w:ascii="Arial" w:eastAsia="Gulim" w:hAnsi="Arial" w:cs="Arial"/>
                <w:kern w:val="0"/>
                <w:szCs w:val="20"/>
              </w:rPr>
              <w:t>    Best wishes.</w:t>
            </w:r>
          </w:p>
        </w:tc>
      </w:tr>
    </w:tbl>
    <w:p w:rsidR="00C26D2D" w:rsidRPr="00C26D2D" w:rsidRDefault="00C26D2D" w:rsidP="00C26D2D">
      <w:pPr>
        <w:widowControl/>
        <w:shd w:val="clear" w:color="auto" w:fill="FFFFFF"/>
        <w:wordWrap/>
        <w:autoSpaceDE/>
        <w:autoSpaceDN/>
        <w:spacing w:after="240" w:line="300" w:lineRule="atLeast"/>
        <w:jc w:val="left"/>
        <w:rPr>
          <w:rFonts w:ascii="Arial" w:eastAsia="Gulim" w:hAnsi="Arial" w:cs="Arial"/>
          <w:color w:val="000000"/>
          <w:kern w:val="0"/>
          <w:szCs w:val="20"/>
        </w:rPr>
      </w:pPr>
      <w:r w:rsidRPr="00C26D2D">
        <w:rPr>
          <w:rFonts w:ascii="Arial" w:eastAsia="Gulim" w:hAnsi="Arial" w:cs="Arial"/>
          <w:b/>
          <w:bCs/>
          <w:color w:val="000000"/>
          <w:kern w:val="0"/>
          <w:szCs w:val="20"/>
        </w:rPr>
        <w:t>11)</w:t>
      </w:r>
      <w:r w:rsidRPr="00C26D2D">
        <w:rPr>
          <w:rFonts w:ascii="Arial" w:eastAsia="Gulim" w:hAnsi="Arial" w:cs="Arial"/>
          <w:color w:val="000000"/>
          <w:kern w:val="0"/>
          <w:szCs w:val="20"/>
        </w:rPr>
        <w:t xml:space="preserve"> You did not begin the letter with the recipient's name (see number 1 above). How do you end the letter?</w:t>
      </w:r>
    </w:p>
    <w:tbl>
      <w:tblPr>
        <w:tblW w:w="0" w:type="auto"/>
        <w:tblCellMar>
          <w:top w:w="15" w:type="dxa"/>
          <w:left w:w="15" w:type="dxa"/>
          <w:bottom w:w="15" w:type="dxa"/>
          <w:right w:w="15" w:type="dxa"/>
        </w:tblCellMar>
        <w:tblLook w:val="04A0" w:firstRow="1" w:lastRow="0" w:firstColumn="1" w:lastColumn="0" w:noHBand="0" w:noVBand="1"/>
      </w:tblPr>
      <w:tblGrid>
        <w:gridCol w:w="300"/>
        <w:gridCol w:w="1834"/>
      </w:tblGrid>
      <w:tr w:rsidR="00C26D2D" w:rsidRPr="00C26D2D" w:rsidTr="00C26D2D">
        <w:trPr>
          <w:trHeight w:val="375"/>
        </w:trPr>
        <w:tc>
          <w:tcPr>
            <w:tcW w:w="300" w:type="dxa"/>
            <w:tcMar>
              <w:top w:w="0" w:type="dxa"/>
              <w:left w:w="0" w:type="dxa"/>
              <w:bottom w:w="0" w:type="dxa"/>
              <w:right w:w="0" w:type="dxa"/>
            </w:tcMar>
            <w:vAlign w:val="center"/>
            <w:hideMark/>
          </w:tcPr>
          <w:p w:rsidR="00C26D2D" w:rsidRPr="00C26D2D" w:rsidRDefault="00C26D2D" w:rsidP="00C26D2D">
            <w:pPr>
              <w:widowControl/>
              <w:wordWrap/>
              <w:autoSpaceDE/>
              <w:autoSpaceDN/>
              <w:spacing w:after="450" w:line="240" w:lineRule="auto"/>
              <w:jc w:val="center"/>
              <w:rPr>
                <w:rFonts w:ascii="Arial" w:eastAsia="Gulim" w:hAnsi="Arial" w:cs="Arial"/>
                <w:kern w:val="0"/>
                <w:szCs w:val="20"/>
              </w:rPr>
            </w:pPr>
          </w:p>
        </w:tc>
        <w:tc>
          <w:tcPr>
            <w:tcW w:w="0" w:type="auto"/>
            <w:tcMar>
              <w:top w:w="0" w:type="dxa"/>
              <w:left w:w="0" w:type="dxa"/>
              <w:bottom w:w="0" w:type="dxa"/>
              <w:right w:w="0" w:type="dxa"/>
            </w:tcMar>
            <w:vAlign w:val="center"/>
            <w:hideMark/>
          </w:tcPr>
          <w:p w:rsidR="00C26D2D" w:rsidRPr="00C26D2D" w:rsidRDefault="00C26D2D" w:rsidP="00C26D2D">
            <w:pPr>
              <w:widowControl/>
              <w:wordWrap/>
              <w:autoSpaceDE/>
              <w:autoSpaceDN/>
              <w:spacing w:after="450" w:line="240" w:lineRule="auto"/>
              <w:jc w:val="left"/>
              <w:rPr>
                <w:rFonts w:ascii="Arial" w:eastAsia="Gulim" w:hAnsi="Arial" w:cs="Arial"/>
                <w:kern w:val="0"/>
                <w:szCs w:val="20"/>
              </w:rPr>
            </w:pPr>
            <w:r w:rsidRPr="00C26D2D">
              <w:rPr>
                <w:rFonts w:ascii="Arial" w:eastAsia="Gulim" w:hAnsi="Arial" w:cs="Arial"/>
                <w:b/>
                <w:bCs/>
                <w:kern w:val="0"/>
                <w:szCs w:val="20"/>
              </w:rPr>
              <w:t>A</w:t>
            </w:r>
            <w:r w:rsidRPr="00C26D2D">
              <w:rPr>
                <w:rFonts w:ascii="Arial" w:eastAsia="Gulim" w:hAnsi="Arial" w:cs="Arial"/>
                <w:kern w:val="0"/>
                <w:szCs w:val="20"/>
              </w:rPr>
              <w:t>    Yours faithfully.</w:t>
            </w:r>
          </w:p>
        </w:tc>
      </w:tr>
      <w:tr w:rsidR="00C26D2D" w:rsidRPr="00C26D2D" w:rsidTr="00C26D2D">
        <w:trPr>
          <w:trHeight w:val="375"/>
        </w:trPr>
        <w:tc>
          <w:tcPr>
            <w:tcW w:w="300" w:type="dxa"/>
            <w:tcMar>
              <w:top w:w="0" w:type="dxa"/>
              <w:left w:w="0" w:type="dxa"/>
              <w:bottom w:w="0" w:type="dxa"/>
              <w:right w:w="0" w:type="dxa"/>
            </w:tcMar>
            <w:vAlign w:val="center"/>
            <w:hideMark/>
          </w:tcPr>
          <w:p w:rsidR="00C26D2D" w:rsidRPr="00C26D2D" w:rsidRDefault="00C26D2D" w:rsidP="00C26D2D">
            <w:pPr>
              <w:widowControl/>
              <w:wordWrap/>
              <w:autoSpaceDE/>
              <w:autoSpaceDN/>
              <w:spacing w:after="450" w:line="240" w:lineRule="auto"/>
              <w:jc w:val="center"/>
              <w:rPr>
                <w:rFonts w:ascii="Arial" w:eastAsia="Gulim" w:hAnsi="Arial" w:cs="Arial"/>
                <w:kern w:val="0"/>
                <w:szCs w:val="20"/>
              </w:rPr>
            </w:pPr>
          </w:p>
        </w:tc>
        <w:tc>
          <w:tcPr>
            <w:tcW w:w="0" w:type="auto"/>
            <w:tcMar>
              <w:top w:w="0" w:type="dxa"/>
              <w:left w:w="0" w:type="dxa"/>
              <w:bottom w:w="0" w:type="dxa"/>
              <w:right w:w="0" w:type="dxa"/>
            </w:tcMar>
            <w:vAlign w:val="center"/>
            <w:hideMark/>
          </w:tcPr>
          <w:p w:rsidR="00C26D2D" w:rsidRPr="00C26D2D" w:rsidRDefault="00C26D2D" w:rsidP="00C26D2D">
            <w:pPr>
              <w:widowControl/>
              <w:wordWrap/>
              <w:autoSpaceDE/>
              <w:autoSpaceDN/>
              <w:spacing w:after="450" w:line="240" w:lineRule="auto"/>
              <w:jc w:val="left"/>
              <w:rPr>
                <w:rFonts w:ascii="Arial" w:eastAsia="Gulim" w:hAnsi="Arial" w:cs="Arial"/>
                <w:kern w:val="0"/>
                <w:szCs w:val="20"/>
              </w:rPr>
            </w:pPr>
            <w:r w:rsidRPr="00C26D2D">
              <w:rPr>
                <w:rFonts w:ascii="Arial" w:eastAsia="Gulim" w:hAnsi="Arial" w:cs="Arial"/>
                <w:b/>
                <w:bCs/>
                <w:kern w:val="0"/>
                <w:szCs w:val="20"/>
              </w:rPr>
              <w:t>B</w:t>
            </w:r>
            <w:r w:rsidRPr="00C26D2D">
              <w:rPr>
                <w:rFonts w:ascii="Arial" w:eastAsia="Gulim" w:hAnsi="Arial" w:cs="Arial"/>
                <w:kern w:val="0"/>
                <w:szCs w:val="20"/>
              </w:rPr>
              <w:t>    Yours sincerely.</w:t>
            </w:r>
          </w:p>
        </w:tc>
      </w:tr>
      <w:tr w:rsidR="00C26D2D" w:rsidRPr="00C26D2D" w:rsidTr="00C26D2D">
        <w:trPr>
          <w:trHeight w:val="375"/>
        </w:trPr>
        <w:tc>
          <w:tcPr>
            <w:tcW w:w="300" w:type="dxa"/>
            <w:tcMar>
              <w:top w:w="0" w:type="dxa"/>
              <w:left w:w="0" w:type="dxa"/>
              <w:bottom w:w="0" w:type="dxa"/>
              <w:right w:w="0" w:type="dxa"/>
            </w:tcMar>
            <w:vAlign w:val="center"/>
            <w:hideMark/>
          </w:tcPr>
          <w:p w:rsidR="00C26D2D" w:rsidRPr="00C26D2D" w:rsidRDefault="00C26D2D" w:rsidP="00C26D2D">
            <w:pPr>
              <w:widowControl/>
              <w:wordWrap/>
              <w:autoSpaceDE/>
              <w:autoSpaceDN/>
              <w:spacing w:after="450" w:line="240" w:lineRule="auto"/>
              <w:jc w:val="center"/>
              <w:rPr>
                <w:rFonts w:ascii="Arial" w:eastAsia="Gulim" w:hAnsi="Arial" w:cs="Arial"/>
                <w:kern w:val="0"/>
                <w:szCs w:val="20"/>
              </w:rPr>
            </w:pPr>
            <w:r w:rsidRPr="00C26D2D">
              <w:rPr>
                <w:rFonts w:ascii="Arial" w:eastAsia="Gulim" w:hAnsi="Arial" w:cs="Arial"/>
                <w:kern w:val="0"/>
                <w:szCs w:val="20"/>
              </w:rPr>
              <w:t> </w:t>
            </w:r>
          </w:p>
        </w:tc>
        <w:tc>
          <w:tcPr>
            <w:tcW w:w="0" w:type="auto"/>
            <w:tcMar>
              <w:top w:w="0" w:type="dxa"/>
              <w:left w:w="0" w:type="dxa"/>
              <w:bottom w:w="0" w:type="dxa"/>
              <w:right w:w="0" w:type="dxa"/>
            </w:tcMar>
            <w:vAlign w:val="center"/>
            <w:hideMark/>
          </w:tcPr>
          <w:p w:rsidR="00C26D2D" w:rsidRPr="00C26D2D" w:rsidRDefault="00C26D2D" w:rsidP="00C26D2D">
            <w:pPr>
              <w:widowControl/>
              <w:wordWrap/>
              <w:autoSpaceDE/>
              <w:autoSpaceDN/>
              <w:spacing w:after="450" w:line="240" w:lineRule="auto"/>
              <w:jc w:val="left"/>
              <w:rPr>
                <w:rFonts w:ascii="Arial" w:eastAsia="Gulim" w:hAnsi="Arial" w:cs="Arial"/>
                <w:kern w:val="0"/>
                <w:szCs w:val="20"/>
              </w:rPr>
            </w:pPr>
            <w:r w:rsidRPr="00C26D2D">
              <w:rPr>
                <w:rFonts w:ascii="Arial" w:eastAsia="Gulim" w:hAnsi="Arial" w:cs="Arial"/>
                <w:b/>
                <w:bCs/>
                <w:kern w:val="0"/>
                <w:szCs w:val="20"/>
              </w:rPr>
              <w:t>C</w:t>
            </w:r>
            <w:r w:rsidRPr="00C26D2D">
              <w:rPr>
                <w:rFonts w:ascii="Arial" w:eastAsia="Gulim" w:hAnsi="Arial" w:cs="Arial"/>
                <w:kern w:val="0"/>
                <w:szCs w:val="20"/>
              </w:rPr>
              <w:t>    Best wishes.</w:t>
            </w:r>
          </w:p>
        </w:tc>
      </w:tr>
    </w:tbl>
    <w:p w:rsidR="00C26D2D" w:rsidRPr="00C26D2D" w:rsidRDefault="00A436DE" w:rsidP="00C26D2D">
      <w:pPr>
        <w:widowControl/>
        <w:shd w:val="clear" w:color="auto" w:fill="FFFFFF"/>
        <w:wordWrap/>
        <w:autoSpaceDE/>
        <w:autoSpaceDN/>
        <w:spacing w:before="150" w:after="600" w:line="300" w:lineRule="atLeast"/>
        <w:jc w:val="left"/>
        <w:rPr>
          <w:rFonts w:ascii="Arial" w:eastAsia="Gulim" w:hAnsi="Arial" w:cs="Arial"/>
          <w:color w:val="333333"/>
          <w:kern w:val="0"/>
          <w:szCs w:val="20"/>
        </w:rPr>
      </w:pPr>
      <w:hyperlink r:id="rId19" w:history="1">
        <w:r w:rsidR="00C26D2D" w:rsidRPr="00C26D2D">
          <w:rPr>
            <w:rFonts w:ascii="Arial" w:eastAsia="Gulim" w:hAnsi="Arial" w:cs="Arial"/>
            <w:color w:val="888888"/>
            <w:kern w:val="0"/>
            <w:szCs w:val="20"/>
          </w:rPr>
          <w:t>Show Answers</w:t>
        </w:r>
      </w:hyperlink>
      <w:r w:rsidR="00C26D2D" w:rsidRPr="00C26D2D">
        <w:rPr>
          <w:rFonts w:ascii="Arial" w:eastAsia="Gulim" w:hAnsi="Arial" w:cs="Arial"/>
          <w:color w:val="333333"/>
          <w:kern w:val="0"/>
          <w:szCs w:val="20"/>
        </w:rPr>
        <w:t xml:space="preserve"> - </w:t>
      </w:r>
      <w:hyperlink r:id="rId20" w:history="1">
        <w:r w:rsidR="00C26D2D" w:rsidRPr="00C26D2D">
          <w:rPr>
            <w:rFonts w:ascii="Arial" w:eastAsia="Gulim" w:hAnsi="Arial" w:cs="Arial"/>
            <w:color w:val="888888"/>
            <w:kern w:val="0"/>
            <w:szCs w:val="20"/>
          </w:rPr>
          <w:t>Hide Answers</w:t>
        </w:r>
      </w:hyperlink>
    </w:p>
    <w:p w:rsidR="00C26D2D" w:rsidRPr="00C26D2D" w:rsidRDefault="00C26D2D" w:rsidP="00C26D2D">
      <w:pPr>
        <w:widowControl/>
        <w:shd w:val="clear" w:color="auto" w:fill="FFFFFF"/>
        <w:wordWrap/>
        <w:autoSpaceDE/>
        <w:autoSpaceDN/>
        <w:spacing w:after="240" w:line="300" w:lineRule="atLeast"/>
        <w:jc w:val="left"/>
        <w:rPr>
          <w:rFonts w:ascii="Arial" w:eastAsia="Gulim" w:hAnsi="Arial" w:cs="Arial"/>
          <w:b/>
          <w:bCs/>
          <w:color w:val="333333"/>
          <w:kern w:val="0"/>
          <w:sz w:val="21"/>
          <w:szCs w:val="21"/>
        </w:rPr>
      </w:pPr>
      <w:r w:rsidRPr="00C26D2D">
        <w:rPr>
          <w:rFonts w:ascii="Arial" w:eastAsia="Gulim" w:hAnsi="Arial" w:cs="Arial"/>
          <w:b/>
          <w:bCs/>
          <w:color w:val="333333"/>
          <w:kern w:val="0"/>
          <w:sz w:val="21"/>
          <w:szCs w:val="21"/>
        </w:rPr>
        <w:t>Look at these sentences and decide if they are true or false.</w:t>
      </w:r>
    </w:p>
    <w:p w:rsidR="00C26D2D" w:rsidRPr="00C26D2D" w:rsidRDefault="00C26D2D" w:rsidP="00C26D2D">
      <w:pPr>
        <w:widowControl/>
        <w:shd w:val="clear" w:color="auto" w:fill="FFFFFF"/>
        <w:wordWrap/>
        <w:autoSpaceDE/>
        <w:autoSpaceDN/>
        <w:spacing w:after="75" w:line="300" w:lineRule="atLeast"/>
        <w:jc w:val="left"/>
        <w:rPr>
          <w:rFonts w:ascii="Arial" w:eastAsia="Gulim" w:hAnsi="Arial" w:cs="Arial"/>
          <w:color w:val="000000"/>
          <w:kern w:val="0"/>
          <w:szCs w:val="20"/>
        </w:rPr>
      </w:pPr>
      <w:r w:rsidRPr="00C26D2D">
        <w:rPr>
          <w:rFonts w:ascii="Arial" w:eastAsia="Gulim" w:hAnsi="Arial" w:cs="Arial"/>
          <w:b/>
          <w:bCs/>
          <w:color w:val="000000"/>
          <w:kern w:val="0"/>
          <w:szCs w:val="20"/>
        </w:rPr>
        <w:t>1)</w:t>
      </w:r>
      <w:r w:rsidRPr="00C26D2D">
        <w:rPr>
          <w:rFonts w:ascii="Arial" w:eastAsia="Gulim" w:hAnsi="Arial" w:cs="Arial"/>
          <w:color w:val="000000"/>
          <w:kern w:val="0"/>
          <w:szCs w:val="20"/>
        </w:rPr>
        <w:t xml:space="preserve"> Formal letters are always longer than informal letters.</w:t>
      </w:r>
    </w:p>
    <w:p w:rsidR="00C26D2D" w:rsidRPr="00C26D2D" w:rsidRDefault="00C26D2D" w:rsidP="00C26D2D">
      <w:pPr>
        <w:widowControl/>
        <w:shd w:val="clear" w:color="auto" w:fill="FFFFFF"/>
        <w:wordWrap/>
        <w:autoSpaceDE/>
        <w:autoSpaceDN/>
        <w:spacing w:after="360" w:line="300" w:lineRule="atLeast"/>
        <w:jc w:val="left"/>
        <w:rPr>
          <w:rFonts w:ascii="Arial" w:eastAsia="Gulim" w:hAnsi="Arial" w:cs="Arial"/>
          <w:b/>
          <w:bCs/>
          <w:color w:val="CC0000"/>
          <w:kern w:val="0"/>
          <w:szCs w:val="20"/>
        </w:rPr>
      </w:pPr>
      <w:r w:rsidRPr="00C26D2D">
        <w:rPr>
          <w:rFonts w:ascii="Arial" w:eastAsia="Gulim" w:hAnsi="Arial" w:cs="Arial"/>
          <w:b/>
          <w:bCs/>
          <w:color w:val="CC0000"/>
          <w:kern w:val="0"/>
          <w:szCs w:val="20"/>
        </w:rPr>
        <w:t xml:space="preserve">a) </w:t>
      </w:r>
    </w:p>
    <w:p w:rsidR="00C26D2D" w:rsidRPr="00C26D2D" w:rsidRDefault="00C26D2D" w:rsidP="00C26D2D">
      <w:pPr>
        <w:widowControl/>
        <w:shd w:val="clear" w:color="auto" w:fill="FFFFFF"/>
        <w:wordWrap/>
        <w:autoSpaceDE/>
        <w:autoSpaceDN/>
        <w:spacing w:after="75" w:line="300" w:lineRule="atLeast"/>
        <w:jc w:val="left"/>
        <w:rPr>
          <w:rFonts w:ascii="Arial" w:eastAsia="Gulim" w:hAnsi="Arial" w:cs="Arial"/>
          <w:color w:val="000000"/>
          <w:kern w:val="0"/>
          <w:szCs w:val="20"/>
        </w:rPr>
      </w:pPr>
      <w:r w:rsidRPr="00C26D2D">
        <w:rPr>
          <w:rFonts w:ascii="Arial" w:eastAsia="Gulim" w:hAnsi="Arial" w:cs="Arial"/>
          <w:b/>
          <w:bCs/>
          <w:color w:val="000000"/>
          <w:kern w:val="0"/>
          <w:szCs w:val="20"/>
        </w:rPr>
        <w:t>2)</w:t>
      </w:r>
      <w:r w:rsidRPr="00C26D2D">
        <w:rPr>
          <w:rFonts w:ascii="Arial" w:eastAsia="Gulim" w:hAnsi="Arial" w:cs="Arial"/>
          <w:color w:val="000000"/>
          <w:kern w:val="0"/>
          <w:szCs w:val="20"/>
        </w:rPr>
        <w:t xml:space="preserve"> In a formal letter it is acceptable to use colloquial English, slang and idioms.</w:t>
      </w:r>
    </w:p>
    <w:p w:rsidR="00C26D2D" w:rsidRPr="00C26D2D" w:rsidRDefault="00C26D2D" w:rsidP="00C26D2D">
      <w:pPr>
        <w:widowControl/>
        <w:shd w:val="clear" w:color="auto" w:fill="FFFFFF"/>
        <w:wordWrap/>
        <w:autoSpaceDE/>
        <w:autoSpaceDN/>
        <w:spacing w:after="360" w:line="300" w:lineRule="atLeast"/>
        <w:jc w:val="left"/>
        <w:rPr>
          <w:rFonts w:ascii="Arial" w:eastAsia="Gulim" w:hAnsi="Arial" w:cs="Arial"/>
          <w:b/>
          <w:bCs/>
          <w:color w:val="CC0000"/>
          <w:kern w:val="0"/>
          <w:szCs w:val="20"/>
        </w:rPr>
      </w:pPr>
      <w:r w:rsidRPr="00C26D2D">
        <w:rPr>
          <w:rFonts w:ascii="Arial" w:eastAsia="Gulim" w:hAnsi="Arial" w:cs="Arial"/>
          <w:b/>
          <w:bCs/>
          <w:color w:val="CC0000"/>
          <w:kern w:val="0"/>
          <w:szCs w:val="20"/>
        </w:rPr>
        <w:t xml:space="preserve">a) </w:t>
      </w:r>
    </w:p>
    <w:p w:rsidR="00C26D2D" w:rsidRPr="00C26D2D" w:rsidRDefault="00C26D2D" w:rsidP="00C26D2D">
      <w:pPr>
        <w:widowControl/>
        <w:shd w:val="clear" w:color="auto" w:fill="FFFFFF"/>
        <w:wordWrap/>
        <w:autoSpaceDE/>
        <w:autoSpaceDN/>
        <w:spacing w:after="75" w:line="300" w:lineRule="atLeast"/>
        <w:jc w:val="left"/>
        <w:rPr>
          <w:rFonts w:ascii="Arial" w:eastAsia="Gulim" w:hAnsi="Arial" w:cs="Arial"/>
          <w:color w:val="000000"/>
          <w:kern w:val="0"/>
          <w:szCs w:val="20"/>
        </w:rPr>
      </w:pPr>
      <w:r w:rsidRPr="00C26D2D">
        <w:rPr>
          <w:rFonts w:ascii="Arial" w:eastAsia="Gulim" w:hAnsi="Arial" w:cs="Arial"/>
          <w:b/>
          <w:bCs/>
          <w:color w:val="000000"/>
          <w:kern w:val="0"/>
          <w:szCs w:val="20"/>
        </w:rPr>
        <w:t>3)</w:t>
      </w:r>
      <w:r w:rsidRPr="00C26D2D">
        <w:rPr>
          <w:rFonts w:ascii="Arial" w:eastAsia="Gulim" w:hAnsi="Arial" w:cs="Arial"/>
          <w:color w:val="000000"/>
          <w:kern w:val="0"/>
          <w:szCs w:val="20"/>
        </w:rPr>
        <w:t xml:space="preserve"> In a formal letter it is acceptable to use contractions (e.g., I've instead of I have).</w:t>
      </w:r>
    </w:p>
    <w:p w:rsidR="00C26D2D" w:rsidRPr="00C26D2D" w:rsidRDefault="00C26D2D" w:rsidP="00C26D2D">
      <w:pPr>
        <w:widowControl/>
        <w:shd w:val="clear" w:color="auto" w:fill="FFFFFF"/>
        <w:wordWrap/>
        <w:autoSpaceDE/>
        <w:autoSpaceDN/>
        <w:spacing w:after="360" w:line="300" w:lineRule="atLeast"/>
        <w:jc w:val="left"/>
        <w:rPr>
          <w:rFonts w:ascii="Arial" w:eastAsia="Gulim" w:hAnsi="Arial" w:cs="Arial"/>
          <w:b/>
          <w:bCs/>
          <w:color w:val="CC0000"/>
          <w:kern w:val="0"/>
          <w:szCs w:val="20"/>
        </w:rPr>
      </w:pPr>
      <w:r w:rsidRPr="00C26D2D">
        <w:rPr>
          <w:rFonts w:ascii="Arial" w:eastAsia="Gulim" w:hAnsi="Arial" w:cs="Arial"/>
          <w:b/>
          <w:bCs/>
          <w:color w:val="CC0000"/>
          <w:kern w:val="0"/>
          <w:szCs w:val="20"/>
        </w:rPr>
        <w:t xml:space="preserve">a) </w:t>
      </w:r>
    </w:p>
    <w:p w:rsidR="00C26D2D" w:rsidRPr="00C26D2D" w:rsidRDefault="00C26D2D" w:rsidP="00C26D2D">
      <w:pPr>
        <w:widowControl/>
        <w:shd w:val="clear" w:color="auto" w:fill="FFFFFF"/>
        <w:wordWrap/>
        <w:autoSpaceDE/>
        <w:autoSpaceDN/>
        <w:spacing w:after="75" w:line="300" w:lineRule="atLeast"/>
        <w:jc w:val="left"/>
        <w:rPr>
          <w:rFonts w:ascii="Arial" w:eastAsia="Gulim" w:hAnsi="Arial" w:cs="Arial"/>
          <w:color w:val="000000"/>
          <w:kern w:val="0"/>
          <w:szCs w:val="20"/>
        </w:rPr>
      </w:pPr>
      <w:r w:rsidRPr="00C26D2D">
        <w:rPr>
          <w:rFonts w:ascii="Arial" w:eastAsia="Gulim" w:hAnsi="Arial" w:cs="Arial"/>
          <w:b/>
          <w:bCs/>
          <w:color w:val="000000"/>
          <w:kern w:val="0"/>
          <w:szCs w:val="20"/>
        </w:rPr>
        <w:t>4)</w:t>
      </w:r>
      <w:r w:rsidRPr="00C26D2D">
        <w:rPr>
          <w:rFonts w:ascii="Arial" w:eastAsia="Gulim" w:hAnsi="Arial" w:cs="Arial"/>
          <w:color w:val="000000"/>
          <w:kern w:val="0"/>
          <w:szCs w:val="20"/>
        </w:rPr>
        <w:t xml:space="preserve"> In a formal letter you should include your name and address at the top of the page.</w:t>
      </w:r>
    </w:p>
    <w:p w:rsidR="00C26D2D" w:rsidRPr="00C26D2D" w:rsidRDefault="00C26D2D" w:rsidP="00C26D2D">
      <w:pPr>
        <w:widowControl/>
        <w:shd w:val="clear" w:color="auto" w:fill="FFFFFF"/>
        <w:wordWrap/>
        <w:autoSpaceDE/>
        <w:autoSpaceDN/>
        <w:spacing w:after="360" w:line="300" w:lineRule="atLeast"/>
        <w:jc w:val="left"/>
        <w:rPr>
          <w:rFonts w:ascii="Arial" w:eastAsia="Gulim" w:hAnsi="Arial" w:cs="Arial"/>
          <w:b/>
          <w:bCs/>
          <w:color w:val="CC0000"/>
          <w:kern w:val="0"/>
          <w:szCs w:val="20"/>
        </w:rPr>
      </w:pPr>
      <w:r w:rsidRPr="00C26D2D">
        <w:rPr>
          <w:rFonts w:ascii="Arial" w:eastAsia="Gulim" w:hAnsi="Arial" w:cs="Arial"/>
          <w:b/>
          <w:bCs/>
          <w:color w:val="CC0000"/>
          <w:kern w:val="0"/>
          <w:szCs w:val="20"/>
        </w:rPr>
        <w:t xml:space="preserve">a) </w:t>
      </w:r>
    </w:p>
    <w:p w:rsidR="00C26D2D" w:rsidRPr="00C26D2D" w:rsidRDefault="00C26D2D" w:rsidP="00C26D2D">
      <w:pPr>
        <w:widowControl/>
        <w:shd w:val="clear" w:color="auto" w:fill="FFFFFF"/>
        <w:wordWrap/>
        <w:autoSpaceDE/>
        <w:autoSpaceDN/>
        <w:spacing w:after="75" w:line="300" w:lineRule="atLeast"/>
        <w:jc w:val="left"/>
        <w:rPr>
          <w:rFonts w:ascii="Arial" w:eastAsia="Gulim" w:hAnsi="Arial" w:cs="Arial"/>
          <w:color w:val="000000"/>
          <w:kern w:val="0"/>
          <w:szCs w:val="20"/>
        </w:rPr>
      </w:pPr>
      <w:r w:rsidRPr="00C26D2D">
        <w:rPr>
          <w:rFonts w:ascii="Arial" w:eastAsia="Gulim" w:hAnsi="Arial" w:cs="Arial"/>
          <w:b/>
          <w:bCs/>
          <w:color w:val="000000"/>
          <w:kern w:val="0"/>
          <w:szCs w:val="20"/>
        </w:rPr>
        <w:t>5)</w:t>
      </w:r>
      <w:r w:rsidRPr="00C26D2D">
        <w:rPr>
          <w:rFonts w:ascii="Arial" w:eastAsia="Gulim" w:hAnsi="Arial" w:cs="Arial"/>
          <w:color w:val="000000"/>
          <w:kern w:val="0"/>
          <w:szCs w:val="20"/>
        </w:rPr>
        <w:t xml:space="preserve"> In a formal letter, you should always write the date in full (e.g., 1 April 2000 and not 1/4/00).</w:t>
      </w:r>
    </w:p>
    <w:p w:rsidR="00C26D2D" w:rsidRPr="00C26D2D" w:rsidRDefault="00C26D2D" w:rsidP="00C26D2D">
      <w:pPr>
        <w:widowControl/>
        <w:shd w:val="clear" w:color="auto" w:fill="FFFFFF"/>
        <w:wordWrap/>
        <w:autoSpaceDE/>
        <w:autoSpaceDN/>
        <w:spacing w:after="360" w:line="300" w:lineRule="atLeast"/>
        <w:jc w:val="left"/>
        <w:rPr>
          <w:rFonts w:ascii="Arial" w:eastAsia="Gulim" w:hAnsi="Arial" w:cs="Arial"/>
          <w:b/>
          <w:bCs/>
          <w:color w:val="CC0000"/>
          <w:kern w:val="0"/>
          <w:szCs w:val="20"/>
        </w:rPr>
      </w:pPr>
      <w:r w:rsidRPr="00C26D2D">
        <w:rPr>
          <w:rFonts w:ascii="Arial" w:eastAsia="Gulim" w:hAnsi="Arial" w:cs="Arial"/>
          <w:b/>
          <w:bCs/>
          <w:color w:val="CC0000"/>
          <w:kern w:val="0"/>
          <w:szCs w:val="20"/>
        </w:rPr>
        <w:t xml:space="preserve">a) </w:t>
      </w:r>
    </w:p>
    <w:p w:rsidR="00C26D2D" w:rsidRPr="00C26D2D" w:rsidRDefault="00C26D2D" w:rsidP="00C26D2D">
      <w:pPr>
        <w:widowControl/>
        <w:shd w:val="clear" w:color="auto" w:fill="FFFFFF"/>
        <w:wordWrap/>
        <w:autoSpaceDE/>
        <w:autoSpaceDN/>
        <w:spacing w:after="75" w:line="300" w:lineRule="atLeast"/>
        <w:jc w:val="left"/>
        <w:rPr>
          <w:rFonts w:ascii="Arial" w:eastAsia="Gulim" w:hAnsi="Arial" w:cs="Arial"/>
          <w:color w:val="000000"/>
          <w:kern w:val="0"/>
          <w:szCs w:val="20"/>
        </w:rPr>
      </w:pPr>
      <w:r w:rsidRPr="00C26D2D">
        <w:rPr>
          <w:rFonts w:ascii="Arial" w:eastAsia="Gulim" w:hAnsi="Arial" w:cs="Arial"/>
          <w:b/>
          <w:bCs/>
          <w:color w:val="000000"/>
          <w:kern w:val="0"/>
          <w:szCs w:val="20"/>
        </w:rPr>
        <w:lastRenderedPageBreak/>
        <w:t>6)</w:t>
      </w:r>
      <w:r w:rsidRPr="00C26D2D">
        <w:rPr>
          <w:rFonts w:ascii="Arial" w:eastAsia="Gulim" w:hAnsi="Arial" w:cs="Arial"/>
          <w:color w:val="000000"/>
          <w:kern w:val="0"/>
          <w:szCs w:val="20"/>
        </w:rPr>
        <w:t xml:space="preserve"> In a formal letter, you should always put your full name (e.g., James Harcourt and not J. Harcourt) after your signature at the bottom of the letter.</w:t>
      </w:r>
    </w:p>
    <w:p w:rsidR="00C26D2D" w:rsidRPr="00C26D2D" w:rsidRDefault="00C26D2D" w:rsidP="00C26D2D">
      <w:pPr>
        <w:widowControl/>
        <w:shd w:val="clear" w:color="auto" w:fill="FFFFFF"/>
        <w:wordWrap/>
        <w:autoSpaceDE/>
        <w:autoSpaceDN/>
        <w:spacing w:after="360" w:line="300" w:lineRule="atLeast"/>
        <w:jc w:val="left"/>
        <w:rPr>
          <w:rFonts w:ascii="Arial" w:eastAsia="Gulim" w:hAnsi="Arial" w:cs="Arial"/>
          <w:b/>
          <w:bCs/>
          <w:color w:val="CC0000"/>
          <w:kern w:val="0"/>
          <w:szCs w:val="20"/>
        </w:rPr>
      </w:pPr>
      <w:r w:rsidRPr="00C26D2D">
        <w:rPr>
          <w:rFonts w:ascii="Arial" w:eastAsia="Gulim" w:hAnsi="Arial" w:cs="Arial"/>
          <w:b/>
          <w:bCs/>
          <w:color w:val="CC0000"/>
          <w:kern w:val="0"/>
          <w:szCs w:val="20"/>
        </w:rPr>
        <w:t xml:space="preserve">a) </w:t>
      </w:r>
    </w:p>
    <w:p w:rsidR="00C26D2D" w:rsidRPr="00C26D2D" w:rsidRDefault="00C26D2D" w:rsidP="00C26D2D">
      <w:pPr>
        <w:widowControl/>
        <w:shd w:val="clear" w:color="auto" w:fill="FFFFFF"/>
        <w:wordWrap/>
        <w:autoSpaceDE/>
        <w:autoSpaceDN/>
        <w:spacing w:after="75" w:line="300" w:lineRule="atLeast"/>
        <w:jc w:val="left"/>
        <w:rPr>
          <w:rFonts w:ascii="Arial" w:eastAsia="Gulim" w:hAnsi="Arial" w:cs="Arial"/>
          <w:color w:val="000000"/>
          <w:kern w:val="0"/>
          <w:szCs w:val="20"/>
        </w:rPr>
      </w:pPr>
      <w:r w:rsidRPr="00C26D2D">
        <w:rPr>
          <w:rFonts w:ascii="Arial" w:eastAsia="Gulim" w:hAnsi="Arial" w:cs="Arial"/>
          <w:b/>
          <w:bCs/>
          <w:color w:val="000000"/>
          <w:kern w:val="0"/>
          <w:szCs w:val="20"/>
        </w:rPr>
        <w:t>7)</w:t>
      </w:r>
      <w:r w:rsidRPr="00C26D2D">
        <w:rPr>
          <w:rFonts w:ascii="Arial" w:eastAsia="Gulim" w:hAnsi="Arial" w:cs="Arial"/>
          <w:color w:val="000000"/>
          <w:kern w:val="0"/>
          <w:szCs w:val="20"/>
        </w:rPr>
        <w:t xml:space="preserve"> Formal letters do not need to be broken into paragraphs. It is acceptable to write them as one continuous paragraph.</w:t>
      </w:r>
    </w:p>
    <w:p w:rsidR="00C26D2D" w:rsidRPr="00C26D2D" w:rsidRDefault="00C26D2D" w:rsidP="00C26D2D">
      <w:pPr>
        <w:widowControl/>
        <w:shd w:val="clear" w:color="auto" w:fill="FFFFFF"/>
        <w:wordWrap/>
        <w:autoSpaceDE/>
        <w:autoSpaceDN/>
        <w:spacing w:after="360" w:line="300" w:lineRule="atLeast"/>
        <w:jc w:val="left"/>
        <w:rPr>
          <w:rFonts w:ascii="Arial" w:eastAsia="Gulim" w:hAnsi="Arial" w:cs="Arial"/>
          <w:b/>
          <w:bCs/>
          <w:color w:val="CC0000"/>
          <w:kern w:val="0"/>
          <w:szCs w:val="20"/>
        </w:rPr>
      </w:pPr>
      <w:r w:rsidRPr="00C26D2D">
        <w:rPr>
          <w:rFonts w:ascii="Arial" w:eastAsia="Gulim" w:hAnsi="Arial" w:cs="Arial"/>
          <w:b/>
          <w:bCs/>
          <w:color w:val="CC0000"/>
          <w:kern w:val="0"/>
          <w:szCs w:val="20"/>
        </w:rPr>
        <w:t xml:space="preserve">a) </w:t>
      </w:r>
    </w:p>
    <w:p w:rsidR="00C26D2D" w:rsidRPr="00C26D2D" w:rsidRDefault="00C26D2D" w:rsidP="00C26D2D">
      <w:pPr>
        <w:widowControl/>
        <w:shd w:val="clear" w:color="auto" w:fill="FFFFFF"/>
        <w:wordWrap/>
        <w:autoSpaceDE/>
        <w:autoSpaceDN/>
        <w:spacing w:after="120" w:line="240" w:lineRule="auto"/>
        <w:jc w:val="left"/>
        <w:outlineLvl w:val="0"/>
        <w:rPr>
          <w:rFonts w:ascii="Arial" w:eastAsia="Gulim" w:hAnsi="Arial" w:cs="Arial"/>
          <w:b/>
          <w:bCs/>
          <w:color w:val="333333"/>
          <w:kern w:val="36"/>
          <w:sz w:val="27"/>
          <w:szCs w:val="27"/>
        </w:rPr>
      </w:pPr>
      <w:r w:rsidRPr="00C26D2D">
        <w:rPr>
          <w:rFonts w:ascii="Arial" w:eastAsia="Gulim" w:hAnsi="Arial" w:cs="Arial"/>
          <w:b/>
          <w:bCs/>
          <w:color w:val="333333"/>
          <w:kern w:val="36"/>
          <w:sz w:val="27"/>
          <w:szCs w:val="27"/>
        </w:rPr>
        <w:t>Vocabulary: Writing a letter</w:t>
      </w:r>
    </w:p>
    <w:p w:rsidR="00C26D2D" w:rsidRPr="00C26D2D" w:rsidRDefault="00C26D2D" w:rsidP="00C26D2D">
      <w:pPr>
        <w:widowControl/>
        <w:shd w:val="clear" w:color="auto" w:fill="FFFFFF"/>
        <w:wordWrap/>
        <w:autoSpaceDE/>
        <w:autoSpaceDN/>
        <w:spacing w:after="0" w:line="240" w:lineRule="auto"/>
        <w:jc w:val="left"/>
        <w:rPr>
          <w:rFonts w:ascii="Arial" w:eastAsia="Gulim" w:hAnsi="Arial" w:cs="Arial"/>
          <w:kern w:val="0"/>
          <w:sz w:val="24"/>
          <w:szCs w:val="24"/>
        </w:rPr>
      </w:pPr>
      <w:r w:rsidRPr="00C26D2D">
        <w:rPr>
          <w:rFonts w:ascii="Arial" w:eastAsia="Gulim" w:hAnsi="Arial" w:cs="Arial"/>
          <w:sz w:val="24"/>
          <w:szCs w:val="24"/>
        </w:rPr>
        <w:object w:dxaOrig="1440" w:dyaOrig="1440">
          <v:shape id="_x0000_i1071" type="#_x0000_t75" style="width:1in;height:18pt" o:ole="">
            <v:imagedata r:id="rId21" o:title=""/>
          </v:shape>
          <w:control r:id="rId22" w:name="DefaultOcxName5" w:shapeid="_x0000_i1071"/>
        </w:object>
      </w:r>
    </w:p>
    <w:p w:rsidR="00C26D2D" w:rsidRPr="00C26D2D" w:rsidRDefault="00C26D2D" w:rsidP="00C26D2D">
      <w:pPr>
        <w:widowControl/>
        <w:shd w:val="clear" w:color="auto" w:fill="FFFFFF"/>
        <w:wordWrap/>
        <w:autoSpaceDE/>
        <w:autoSpaceDN/>
        <w:spacing w:after="0" w:line="240" w:lineRule="auto"/>
        <w:jc w:val="left"/>
        <w:rPr>
          <w:rFonts w:ascii="Arial" w:eastAsia="Gulim" w:hAnsi="Arial" w:cs="Arial"/>
          <w:vanish/>
          <w:kern w:val="0"/>
          <w:sz w:val="24"/>
          <w:szCs w:val="24"/>
        </w:rPr>
      </w:pPr>
      <w:r w:rsidRPr="00C26D2D">
        <w:rPr>
          <w:rFonts w:ascii="Arial" w:eastAsia="Gulim" w:hAnsi="Arial" w:cs="Arial"/>
          <w:vanish/>
          <w:kern w:val="0"/>
          <w:sz w:val="24"/>
          <w:szCs w:val="24"/>
        </w:rPr>
        <w:t>s1~</w:t>
      </w:r>
      <w:r w:rsidRPr="00C26D2D">
        <w:rPr>
          <w:rFonts w:ascii="MS Gothic" w:eastAsia="MS Gothic" w:hAnsi="MS Gothic" w:cs="MS Gothic" w:hint="eastAsia"/>
          <w:vanish/>
          <w:kern w:val="0"/>
          <w:sz w:val="24"/>
          <w:szCs w:val="24"/>
        </w:rPr>
        <w:t>✓</w:t>
      </w:r>
      <w:r w:rsidRPr="00C26D2D">
        <w:rPr>
          <w:rFonts w:ascii="Arial" w:eastAsia="Gulim" w:hAnsi="Arial" w:cs="Arial"/>
          <w:vanish/>
          <w:kern w:val="0"/>
          <w:sz w:val="24"/>
          <w:szCs w:val="24"/>
        </w:rPr>
        <w:t>~s2~</w:t>
      </w:r>
      <w:r w:rsidRPr="00C26D2D">
        <w:rPr>
          <w:rFonts w:ascii="MS Gothic" w:eastAsia="MS Gothic" w:hAnsi="MS Gothic" w:cs="MS Gothic" w:hint="eastAsia"/>
          <w:vanish/>
          <w:kern w:val="0"/>
          <w:sz w:val="24"/>
          <w:szCs w:val="24"/>
        </w:rPr>
        <w:t>✓</w:t>
      </w:r>
      <w:r w:rsidRPr="00C26D2D">
        <w:rPr>
          <w:rFonts w:ascii="Arial" w:eastAsia="Gulim" w:hAnsi="Arial" w:cs="Arial"/>
          <w:vanish/>
          <w:kern w:val="0"/>
          <w:sz w:val="24"/>
          <w:szCs w:val="24"/>
        </w:rPr>
        <w:t>~s3~</w:t>
      </w:r>
      <w:r w:rsidRPr="00C26D2D">
        <w:rPr>
          <w:rFonts w:ascii="MS Gothic" w:eastAsia="MS Gothic" w:hAnsi="MS Gothic" w:cs="MS Gothic" w:hint="eastAsia"/>
          <w:vanish/>
          <w:kern w:val="0"/>
          <w:sz w:val="24"/>
          <w:szCs w:val="24"/>
        </w:rPr>
        <w:t>✓</w:t>
      </w:r>
      <w:r w:rsidRPr="00C26D2D">
        <w:rPr>
          <w:rFonts w:ascii="Arial" w:eastAsia="Gulim" w:hAnsi="Arial" w:cs="Arial"/>
          <w:vanish/>
          <w:kern w:val="0"/>
          <w:sz w:val="24"/>
          <w:szCs w:val="24"/>
        </w:rPr>
        <w:t>~s4~</w:t>
      </w:r>
      <w:r w:rsidRPr="00C26D2D">
        <w:rPr>
          <w:rFonts w:ascii="MS Gothic" w:eastAsia="MS Gothic" w:hAnsi="MS Gothic" w:cs="MS Gothic" w:hint="eastAsia"/>
          <w:vanish/>
          <w:kern w:val="0"/>
          <w:sz w:val="24"/>
          <w:szCs w:val="24"/>
        </w:rPr>
        <w:t>✓</w:t>
      </w:r>
      <w:r w:rsidRPr="00C26D2D">
        <w:rPr>
          <w:rFonts w:ascii="Arial" w:eastAsia="Gulim" w:hAnsi="Arial" w:cs="Arial"/>
          <w:vanish/>
          <w:kern w:val="0"/>
          <w:sz w:val="24"/>
          <w:szCs w:val="24"/>
        </w:rPr>
        <w:t>~s5~</w:t>
      </w:r>
      <w:r w:rsidRPr="00C26D2D">
        <w:rPr>
          <w:rFonts w:ascii="MS Gothic" w:eastAsia="MS Gothic" w:hAnsi="MS Gothic" w:cs="MS Gothic" w:hint="eastAsia"/>
          <w:vanish/>
          <w:kern w:val="0"/>
          <w:sz w:val="24"/>
          <w:szCs w:val="24"/>
        </w:rPr>
        <w:t>✓</w:t>
      </w:r>
      <w:r w:rsidRPr="00C26D2D">
        <w:rPr>
          <w:rFonts w:ascii="Arial" w:eastAsia="Gulim" w:hAnsi="Arial" w:cs="Arial"/>
          <w:vanish/>
          <w:kern w:val="0"/>
          <w:sz w:val="24"/>
          <w:szCs w:val="24"/>
        </w:rPr>
        <w:t>~s6~</w:t>
      </w:r>
      <w:r w:rsidRPr="00C26D2D">
        <w:rPr>
          <w:rFonts w:ascii="MS Gothic" w:eastAsia="MS Gothic" w:hAnsi="MS Gothic" w:cs="MS Gothic" w:hint="eastAsia"/>
          <w:vanish/>
          <w:kern w:val="0"/>
          <w:sz w:val="24"/>
          <w:szCs w:val="24"/>
        </w:rPr>
        <w:t>✓</w:t>
      </w:r>
      <w:r w:rsidRPr="00C26D2D">
        <w:rPr>
          <w:rFonts w:ascii="Arial" w:eastAsia="Gulim" w:hAnsi="Arial" w:cs="Arial"/>
          <w:vanish/>
          <w:kern w:val="0"/>
          <w:sz w:val="24"/>
          <w:szCs w:val="24"/>
        </w:rPr>
        <w:t>~s7~</w:t>
      </w:r>
      <w:r w:rsidRPr="00C26D2D">
        <w:rPr>
          <w:rFonts w:ascii="MS Gothic" w:eastAsia="MS Gothic" w:hAnsi="MS Gothic" w:cs="MS Gothic" w:hint="eastAsia"/>
          <w:vanish/>
          <w:kern w:val="0"/>
          <w:sz w:val="24"/>
          <w:szCs w:val="24"/>
        </w:rPr>
        <w:t>✓</w:t>
      </w:r>
      <w:r w:rsidRPr="00C26D2D">
        <w:rPr>
          <w:rFonts w:ascii="Arial" w:eastAsia="Gulim" w:hAnsi="Arial" w:cs="Arial"/>
          <w:vanish/>
          <w:kern w:val="0"/>
          <w:sz w:val="24"/>
          <w:szCs w:val="24"/>
        </w:rPr>
        <w:t>~s8~</w:t>
      </w:r>
      <w:r w:rsidRPr="00C26D2D">
        <w:rPr>
          <w:rFonts w:ascii="MS Gothic" w:eastAsia="MS Gothic" w:hAnsi="MS Gothic" w:cs="MS Gothic" w:hint="eastAsia"/>
          <w:vanish/>
          <w:kern w:val="0"/>
          <w:sz w:val="24"/>
          <w:szCs w:val="24"/>
        </w:rPr>
        <w:t>✓</w:t>
      </w:r>
      <w:r w:rsidRPr="00C26D2D">
        <w:rPr>
          <w:rFonts w:ascii="Arial" w:eastAsia="Gulim" w:hAnsi="Arial" w:cs="Arial"/>
          <w:vanish/>
          <w:kern w:val="0"/>
          <w:sz w:val="24"/>
          <w:szCs w:val="24"/>
        </w:rPr>
        <w:t>~s9~</w:t>
      </w:r>
      <w:r w:rsidRPr="00C26D2D">
        <w:rPr>
          <w:rFonts w:ascii="MS Gothic" w:eastAsia="MS Gothic" w:hAnsi="MS Gothic" w:cs="MS Gothic" w:hint="eastAsia"/>
          <w:vanish/>
          <w:kern w:val="0"/>
          <w:sz w:val="24"/>
          <w:szCs w:val="24"/>
        </w:rPr>
        <w:t>✓</w:t>
      </w:r>
      <w:r w:rsidRPr="00C26D2D">
        <w:rPr>
          <w:rFonts w:ascii="Arial" w:eastAsia="Gulim" w:hAnsi="Arial" w:cs="Arial"/>
          <w:vanish/>
          <w:kern w:val="0"/>
          <w:sz w:val="24"/>
          <w:szCs w:val="24"/>
        </w:rPr>
        <w:t>~s10~</w:t>
      </w:r>
      <w:r w:rsidRPr="00C26D2D">
        <w:rPr>
          <w:rFonts w:ascii="MS Gothic" w:eastAsia="MS Gothic" w:hAnsi="MS Gothic" w:cs="MS Gothic" w:hint="eastAsia"/>
          <w:vanish/>
          <w:kern w:val="0"/>
          <w:sz w:val="24"/>
          <w:szCs w:val="24"/>
        </w:rPr>
        <w:t>✓</w:t>
      </w:r>
      <w:r w:rsidRPr="00C26D2D">
        <w:rPr>
          <w:rFonts w:ascii="Arial" w:eastAsia="Gulim" w:hAnsi="Arial" w:cs="Arial"/>
          <w:vanish/>
          <w:kern w:val="0"/>
          <w:sz w:val="24"/>
          <w:szCs w:val="24"/>
        </w:rPr>
        <w:t>~s11~</w:t>
      </w:r>
      <w:r w:rsidRPr="00C26D2D">
        <w:rPr>
          <w:rFonts w:ascii="MS Gothic" w:eastAsia="MS Gothic" w:hAnsi="MS Gothic" w:cs="MS Gothic"/>
          <w:vanish/>
          <w:kern w:val="0"/>
          <w:sz w:val="24"/>
          <w:szCs w:val="24"/>
        </w:rPr>
        <w:t>✓</w:t>
      </w:r>
    </w:p>
    <w:p w:rsidR="00C26D2D" w:rsidRPr="00C26D2D" w:rsidRDefault="00C26D2D" w:rsidP="00C26D2D">
      <w:pPr>
        <w:widowControl/>
        <w:shd w:val="clear" w:color="auto" w:fill="FFFFFF"/>
        <w:wordWrap/>
        <w:autoSpaceDE/>
        <w:autoSpaceDN/>
        <w:spacing w:after="0" w:line="240" w:lineRule="auto"/>
        <w:jc w:val="left"/>
        <w:rPr>
          <w:rFonts w:ascii="Arial" w:eastAsia="Gulim" w:hAnsi="Arial" w:cs="Arial"/>
          <w:vanish/>
          <w:kern w:val="0"/>
          <w:sz w:val="24"/>
          <w:szCs w:val="24"/>
        </w:rPr>
      </w:pPr>
      <w:r w:rsidRPr="00C26D2D">
        <w:rPr>
          <w:rFonts w:ascii="Arial" w:eastAsia="Gulim" w:hAnsi="Arial" w:cs="Arial"/>
          <w:vanish/>
          <w:kern w:val="0"/>
          <w:sz w:val="24"/>
          <w:szCs w:val="24"/>
        </w:rPr>
        <w:t>s1~~s2~~s3~~s4~~s5~~s6~~s7~~s8~~s9~~s10~~s11~</w:t>
      </w:r>
    </w:p>
    <w:p w:rsidR="00C26D2D" w:rsidRPr="00C26D2D" w:rsidRDefault="00C26D2D" w:rsidP="00C26D2D">
      <w:pPr>
        <w:widowControl/>
        <w:shd w:val="clear" w:color="auto" w:fill="FFFFFF"/>
        <w:wordWrap/>
        <w:autoSpaceDE/>
        <w:autoSpaceDN/>
        <w:spacing w:after="0" w:line="240" w:lineRule="auto"/>
        <w:jc w:val="left"/>
        <w:rPr>
          <w:rFonts w:ascii="Arial" w:eastAsia="Gulim" w:hAnsi="Arial" w:cs="Arial"/>
          <w:vanish/>
          <w:kern w:val="0"/>
          <w:sz w:val="24"/>
          <w:szCs w:val="24"/>
        </w:rPr>
      </w:pPr>
      <w:r w:rsidRPr="00C26D2D">
        <w:rPr>
          <w:rFonts w:ascii="Arial" w:eastAsia="Gulim" w:hAnsi="Arial" w:cs="Arial"/>
          <w:vanish/>
          <w:kern w:val="0"/>
          <w:sz w:val="24"/>
          <w:szCs w:val="24"/>
        </w:rPr>
        <w:t>s12~a. False. Formal letters should be as brief and to the point as possible~s13~a. False.~s14~a. False.~s15~a. False. It is not necessary to include your name~s16~a. True (In some countries, writing abbreviated dates could be confusing. In Britain, 1/4/00 is the 1 April. In the USA it is the 4 January).~s17~a. True.~s18~a. False. (A letter which is not broken into paragraphs can be difficult and confusing to read. You should have at least three paragraphs: Paragraph 1: explaining why you are writing. Paragraph 2+: details. Final paragraph: action to be taken - e.g., 'I look forward to hearing from you soon')</w:t>
      </w:r>
    </w:p>
    <w:p w:rsidR="00C26D2D" w:rsidRPr="00C26D2D" w:rsidRDefault="00C26D2D" w:rsidP="00C26D2D">
      <w:pPr>
        <w:widowControl/>
        <w:shd w:val="clear" w:color="auto" w:fill="FFFFFF"/>
        <w:wordWrap/>
        <w:autoSpaceDE/>
        <w:autoSpaceDN/>
        <w:spacing w:after="0" w:line="240" w:lineRule="auto"/>
        <w:jc w:val="left"/>
        <w:rPr>
          <w:rFonts w:ascii="Arial" w:eastAsia="Gulim" w:hAnsi="Arial" w:cs="Arial"/>
          <w:vanish/>
          <w:kern w:val="0"/>
          <w:sz w:val="24"/>
          <w:szCs w:val="24"/>
        </w:rPr>
      </w:pPr>
      <w:r w:rsidRPr="00C26D2D">
        <w:rPr>
          <w:rFonts w:ascii="Arial" w:eastAsia="Gulim" w:hAnsi="Arial" w:cs="Arial"/>
          <w:vanish/>
          <w:kern w:val="0"/>
          <w:sz w:val="24"/>
          <w:szCs w:val="24"/>
        </w:rPr>
        <w:t>s12~a)~s13~a)~s14~a)~s15~a)~s16~a)~s17~a)~s18~a)</w:t>
      </w:r>
    </w:p>
    <w:p w:rsidR="00C26D2D" w:rsidRPr="00C26D2D" w:rsidRDefault="00C26D2D" w:rsidP="00C26D2D">
      <w:pPr>
        <w:widowControl/>
        <w:shd w:val="clear" w:color="auto" w:fill="FFFFFF"/>
        <w:wordWrap/>
        <w:autoSpaceDE/>
        <w:autoSpaceDN/>
        <w:spacing w:after="240" w:line="300" w:lineRule="atLeast"/>
        <w:jc w:val="left"/>
        <w:rPr>
          <w:rFonts w:ascii="Arial" w:eastAsia="Gulim" w:hAnsi="Arial" w:cs="Arial"/>
          <w:b/>
          <w:bCs/>
          <w:color w:val="333333"/>
          <w:kern w:val="0"/>
          <w:sz w:val="21"/>
          <w:szCs w:val="21"/>
        </w:rPr>
      </w:pPr>
      <w:r w:rsidRPr="00C26D2D">
        <w:rPr>
          <w:rFonts w:ascii="Arial" w:eastAsia="Gulim" w:hAnsi="Arial" w:cs="Arial"/>
          <w:b/>
          <w:bCs/>
          <w:color w:val="333333"/>
          <w:kern w:val="0"/>
          <w:sz w:val="21"/>
          <w:szCs w:val="21"/>
        </w:rPr>
        <w:t>Below, you will see eleven common situations that people encounter when they are writing a formal letter. Choose the sentence or phrase (A, B or C) that would be most appropriate in each situation.</w:t>
      </w:r>
    </w:p>
    <w:p w:rsidR="00C26D2D" w:rsidRPr="00C26D2D" w:rsidRDefault="00C26D2D" w:rsidP="00C26D2D">
      <w:pPr>
        <w:widowControl/>
        <w:shd w:val="clear" w:color="auto" w:fill="FFFFFF"/>
        <w:wordWrap/>
        <w:autoSpaceDE/>
        <w:autoSpaceDN/>
        <w:spacing w:after="240" w:line="300" w:lineRule="atLeast"/>
        <w:jc w:val="left"/>
        <w:rPr>
          <w:rFonts w:ascii="Arial" w:eastAsia="Gulim" w:hAnsi="Arial" w:cs="Arial"/>
          <w:color w:val="000000"/>
          <w:kern w:val="0"/>
          <w:szCs w:val="20"/>
        </w:rPr>
      </w:pPr>
      <w:r w:rsidRPr="00C26D2D">
        <w:rPr>
          <w:rFonts w:ascii="Arial" w:eastAsia="Gulim" w:hAnsi="Arial" w:cs="Arial"/>
          <w:b/>
          <w:bCs/>
          <w:color w:val="000000"/>
          <w:kern w:val="0"/>
          <w:szCs w:val="20"/>
        </w:rPr>
        <w:t>1)</w:t>
      </w:r>
      <w:r w:rsidRPr="00C26D2D">
        <w:rPr>
          <w:rFonts w:ascii="Arial" w:eastAsia="Gulim" w:hAnsi="Arial" w:cs="Arial"/>
          <w:color w:val="000000"/>
          <w:kern w:val="0"/>
          <w:szCs w:val="20"/>
        </w:rPr>
        <w:t xml:space="preserve"> You are writing a letter to the </w:t>
      </w:r>
      <w:proofErr w:type="spellStart"/>
      <w:r w:rsidRPr="00C26D2D">
        <w:rPr>
          <w:rFonts w:ascii="Arial" w:eastAsia="Gulim" w:hAnsi="Arial" w:cs="Arial"/>
          <w:color w:val="000000"/>
          <w:kern w:val="0"/>
          <w:szCs w:val="20"/>
        </w:rPr>
        <w:t>headteacher</w:t>
      </w:r>
      <w:proofErr w:type="spellEnd"/>
      <w:r w:rsidRPr="00C26D2D">
        <w:rPr>
          <w:rFonts w:ascii="Arial" w:eastAsia="Gulim" w:hAnsi="Arial" w:cs="Arial"/>
          <w:color w:val="000000"/>
          <w:kern w:val="0"/>
          <w:szCs w:val="20"/>
        </w:rPr>
        <w:t xml:space="preserve"> of a school or college, but you don't know their name. How do you begin your letter?</w:t>
      </w:r>
    </w:p>
    <w:tbl>
      <w:tblPr>
        <w:tblW w:w="0" w:type="auto"/>
        <w:tblCellMar>
          <w:top w:w="15" w:type="dxa"/>
          <w:left w:w="15" w:type="dxa"/>
          <w:bottom w:w="15" w:type="dxa"/>
          <w:right w:w="15" w:type="dxa"/>
        </w:tblCellMar>
        <w:tblLook w:val="04A0" w:firstRow="1" w:lastRow="0" w:firstColumn="1" w:lastColumn="0" w:noHBand="0" w:noVBand="1"/>
      </w:tblPr>
      <w:tblGrid>
        <w:gridCol w:w="300"/>
        <w:gridCol w:w="2068"/>
      </w:tblGrid>
      <w:tr w:rsidR="00C26D2D" w:rsidRPr="00C26D2D" w:rsidTr="00C26D2D">
        <w:trPr>
          <w:trHeight w:val="375"/>
        </w:trPr>
        <w:tc>
          <w:tcPr>
            <w:tcW w:w="300" w:type="dxa"/>
            <w:tcMar>
              <w:top w:w="0" w:type="dxa"/>
              <w:left w:w="0" w:type="dxa"/>
              <w:bottom w:w="0" w:type="dxa"/>
              <w:right w:w="0" w:type="dxa"/>
            </w:tcMar>
            <w:vAlign w:val="center"/>
            <w:hideMark/>
          </w:tcPr>
          <w:p w:rsidR="00C26D2D" w:rsidRPr="00C26D2D" w:rsidRDefault="00C26D2D" w:rsidP="00C26D2D">
            <w:pPr>
              <w:widowControl/>
              <w:wordWrap/>
              <w:autoSpaceDE/>
              <w:autoSpaceDN/>
              <w:spacing w:after="450" w:line="240" w:lineRule="auto"/>
              <w:jc w:val="center"/>
              <w:rPr>
                <w:rFonts w:ascii="Arial" w:eastAsia="Gulim" w:hAnsi="Arial" w:cs="Arial"/>
                <w:kern w:val="0"/>
                <w:szCs w:val="20"/>
              </w:rPr>
            </w:pPr>
            <w:r w:rsidRPr="00C26D2D">
              <w:rPr>
                <w:rFonts w:ascii="Arial" w:eastAsia="Gulim" w:hAnsi="Arial" w:cs="Arial"/>
                <w:kern w:val="0"/>
                <w:szCs w:val="20"/>
              </w:rPr>
              <w:t> </w:t>
            </w:r>
          </w:p>
        </w:tc>
        <w:tc>
          <w:tcPr>
            <w:tcW w:w="0" w:type="auto"/>
            <w:tcMar>
              <w:top w:w="0" w:type="dxa"/>
              <w:left w:w="0" w:type="dxa"/>
              <w:bottom w:w="0" w:type="dxa"/>
              <w:right w:w="0" w:type="dxa"/>
            </w:tcMar>
            <w:vAlign w:val="center"/>
            <w:hideMark/>
          </w:tcPr>
          <w:p w:rsidR="00C26D2D" w:rsidRPr="00C26D2D" w:rsidRDefault="00C26D2D" w:rsidP="00C26D2D">
            <w:pPr>
              <w:widowControl/>
              <w:wordWrap/>
              <w:autoSpaceDE/>
              <w:autoSpaceDN/>
              <w:spacing w:after="450" w:line="240" w:lineRule="auto"/>
              <w:jc w:val="left"/>
              <w:rPr>
                <w:rFonts w:ascii="Arial" w:eastAsia="Gulim" w:hAnsi="Arial" w:cs="Arial"/>
                <w:kern w:val="0"/>
                <w:szCs w:val="20"/>
              </w:rPr>
            </w:pPr>
            <w:r w:rsidRPr="00C26D2D">
              <w:rPr>
                <w:rFonts w:ascii="Arial" w:eastAsia="Gulim" w:hAnsi="Arial" w:cs="Arial"/>
                <w:b/>
                <w:bCs/>
                <w:kern w:val="0"/>
                <w:szCs w:val="20"/>
              </w:rPr>
              <w:t>A</w:t>
            </w:r>
            <w:r w:rsidRPr="00C26D2D">
              <w:rPr>
                <w:rFonts w:ascii="Arial" w:eastAsia="Gulim" w:hAnsi="Arial" w:cs="Arial"/>
                <w:kern w:val="0"/>
                <w:szCs w:val="20"/>
              </w:rPr>
              <w:t xml:space="preserve">    Dear </w:t>
            </w:r>
            <w:proofErr w:type="spellStart"/>
            <w:r w:rsidRPr="00C26D2D">
              <w:rPr>
                <w:rFonts w:ascii="Arial" w:eastAsia="Gulim" w:hAnsi="Arial" w:cs="Arial"/>
                <w:kern w:val="0"/>
                <w:szCs w:val="20"/>
              </w:rPr>
              <w:t>headteacher</w:t>
            </w:r>
            <w:proofErr w:type="spellEnd"/>
            <w:r w:rsidRPr="00C26D2D">
              <w:rPr>
                <w:rFonts w:ascii="Arial" w:eastAsia="Gulim" w:hAnsi="Arial" w:cs="Arial"/>
                <w:kern w:val="0"/>
                <w:szCs w:val="20"/>
              </w:rPr>
              <w:t>,</w:t>
            </w:r>
          </w:p>
        </w:tc>
      </w:tr>
      <w:tr w:rsidR="00C26D2D" w:rsidRPr="00C26D2D" w:rsidTr="00C26D2D">
        <w:trPr>
          <w:trHeight w:val="375"/>
        </w:trPr>
        <w:tc>
          <w:tcPr>
            <w:tcW w:w="300" w:type="dxa"/>
            <w:tcMar>
              <w:top w:w="0" w:type="dxa"/>
              <w:left w:w="0" w:type="dxa"/>
              <w:bottom w:w="0" w:type="dxa"/>
              <w:right w:w="0" w:type="dxa"/>
            </w:tcMar>
            <w:vAlign w:val="center"/>
            <w:hideMark/>
          </w:tcPr>
          <w:p w:rsidR="00C26D2D" w:rsidRPr="00C26D2D" w:rsidRDefault="00C26D2D" w:rsidP="00C26D2D">
            <w:pPr>
              <w:widowControl/>
              <w:wordWrap/>
              <w:autoSpaceDE/>
              <w:autoSpaceDN/>
              <w:spacing w:after="450" w:line="240" w:lineRule="auto"/>
              <w:jc w:val="center"/>
              <w:rPr>
                <w:rFonts w:ascii="Arial" w:eastAsia="Gulim" w:hAnsi="Arial" w:cs="Arial"/>
                <w:kern w:val="0"/>
                <w:szCs w:val="20"/>
              </w:rPr>
            </w:pPr>
          </w:p>
        </w:tc>
        <w:tc>
          <w:tcPr>
            <w:tcW w:w="0" w:type="auto"/>
            <w:tcMar>
              <w:top w:w="0" w:type="dxa"/>
              <w:left w:w="0" w:type="dxa"/>
              <w:bottom w:w="0" w:type="dxa"/>
              <w:right w:w="0" w:type="dxa"/>
            </w:tcMar>
            <w:vAlign w:val="center"/>
            <w:hideMark/>
          </w:tcPr>
          <w:p w:rsidR="00C26D2D" w:rsidRPr="00C26D2D" w:rsidRDefault="00C26D2D" w:rsidP="00C26D2D">
            <w:pPr>
              <w:widowControl/>
              <w:wordWrap/>
              <w:autoSpaceDE/>
              <w:autoSpaceDN/>
              <w:spacing w:after="450" w:line="240" w:lineRule="auto"/>
              <w:jc w:val="left"/>
              <w:rPr>
                <w:rFonts w:ascii="Arial" w:eastAsia="Gulim" w:hAnsi="Arial" w:cs="Arial"/>
                <w:kern w:val="0"/>
                <w:szCs w:val="20"/>
              </w:rPr>
            </w:pPr>
            <w:r w:rsidRPr="00C26D2D">
              <w:rPr>
                <w:rFonts w:ascii="Arial" w:eastAsia="Gulim" w:hAnsi="Arial" w:cs="Arial"/>
                <w:b/>
                <w:bCs/>
                <w:kern w:val="0"/>
                <w:szCs w:val="20"/>
              </w:rPr>
              <w:t>B</w:t>
            </w:r>
            <w:r w:rsidRPr="00C26D2D">
              <w:rPr>
                <w:rFonts w:ascii="Arial" w:eastAsia="Gulim" w:hAnsi="Arial" w:cs="Arial"/>
                <w:kern w:val="0"/>
                <w:szCs w:val="20"/>
              </w:rPr>
              <w:t>    Dear Sir/Madam,</w:t>
            </w:r>
          </w:p>
        </w:tc>
      </w:tr>
      <w:tr w:rsidR="00C26D2D" w:rsidRPr="00C26D2D" w:rsidTr="00C26D2D">
        <w:trPr>
          <w:trHeight w:val="375"/>
        </w:trPr>
        <w:tc>
          <w:tcPr>
            <w:tcW w:w="300" w:type="dxa"/>
            <w:tcMar>
              <w:top w:w="0" w:type="dxa"/>
              <w:left w:w="0" w:type="dxa"/>
              <w:bottom w:w="0" w:type="dxa"/>
              <w:right w:w="0" w:type="dxa"/>
            </w:tcMar>
            <w:vAlign w:val="center"/>
            <w:hideMark/>
          </w:tcPr>
          <w:p w:rsidR="00C26D2D" w:rsidRPr="00C26D2D" w:rsidRDefault="00C26D2D" w:rsidP="00C26D2D">
            <w:pPr>
              <w:widowControl/>
              <w:wordWrap/>
              <w:autoSpaceDE/>
              <w:autoSpaceDN/>
              <w:spacing w:after="450" w:line="240" w:lineRule="auto"/>
              <w:jc w:val="center"/>
              <w:rPr>
                <w:rFonts w:ascii="Arial" w:eastAsia="Gulim" w:hAnsi="Arial" w:cs="Arial"/>
                <w:kern w:val="0"/>
                <w:szCs w:val="20"/>
              </w:rPr>
            </w:pPr>
            <w:r w:rsidRPr="00C26D2D">
              <w:rPr>
                <w:rFonts w:ascii="Arial" w:eastAsia="Gulim" w:hAnsi="Arial" w:cs="Arial"/>
                <w:kern w:val="0"/>
                <w:szCs w:val="20"/>
              </w:rPr>
              <w:t> </w:t>
            </w:r>
          </w:p>
        </w:tc>
        <w:tc>
          <w:tcPr>
            <w:tcW w:w="0" w:type="auto"/>
            <w:tcMar>
              <w:top w:w="0" w:type="dxa"/>
              <w:left w:w="0" w:type="dxa"/>
              <w:bottom w:w="0" w:type="dxa"/>
              <w:right w:w="0" w:type="dxa"/>
            </w:tcMar>
            <w:vAlign w:val="center"/>
            <w:hideMark/>
          </w:tcPr>
          <w:p w:rsidR="00C26D2D" w:rsidRPr="00C26D2D" w:rsidRDefault="00C26D2D" w:rsidP="00C26D2D">
            <w:pPr>
              <w:widowControl/>
              <w:wordWrap/>
              <w:autoSpaceDE/>
              <w:autoSpaceDN/>
              <w:spacing w:after="450" w:line="240" w:lineRule="auto"/>
              <w:jc w:val="left"/>
              <w:rPr>
                <w:rFonts w:ascii="Arial" w:eastAsia="Gulim" w:hAnsi="Arial" w:cs="Arial"/>
                <w:kern w:val="0"/>
                <w:szCs w:val="20"/>
              </w:rPr>
            </w:pPr>
            <w:r w:rsidRPr="00C26D2D">
              <w:rPr>
                <w:rFonts w:ascii="Arial" w:eastAsia="Gulim" w:hAnsi="Arial" w:cs="Arial"/>
                <w:b/>
                <w:bCs/>
                <w:kern w:val="0"/>
                <w:szCs w:val="20"/>
              </w:rPr>
              <w:t>C</w:t>
            </w:r>
            <w:r w:rsidRPr="00C26D2D">
              <w:rPr>
                <w:rFonts w:ascii="Arial" w:eastAsia="Gulim" w:hAnsi="Arial" w:cs="Arial"/>
                <w:kern w:val="0"/>
                <w:szCs w:val="20"/>
              </w:rPr>
              <w:t>    Dear Sir,</w:t>
            </w:r>
          </w:p>
        </w:tc>
      </w:tr>
    </w:tbl>
    <w:p w:rsidR="00C26D2D" w:rsidRPr="00C26D2D" w:rsidRDefault="00C26D2D" w:rsidP="00C26D2D">
      <w:pPr>
        <w:widowControl/>
        <w:shd w:val="clear" w:color="auto" w:fill="FFFFFF"/>
        <w:wordWrap/>
        <w:autoSpaceDE/>
        <w:autoSpaceDN/>
        <w:spacing w:after="240" w:line="300" w:lineRule="atLeast"/>
        <w:jc w:val="left"/>
        <w:rPr>
          <w:rFonts w:ascii="Arial" w:eastAsia="Gulim" w:hAnsi="Arial" w:cs="Arial"/>
          <w:color w:val="000000"/>
          <w:kern w:val="0"/>
          <w:szCs w:val="20"/>
        </w:rPr>
      </w:pPr>
      <w:r w:rsidRPr="00C26D2D">
        <w:rPr>
          <w:rFonts w:ascii="Arial" w:eastAsia="Gulim" w:hAnsi="Arial" w:cs="Arial"/>
          <w:b/>
          <w:bCs/>
          <w:color w:val="000000"/>
          <w:kern w:val="0"/>
          <w:szCs w:val="20"/>
        </w:rPr>
        <w:t>2)</w:t>
      </w:r>
      <w:r w:rsidRPr="00C26D2D">
        <w:rPr>
          <w:rFonts w:ascii="Arial" w:eastAsia="Gulim" w:hAnsi="Arial" w:cs="Arial"/>
          <w:color w:val="000000"/>
          <w:kern w:val="0"/>
          <w:szCs w:val="20"/>
        </w:rPr>
        <w:t xml:space="preserve"> You have received a letter from the manager of a company which buys computer components from your company, and you are now replying. What do you say?</w:t>
      </w:r>
    </w:p>
    <w:tbl>
      <w:tblPr>
        <w:tblW w:w="0" w:type="auto"/>
        <w:tblCellMar>
          <w:top w:w="15" w:type="dxa"/>
          <w:left w:w="15" w:type="dxa"/>
          <w:bottom w:w="15" w:type="dxa"/>
          <w:right w:w="15" w:type="dxa"/>
        </w:tblCellMar>
        <w:tblLook w:val="04A0" w:firstRow="1" w:lastRow="0" w:firstColumn="1" w:lastColumn="0" w:noHBand="0" w:noVBand="1"/>
      </w:tblPr>
      <w:tblGrid>
        <w:gridCol w:w="300"/>
        <w:gridCol w:w="3013"/>
      </w:tblGrid>
      <w:tr w:rsidR="00C26D2D" w:rsidRPr="00C26D2D" w:rsidTr="00C26D2D">
        <w:trPr>
          <w:trHeight w:val="375"/>
        </w:trPr>
        <w:tc>
          <w:tcPr>
            <w:tcW w:w="300" w:type="dxa"/>
            <w:tcMar>
              <w:top w:w="0" w:type="dxa"/>
              <w:left w:w="0" w:type="dxa"/>
              <w:bottom w:w="0" w:type="dxa"/>
              <w:right w:w="0" w:type="dxa"/>
            </w:tcMar>
            <w:vAlign w:val="center"/>
            <w:hideMark/>
          </w:tcPr>
          <w:p w:rsidR="00C26D2D" w:rsidRPr="00C26D2D" w:rsidRDefault="00C26D2D" w:rsidP="00C26D2D">
            <w:pPr>
              <w:widowControl/>
              <w:wordWrap/>
              <w:autoSpaceDE/>
              <w:autoSpaceDN/>
              <w:spacing w:after="450" w:line="240" w:lineRule="auto"/>
              <w:jc w:val="center"/>
              <w:rPr>
                <w:rFonts w:ascii="Arial" w:eastAsia="Gulim" w:hAnsi="Arial" w:cs="Arial"/>
                <w:kern w:val="0"/>
                <w:szCs w:val="20"/>
              </w:rPr>
            </w:pPr>
          </w:p>
        </w:tc>
        <w:tc>
          <w:tcPr>
            <w:tcW w:w="0" w:type="auto"/>
            <w:tcMar>
              <w:top w:w="0" w:type="dxa"/>
              <w:left w:w="0" w:type="dxa"/>
              <w:bottom w:w="0" w:type="dxa"/>
              <w:right w:w="0" w:type="dxa"/>
            </w:tcMar>
            <w:vAlign w:val="center"/>
            <w:hideMark/>
          </w:tcPr>
          <w:p w:rsidR="00C26D2D" w:rsidRPr="00C26D2D" w:rsidRDefault="00C26D2D" w:rsidP="00C26D2D">
            <w:pPr>
              <w:widowControl/>
              <w:wordWrap/>
              <w:autoSpaceDE/>
              <w:autoSpaceDN/>
              <w:spacing w:after="450" w:line="240" w:lineRule="auto"/>
              <w:jc w:val="left"/>
              <w:rPr>
                <w:rFonts w:ascii="Arial" w:eastAsia="Gulim" w:hAnsi="Arial" w:cs="Arial"/>
                <w:kern w:val="0"/>
                <w:szCs w:val="20"/>
              </w:rPr>
            </w:pPr>
            <w:r w:rsidRPr="00C26D2D">
              <w:rPr>
                <w:rFonts w:ascii="Arial" w:eastAsia="Gulim" w:hAnsi="Arial" w:cs="Arial"/>
                <w:b/>
                <w:bCs/>
                <w:kern w:val="0"/>
                <w:szCs w:val="20"/>
              </w:rPr>
              <w:t>A</w:t>
            </w:r>
            <w:r w:rsidRPr="00C26D2D">
              <w:rPr>
                <w:rFonts w:ascii="Arial" w:eastAsia="Gulim" w:hAnsi="Arial" w:cs="Arial"/>
                <w:kern w:val="0"/>
                <w:szCs w:val="20"/>
              </w:rPr>
              <w:t>    Thank you for your letter.</w:t>
            </w:r>
          </w:p>
        </w:tc>
      </w:tr>
      <w:tr w:rsidR="00C26D2D" w:rsidRPr="00C26D2D" w:rsidTr="00C26D2D">
        <w:trPr>
          <w:trHeight w:val="375"/>
        </w:trPr>
        <w:tc>
          <w:tcPr>
            <w:tcW w:w="300" w:type="dxa"/>
            <w:tcMar>
              <w:top w:w="0" w:type="dxa"/>
              <w:left w:w="0" w:type="dxa"/>
              <w:bottom w:w="0" w:type="dxa"/>
              <w:right w:w="0" w:type="dxa"/>
            </w:tcMar>
            <w:vAlign w:val="center"/>
            <w:hideMark/>
          </w:tcPr>
          <w:p w:rsidR="00C26D2D" w:rsidRPr="00C26D2D" w:rsidRDefault="00C26D2D" w:rsidP="00C26D2D">
            <w:pPr>
              <w:widowControl/>
              <w:wordWrap/>
              <w:autoSpaceDE/>
              <w:autoSpaceDN/>
              <w:spacing w:after="450" w:line="240" w:lineRule="auto"/>
              <w:jc w:val="center"/>
              <w:rPr>
                <w:rFonts w:ascii="Arial" w:eastAsia="Gulim" w:hAnsi="Arial" w:cs="Arial"/>
                <w:kern w:val="0"/>
                <w:szCs w:val="20"/>
              </w:rPr>
            </w:pPr>
          </w:p>
        </w:tc>
        <w:tc>
          <w:tcPr>
            <w:tcW w:w="0" w:type="auto"/>
            <w:tcMar>
              <w:top w:w="0" w:type="dxa"/>
              <w:left w:w="0" w:type="dxa"/>
              <w:bottom w:w="0" w:type="dxa"/>
              <w:right w:w="0" w:type="dxa"/>
            </w:tcMar>
            <w:vAlign w:val="center"/>
            <w:hideMark/>
          </w:tcPr>
          <w:p w:rsidR="00C26D2D" w:rsidRPr="00C26D2D" w:rsidRDefault="00C26D2D" w:rsidP="00C26D2D">
            <w:pPr>
              <w:widowControl/>
              <w:wordWrap/>
              <w:autoSpaceDE/>
              <w:autoSpaceDN/>
              <w:spacing w:after="450" w:line="240" w:lineRule="auto"/>
              <w:jc w:val="left"/>
              <w:rPr>
                <w:rFonts w:ascii="Arial" w:eastAsia="Gulim" w:hAnsi="Arial" w:cs="Arial"/>
                <w:kern w:val="0"/>
                <w:szCs w:val="20"/>
              </w:rPr>
            </w:pPr>
            <w:r w:rsidRPr="00C26D2D">
              <w:rPr>
                <w:rFonts w:ascii="Arial" w:eastAsia="Gulim" w:hAnsi="Arial" w:cs="Arial"/>
                <w:b/>
                <w:bCs/>
                <w:kern w:val="0"/>
                <w:szCs w:val="20"/>
              </w:rPr>
              <w:t>B</w:t>
            </w:r>
            <w:r w:rsidRPr="00C26D2D">
              <w:rPr>
                <w:rFonts w:ascii="Arial" w:eastAsia="Gulim" w:hAnsi="Arial" w:cs="Arial"/>
                <w:kern w:val="0"/>
                <w:szCs w:val="20"/>
              </w:rPr>
              <w:t>    Thanks a lot for your letter.</w:t>
            </w:r>
          </w:p>
        </w:tc>
      </w:tr>
      <w:tr w:rsidR="00C26D2D" w:rsidRPr="00C26D2D" w:rsidTr="00C26D2D">
        <w:trPr>
          <w:trHeight w:val="375"/>
        </w:trPr>
        <w:tc>
          <w:tcPr>
            <w:tcW w:w="300" w:type="dxa"/>
            <w:tcMar>
              <w:top w:w="0" w:type="dxa"/>
              <w:left w:w="0" w:type="dxa"/>
              <w:bottom w:w="0" w:type="dxa"/>
              <w:right w:w="0" w:type="dxa"/>
            </w:tcMar>
            <w:vAlign w:val="center"/>
            <w:hideMark/>
          </w:tcPr>
          <w:p w:rsidR="00C26D2D" w:rsidRPr="00C26D2D" w:rsidRDefault="00C26D2D" w:rsidP="00C26D2D">
            <w:pPr>
              <w:widowControl/>
              <w:wordWrap/>
              <w:autoSpaceDE/>
              <w:autoSpaceDN/>
              <w:spacing w:after="450" w:line="240" w:lineRule="auto"/>
              <w:jc w:val="center"/>
              <w:rPr>
                <w:rFonts w:ascii="Arial" w:eastAsia="Gulim" w:hAnsi="Arial" w:cs="Arial"/>
                <w:kern w:val="0"/>
                <w:szCs w:val="20"/>
              </w:rPr>
            </w:pPr>
            <w:r w:rsidRPr="00C26D2D">
              <w:rPr>
                <w:rFonts w:ascii="Arial" w:eastAsia="Gulim" w:hAnsi="Arial" w:cs="Arial"/>
                <w:kern w:val="0"/>
                <w:szCs w:val="20"/>
              </w:rPr>
              <w:t> </w:t>
            </w:r>
          </w:p>
        </w:tc>
        <w:tc>
          <w:tcPr>
            <w:tcW w:w="0" w:type="auto"/>
            <w:tcMar>
              <w:top w:w="0" w:type="dxa"/>
              <w:left w:w="0" w:type="dxa"/>
              <w:bottom w:w="0" w:type="dxa"/>
              <w:right w:w="0" w:type="dxa"/>
            </w:tcMar>
            <w:vAlign w:val="center"/>
            <w:hideMark/>
          </w:tcPr>
          <w:p w:rsidR="00C26D2D" w:rsidRPr="00C26D2D" w:rsidRDefault="00C26D2D" w:rsidP="00C26D2D">
            <w:pPr>
              <w:widowControl/>
              <w:wordWrap/>
              <w:autoSpaceDE/>
              <w:autoSpaceDN/>
              <w:spacing w:after="450" w:line="240" w:lineRule="auto"/>
              <w:jc w:val="left"/>
              <w:rPr>
                <w:rFonts w:ascii="Arial" w:eastAsia="Gulim" w:hAnsi="Arial" w:cs="Arial"/>
                <w:kern w:val="0"/>
                <w:szCs w:val="20"/>
              </w:rPr>
            </w:pPr>
            <w:r w:rsidRPr="00C26D2D">
              <w:rPr>
                <w:rFonts w:ascii="Arial" w:eastAsia="Gulim" w:hAnsi="Arial" w:cs="Arial"/>
                <w:b/>
                <w:bCs/>
                <w:kern w:val="0"/>
                <w:szCs w:val="20"/>
              </w:rPr>
              <w:t>C</w:t>
            </w:r>
            <w:r w:rsidRPr="00C26D2D">
              <w:rPr>
                <w:rFonts w:ascii="Arial" w:eastAsia="Gulim" w:hAnsi="Arial" w:cs="Arial"/>
                <w:kern w:val="0"/>
                <w:szCs w:val="20"/>
              </w:rPr>
              <w:t>    It was great to hear from you.</w:t>
            </w:r>
          </w:p>
        </w:tc>
      </w:tr>
    </w:tbl>
    <w:p w:rsidR="00C26D2D" w:rsidRPr="00C26D2D" w:rsidRDefault="00C26D2D" w:rsidP="00C26D2D">
      <w:pPr>
        <w:widowControl/>
        <w:shd w:val="clear" w:color="auto" w:fill="FFFFFF"/>
        <w:wordWrap/>
        <w:autoSpaceDE/>
        <w:autoSpaceDN/>
        <w:spacing w:after="240" w:line="300" w:lineRule="atLeast"/>
        <w:jc w:val="left"/>
        <w:rPr>
          <w:rFonts w:ascii="Arial" w:eastAsia="Gulim" w:hAnsi="Arial" w:cs="Arial"/>
          <w:color w:val="000000"/>
          <w:kern w:val="0"/>
          <w:szCs w:val="20"/>
        </w:rPr>
      </w:pPr>
      <w:r w:rsidRPr="00C26D2D">
        <w:rPr>
          <w:rFonts w:ascii="Arial" w:eastAsia="Gulim" w:hAnsi="Arial" w:cs="Arial"/>
          <w:b/>
          <w:bCs/>
          <w:color w:val="000000"/>
          <w:kern w:val="0"/>
          <w:szCs w:val="20"/>
        </w:rPr>
        <w:t>3)</w:t>
      </w:r>
      <w:r w:rsidRPr="00C26D2D">
        <w:rPr>
          <w:rFonts w:ascii="Arial" w:eastAsia="Gulim" w:hAnsi="Arial" w:cs="Arial"/>
          <w:color w:val="000000"/>
          <w:kern w:val="0"/>
          <w:szCs w:val="20"/>
        </w:rPr>
        <w:t xml:space="preserve"> You recently stayed in a hotel and were very unhappy with the service you received. You are now writing to the manager. What do you say?</w:t>
      </w:r>
    </w:p>
    <w:tbl>
      <w:tblPr>
        <w:tblW w:w="0" w:type="auto"/>
        <w:tblCellMar>
          <w:top w:w="15" w:type="dxa"/>
          <w:left w:w="15" w:type="dxa"/>
          <w:bottom w:w="15" w:type="dxa"/>
          <w:right w:w="15" w:type="dxa"/>
        </w:tblCellMar>
        <w:tblLook w:val="04A0" w:firstRow="1" w:lastRow="0" w:firstColumn="1" w:lastColumn="0" w:noHBand="0" w:noVBand="1"/>
      </w:tblPr>
      <w:tblGrid>
        <w:gridCol w:w="300"/>
        <w:gridCol w:w="6948"/>
      </w:tblGrid>
      <w:tr w:rsidR="00C26D2D" w:rsidRPr="00C26D2D" w:rsidTr="00C26D2D">
        <w:trPr>
          <w:trHeight w:val="375"/>
        </w:trPr>
        <w:tc>
          <w:tcPr>
            <w:tcW w:w="300" w:type="dxa"/>
            <w:tcMar>
              <w:top w:w="0" w:type="dxa"/>
              <w:left w:w="0" w:type="dxa"/>
              <w:bottom w:w="0" w:type="dxa"/>
              <w:right w:w="0" w:type="dxa"/>
            </w:tcMar>
            <w:vAlign w:val="center"/>
            <w:hideMark/>
          </w:tcPr>
          <w:p w:rsidR="00C26D2D" w:rsidRPr="00C26D2D" w:rsidRDefault="00C26D2D" w:rsidP="00C26D2D">
            <w:pPr>
              <w:widowControl/>
              <w:wordWrap/>
              <w:autoSpaceDE/>
              <w:autoSpaceDN/>
              <w:spacing w:after="450" w:line="240" w:lineRule="auto"/>
              <w:jc w:val="center"/>
              <w:rPr>
                <w:rFonts w:ascii="Arial" w:eastAsia="Gulim" w:hAnsi="Arial" w:cs="Arial"/>
                <w:kern w:val="0"/>
                <w:szCs w:val="20"/>
              </w:rPr>
            </w:pPr>
            <w:r w:rsidRPr="00C26D2D">
              <w:rPr>
                <w:rFonts w:ascii="Arial" w:eastAsia="Gulim" w:hAnsi="Arial" w:cs="Arial"/>
                <w:kern w:val="0"/>
                <w:szCs w:val="20"/>
              </w:rPr>
              <w:t> </w:t>
            </w:r>
          </w:p>
        </w:tc>
        <w:tc>
          <w:tcPr>
            <w:tcW w:w="0" w:type="auto"/>
            <w:tcMar>
              <w:top w:w="0" w:type="dxa"/>
              <w:left w:w="0" w:type="dxa"/>
              <w:bottom w:w="0" w:type="dxa"/>
              <w:right w:w="0" w:type="dxa"/>
            </w:tcMar>
            <w:vAlign w:val="center"/>
            <w:hideMark/>
          </w:tcPr>
          <w:p w:rsidR="00C26D2D" w:rsidRPr="00C26D2D" w:rsidRDefault="00C26D2D" w:rsidP="00C26D2D">
            <w:pPr>
              <w:widowControl/>
              <w:wordWrap/>
              <w:autoSpaceDE/>
              <w:autoSpaceDN/>
              <w:spacing w:after="450" w:line="240" w:lineRule="auto"/>
              <w:jc w:val="left"/>
              <w:rPr>
                <w:rFonts w:ascii="Arial" w:eastAsia="Gulim" w:hAnsi="Arial" w:cs="Arial"/>
                <w:kern w:val="0"/>
                <w:szCs w:val="20"/>
              </w:rPr>
            </w:pPr>
            <w:r w:rsidRPr="00C26D2D">
              <w:rPr>
                <w:rFonts w:ascii="Arial" w:eastAsia="Gulim" w:hAnsi="Arial" w:cs="Arial"/>
                <w:b/>
                <w:bCs/>
                <w:kern w:val="0"/>
                <w:szCs w:val="20"/>
              </w:rPr>
              <w:t>A</w:t>
            </w:r>
            <w:r w:rsidRPr="00C26D2D">
              <w:rPr>
                <w:rFonts w:ascii="Arial" w:eastAsia="Gulim" w:hAnsi="Arial" w:cs="Arial"/>
                <w:kern w:val="0"/>
                <w:szCs w:val="20"/>
              </w:rPr>
              <w:t>    I had a horrible time at your hotel recently.</w:t>
            </w:r>
          </w:p>
        </w:tc>
      </w:tr>
      <w:tr w:rsidR="00C26D2D" w:rsidRPr="00C26D2D" w:rsidTr="00C26D2D">
        <w:trPr>
          <w:trHeight w:val="375"/>
        </w:trPr>
        <w:tc>
          <w:tcPr>
            <w:tcW w:w="300" w:type="dxa"/>
            <w:tcMar>
              <w:top w:w="0" w:type="dxa"/>
              <w:left w:w="0" w:type="dxa"/>
              <w:bottom w:w="0" w:type="dxa"/>
              <w:right w:w="0" w:type="dxa"/>
            </w:tcMar>
            <w:vAlign w:val="center"/>
            <w:hideMark/>
          </w:tcPr>
          <w:p w:rsidR="00C26D2D" w:rsidRPr="00C26D2D" w:rsidRDefault="00C26D2D" w:rsidP="00C26D2D">
            <w:pPr>
              <w:widowControl/>
              <w:wordWrap/>
              <w:autoSpaceDE/>
              <w:autoSpaceDN/>
              <w:spacing w:after="450" w:line="240" w:lineRule="auto"/>
              <w:jc w:val="center"/>
              <w:rPr>
                <w:rFonts w:ascii="Arial" w:eastAsia="Gulim" w:hAnsi="Arial" w:cs="Arial"/>
                <w:kern w:val="0"/>
                <w:szCs w:val="20"/>
              </w:rPr>
            </w:pPr>
          </w:p>
        </w:tc>
        <w:tc>
          <w:tcPr>
            <w:tcW w:w="0" w:type="auto"/>
            <w:tcMar>
              <w:top w:w="0" w:type="dxa"/>
              <w:left w:w="0" w:type="dxa"/>
              <w:bottom w:w="0" w:type="dxa"/>
              <w:right w:w="0" w:type="dxa"/>
            </w:tcMar>
            <w:vAlign w:val="center"/>
            <w:hideMark/>
          </w:tcPr>
          <w:p w:rsidR="00C26D2D" w:rsidRPr="00C26D2D" w:rsidRDefault="00C26D2D" w:rsidP="00C26D2D">
            <w:pPr>
              <w:widowControl/>
              <w:wordWrap/>
              <w:autoSpaceDE/>
              <w:autoSpaceDN/>
              <w:spacing w:after="450" w:line="240" w:lineRule="auto"/>
              <w:jc w:val="left"/>
              <w:rPr>
                <w:rFonts w:ascii="Arial" w:eastAsia="Gulim" w:hAnsi="Arial" w:cs="Arial"/>
                <w:kern w:val="0"/>
                <w:szCs w:val="20"/>
              </w:rPr>
            </w:pPr>
            <w:r w:rsidRPr="00C26D2D">
              <w:rPr>
                <w:rFonts w:ascii="Arial" w:eastAsia="Gulim" w:hAnsi="Arial" w:cs="Arial"/>
                <w:b/>
                <w:bCs/>
                <w:kern w:val="0"/>
                <w:szCs w:val="20"/>
              </w:rPr>
              <w:t>B</w:t>
            </w:r>
            <w:r w:rsidRPr="00C26D2D">
              <w:rPr>
                <w:rFonts w:ascii="Arial" w:eastAsia="Gulim" w:hAnsi="Arial" w:cs="Arial"/>
                <w:kern w:val="0"/>
                <w:szCs w:val="20"/>
              </w:rPr>
              <w:t>    I would like to say that I am unhappy about your hotel.</w:t>
            </w:r>
          </w:p>
        </w:tc>
      </w:tr>
      <w:tr w:rsidR="00C26D2D" w:rsidRPr="00C26D2D" w:rsidTr="00C26D2D">
        <w:trPr>
          <w:trHeight w:val="375"/>
        </w:trPr>
        <w:tc>
          <w:tcPr>
            <w:tcW w:w="300" w:type="dxa"/>
            <w:tcMar>
              <w:top w:w="0" w:type="dxa"/>
              <w:left w:w="0" w:type="dxa"/>
              <w:bottom w:w="0" w:type="dxa"/>
              <w:right w:w="0" w:type="dxa"/>
            </w:tcMar>
            <w:vAlign w:val="center"/>
            <w:hideMark/>
          </w:tcPr>
          <w:p w:rsidR="00C26D2D" w:rsidRPr="00C26D2D" w:rsidRDefault="00C26D2D" w:rsidP="00C26D2D">
            <w:pPr>
              <w:widowControl/>
              <w:wordWrap/>
              <w:autoSpaceDE/>
              <w:autoSpaceDN/>
              <w:spacing w:after="450" w:line="240" w:lineRule="auto"/>
              <w:jc w:val="center"/>
              <w:rPr>
                <w:rFonts w:ascii="Arial" w:eastAsia="Gulim" w:hAnsi="Arial" w:cs="Arial"/>
                <w:kern w:val="0"/>
                <w:szCs w:val="20"/>
              </w:rPr>
            </w:pPr>
          </w:p>
        </w:tc>
        <w:tc>
          <w:tcPr>
            <w:tcW w:w="0" w:type="auto"/>
            <w:tcMar>
              <w:top w:w="0" w:type="dxa"/>
              <w:left w:w="0" w:type="dxa"/>
              <w:bottom w:w="0" w:type="dxa"/>
              <w:right w:w="0" w:type="dxa"/>
            </w:tcMar>
            <w:vAlign w:val="center"/>
            <w:hideMark/>
          </w:tcPr>
          <w:p w:rsidR="00C26D2D" w:rsidRPr="00C26D2D" w:rsidRDefault="00C26D2D" w:rsidP="00C26D2D">
            <w:pPr>
              <w:widowControl/>
              <w:wordWrap/>
              <w:autoSpaceDE/>
              <w:autoSpaceDN/>
              <w:spacing w:after="450" w:line="240" w:lineRule="auto"/>
              <w:jc w:val="left"/>
              <w:rPr>
                <w:rFonts w:ascii="Arial" w:eastAsia="Gulim" w:hAnsi="Arial" w:cs="Arial"/>
                <w:kern w:val="0"/>
                <w:szCs w:val="20"/>
              </w:rPr>
            </w:pPr>
            <w:r w:rsidRPr="00C26D2D">
              <w:rPr>
                <w:rFonts w:ascii="Arial" w:eastAsia="Gulim" w:hAnsi="Arial" w:cs="Arial"/>
                <w:b/>
                <w:bCs/>
                <w:kern w:val="0"/>
                <w:szCs w:val="20"/>
              </w:rPr>
              <w:t>C</w:t>
            </w:r>
            <w:r w:rsidRPr="00C26D2D">
              <w:rPr>
                <w:rFonts w:ascii="Arial" w:eastAsia="Gulim" w:hAnsi="Arial" w:cs="Arial"/>
                <w:kern w:val="0"/>
                <w:szCs w:val="20"/>
              </w:rPr>
              <w:t>    I would like to complain about the service I received at your hotel recently.</w:t>
            </w:r>
          </w:p>
        </w:tc>
      </w:tr>
    </w:tbl>
    <w:p w:rsidR="00C26D2D" w:rsidRPr="00C26D2D" w:rsidRDefault="00C26D2D" w:rsidP="00C26D2D">
      <w:pPr>
        <w:widowControl/>
        <w:shd w:val="clear" w:color="auto" w:fill="FFFFFF"/>
        <w:wordWrap/>
        <w:autoSpaceDE/>
        <w:autoSpaceDN/>
        <w:spacing w:after="240" w:line="300" w:lineRule="atLeast"/>
        <w:jc w:val="left"/>
        <w:rPr>
          <w:rFonts w:ascii="Arial" w:eastAsia="Gulim" w:hAnsi="Arial" w:cs="Arial"/>
          <w:color w:val="000000"/>
          <w:kern w:val="0"/>
          <w:szCs w:val="20"/>
        </w:rPr>
      </w:pPr>
      <w:r w:rsidRPr="00C26D2D">
        <w:rPr>
          <w:rFonts w:ascii="Arial" w:eastAsia="Gulim" w:hAnsi="Arial" w:cs="Arial"/>
          <w:b/>
          <w:bCs/>
          <w:color w:val="000000"/>
          <w:kern w:val="0"/>
          <w:szCs w:val="20"/>
        </w:rPr>
        <w:lastRenderedPageBreak/>
        <w:t>4)</w:t>
      </w:r>
      <w:r w:rsidRPr="00C26D2D">
        <w:rPr>
          <w:rFonts w:ascii="Arial" w:eastAsia="Gulim" w:hAnsi="Arial" w:cs="Arial"/>
          <w:color w:val="000000"/>
          <w:kern w:val="0"/>
          <w:szCs w:val="20"/>
        </w:rPr>
        <w:t xml:space="preserve"> You have sent a letter of application to a college, together with your curriculum vitae which the college requested. What do you say in the letter to explain that your curriculum </w:t>
      </w:r>
      <w:proofErr w:type="gramStart"/>
      <w:r w:rsidRPr="00C26D2D">
        <w:rPr>
          <w:rFonts w:ascii="Arial" w:eastAsia="Gulim" w:hAnsi="Arial" w:cs="Arial"/>
          <w:color w:val="000000"/>
          <w:kern w:val="0"/>
          <w:szCs w:val="20"/>
        </w:rPr>
        <w:t>vitae is</w:t>
      </w:r>
      <w:proofErr w:type="gramEnd"/>
      <w:r w:rsidRPr="00C26D2D">
        <w:rPr>
          <w:rFonts w:ascii="Arial" w:eastAsia="Gulim" w:hAnsi="Arial" w:cs="Arial"/>
          <w:color w:val="000000"/>
          <w:kern w:val="0"/>
          <w:szCs w:val="20"/>
        </w:rPr>
        <w:t xml:space="preserve"> attached?</w:t>
      </w:r>
    </w:p>
    <w:tbl>
      <w:tblPr>
        <w:tblW w:w="0" w:type="auto"/>
        <w:tblCellMar>
          <w:top w:w="15" w:type="dxa"/>
          <w:left w:w="15" w:type="dxa"/>
          <w:bottom w:w="15" w:type="dxa"/>
          <w:right w:w="15" w:type="dxa"/>
        </w:tblCellMar>
        <w:tblLook w:val="04A0" w:firstRow="1" w:lastRow="0" w:firstColumn="1" w:lastColumn="0" w:noHBand="0" w:noVBand="1"/>
      </w:tblPr>
      <w:tblGrid>
        <w:gridCol w:w="300"/>
        <w:gridCol w:w="4885"/>
      </w:tblGrid>
      <w:tr w:rsidR="00C26D2D" w:rsidRPr="00C26D2D" w:rsidTr="00C26D2D">
        <w:trPr>
          <w:trHeight w:val="375"/>
        </w:trPr>
        <w:tc>
          <w:tcPr>
            <w:tcW w:w="300" w:type="dxa"/>
            <w:tcMar>
              <w:top w:w="0" w:type="dxa"/>
              <w:left w:w="0" w:type="dxa"/>
              <w:bottom w:w="0" w:type="dxa"/>
              <w:right w:w="0" w:type="dxa"/>
            </w:tcMar>
            <w:vAlign w:val="center"/>
            <w:hideMark/>
          </w:tcPr>
          <w:p w:rsidR="00C26D2D" w:rsidRPr="00C26D2D" w:rsidRDefault="00C26D2D" w:rsidP="00C26D2D">
            <w:pPr>
              <w:widowControl/>
              <w:wordWrap/>
              <w:autoSpaceDE/>
              <w:autoSpaceDN/>
              <w:spacing w:after="450" w:line="240" w:lineRule="auto"/>
              <w:jc w:val="center"/>
              <w:rPr>
                <w:rFonts w:ascii="Arial" w:eastAsia="Gulim" w:hAnsi="Arial" w:cs="Arial"/>
                <w:kern w:val="0"/>
                <w:szCs w:val="20"/>
              </w:rPr>
            </w:pPr>
            <w:r w:rsidRPr="00C26D2D">
              <w:rPr>
                <w:rFonts w:ascii="Arial" w:eastAsia="Gulim" w:hAnsi="Arial" w:cs="Arial"/>
                <w:kern w:val="0"/>
                <w:szCs w:val="20"/>
              </w:rPr>
              <w:t> </w:t>
            </w:r>
          </w:p>
        </w:tc>
        <w:tc>
          <w:tcPr>
            <w:tcW w:w="0" w:type="auto"/>
            <w:tcMar>
              <w:top w:w="0" w:type="dxa"/>
              <w:left w:w="0" w:type="dxa"/>
              <w:bottom w:w="0" w:type="dxa"/>
              <w:right w:w="0" w:type="dxa"/>
            </w:tcMar>
            <w:vAlign w:val="center"/>
            <w:hideMark/>
          </w:tcPr>
          <w:p w:rsidR="00C26D2D" w:rsidRPr="00C26D2D" w:rsidRDefault="00C26D2D" w:rsidP="00C26D2D">
            <w:pPr>
              <w:widowControl/>
              <w:wordWrap/>
              <w:autoSpaceDE/>
              <w:autoSpaceDN/>
              <w:spacing w:after="450" w:line="240" w:lineRule="auto"/>
              <w:jc w:val="left"/>
              <w:rPr>
                <w:rFonts w:ascii="Arial" w:eastAsia="Gulim" w:hAnsi="Arial" w:cs="Arial"/>
                <w:kern w:val="0"/>
                <w:szCs w:val="20"/>
              </w:rPr>
            </w:pPr>
            <w:r w:rsidRPr="00C26D2D">
              <w:rPr>
                <w:rFonts w:ascii="Arial" w:eastAsia="Gulim" w:hAnsi="Arial" w:cs="Arial"/>
                <w:b/>
                <w:bCs/>
                <w:kern w:val="0"/>
                <w:szCs w:val="20"/>
              </w:rPr>
              <w:t>A</w:t>
            </w:r>
            <w:r w:rsidRPr="00C26D2D">
              <w:rPr>
                <w:rFonts w:ascii="Arial" w:eastAsia="Gulim" w:hAnsi="Arial" w:cs="Arial"/>
                <w:kern w:val="0"/>
                <w:szCs w:val="20"/>
              </w:rPr>
              <w:t>    You asked for my curriculum vitae, so here it is.</w:t>
            </w:r>
          </w:p>
        </w:tc>
      </w:tr>
      <w:tr w:rsidR="00C26D2D" w:rsidRPr="00C26D2D" w:rsidTr="00C26D2D">
        <w:trPr>
          <w:trHeight w:val="375"/>
        </w:trPr>
        <w:tc>
          <w:tcPr>
            <w:tcW w:w="300" w:type="dxa"/>
            <w:tcMar>
              <w:top w:w="0" w:type="dxa"/>
              <w:left w:w="0" w:type="dxa"/>
              <w:bottom w:w="0" w:type="dxa"/>
              <w:right w:w="0" w:type="dxa"/>
            </w:tcMar>
            <w:vAlign w:val="center"/>
            <w:hideMark/>
          </w:tcPr>
          <w:p w:rsidR="00C26D2D" w:rsidRPr="00C26D2D" w:rsidRDefault="00C26D2D" w:rsidP="00C26D2D">
            <w:pPr>
              <w:widowControl/>
              <w:wordWrap/>
              <w:autoSpaceDE/>
              <w:autoSpaceDN/>
              <w:spacing w:after="450" w:line="240" w:lineRule="auto"/>
              <w:jc w:val="center"/>
              <w:rPr>
                <w:rFonts w:ascii="Arial" w:eastAsia="Gulim" w:hAnsi="Arial" w:cs="Arial"/>
                <w:kern w:val="0"/>
                <w:szCs w:val="20"/>
              </w:rPr>
            </w:pPr>
          </w:p>
        </w:tc>
        <w:tc>
          <w:tcPr>
            <w:tcW w:w="0" w:type="auto"/>
            <w:tcMar>
              <w:top w:w="0" w:type="dxa"/>
              <w:left w:w="0" w:type="dxa"/>
              <w:bottom w:w="0" w:type="dxa"/>
              <w:right w:w="0" w:type="dxa"/>
            </w:tcMar>
            <w:vAlign w:val="center"/>
            <w:hideMark/>
          </w:tcPr>
          <w:p w:rsidR="00C26D2D" w:rsidRPr="00C26D2D" w:rsidRDefault="00C26D2D" w:rsidP="00C26D2D">
            <w:pPr>
              <w:widowControl/>
              <w:wordWrap/>
              <w:autoSpaceDE/>
              <w:autoSpaceDN/>
              <w:spacing w:after="450" w:line="240" w:lineRule="auto"/>
              <w:jc w:val="left"/>
              <w:rPr>
                <w:rFonts w:ascii="Arial" w:eastAsia="Gulim" w:hAnsi="Arial" w:cs="Arial"/>
                <w:kern w:val="0"/>
                <w:szCs w:val="20"/>
              </w:rPr>
            </w:pPr>
            <w:r w:rsidRPr="00C26D2D">
              <w:rPr>
                <w:rFonts w:ascii="Arial" w:eastAsia="Gulim" w:hAnsi="Arial" w:cs="Arial"/>
                <w:b/>
                <w:bCs/>
                <w:kern w:val="0"/>
                <w:szCs w:val="20"/>
              </w:rPr>
              <w:t>B</w:t>
            </w:r>
            <w:r w:rsidRPr="00C26D2D">
              <w:rPr>
                <w:rFonts w:ascii="Arial" w:eastAsia="Gulim" w:hAnsi="Arial" w:cs="Arial"/>
                <w:kern w:val="0"/>
                <w:szCs w:val="20"/>
              </w:rPr>
              <w:t>    As you can see, I've enclosed my curriculum vitae.</w:t>
            </w:r>
          </w:p>
        </w:tc>
      </w:tr>
      <w:tr w:rsidR="00C26D2D" w:rsidRPr="00C26D2D" w:rsidTr="00C26D2D">
        <w:trPr>
          <w:trHeight w:val="375"/>
        </w:trPr>
        <w:tc>
          <w:tcPr>
            <w:tcW w:w="300" w:type="dxa"/>
            <w:tcMar>
              <w:top w:w="0" w:type="dxa"/>
              <w:left w:w="0" w:type="dxa"/>
              <w:bottom w:w="0" w:type="dxa"/>
              <w:right w:w="0" w:type="dxa"/>
            </w:tcMar>
            <w:vAlign w:val="center"/>
            <w:hideMark/>
          </w:tcPr>
          <w:p w:rsidR="00C26D2D" w:rsidRPr="00C26D2D" w:rsidRDefault="00C26D2D" w:rsidP="00C26D2D">
            <w:pPr>
              <w:widowControl/>
              <w:wordWrap/>
              <w:autoSpaceDE/>
              <w:autoSpaceDN/>
              <w:spacing w:after="450" w:line="240" w:lineRule="auto"/>
              <w:jc w:val="center"/>
              <w:rPr>
                <w:rFonts w:ascii="Arial" w:eastAsia="Gulim" w:hAnsi="Arial" w:cs="Arial"/>
                <w:kern w:val="0"/>
                <w:szCs w:val="20"/>
              </w:rPr>
            </w:pPr>
          </w:p>
        </w:tc>
        <w:tc>
          <w:tcPr>
            <w:tcW w:w="0" w:type="auto"/>
            <w:tcMar>
              <w:top w:w="0" w:type="dxa"/>
              <w:left w:w="0" w:type="dxa"/>
              <w:bottom w:w="0" w:type="dxa"/>
              <w:right w:w="0" w:type="dxa"/>
            </w:tcMar>
            <w:vAlign w:val="center"/>
            <w:hideMark/>
          </w:tcPr>
          <w:p w:rsidR="00C26D2D" w:rsidRPr="00C26D2D" w:rsidRDefault="00C26D2D" w:rsidP="00C26D2D">
            <w:pPr>
              <w:widowControl/>
              <w:wordWrap/>
              <w:autoSpaceDE/>
              <w:autoSpaceDN/>
              <w:spacing w:after="450" w:line="240" w:lineRule="auto"/>
              <w:jc w:val="left"/>
              <w:rPr>
                <w:rFonts w:ascii="Arial" w:eastAsia="Gulim" w:hAnsi="Arial" w:cs="Arial"/>
                <w:kern w:val="0"/>
                <w:szCs w:val="20"/>
              </w:rPr>
            </w:pPr>
            <w:r w:rsidRPr="00C26D2D">
              <w:rPr>
                <w:rFonts w:ascii="Arial" w:eastAsia="Gulim" w:hAnsi="Arial" w:cs="Arial"/>
                <w:b/>
                <w:bCs/>
                <w:kern w:val="0"/>
                <w:szCs w:val="20"/>
              </w:rPr>
              <w:t>C</w:t>
            </w:r>
            <w:r w:rsidRPr="00C26D2D">
              <w:rPr>
                <w:rFonts w:ascii="Arial" w:eastAsia="Gulim" w:hAnsi="Arial" w:cs="Arial"/>
                <w:kern w:val="0"/>
                <w:szCs w:val="20"/>
              </w:rPr>
              <w:t>    As you requested, I enclose my curriculum vitae.</w:t>
            </w:r>
          </w:p>
        </w:tc>
      </w:tr>
    </w:tbl>
    <w:p w:rsidR="00C26D2D" w:rsidRPr="00C26D2D" w:rsidRDefault="00C26D2D" w:rsidP="00C26D2D">
      <w:pPr>
        <w:widowControl/>
        <w:shd w:val="clear" w:color="auto" w:fill="FFFFFF"/>
        <w:wordWrap/>
        <w:autoSpaceDE/>
        <w:autoSpaceDN/>
        <w:spacing w:after="240" w:line="300" w:lineRule="atLeast"/>
        <w:jc w:val="left"/>
        <w:rPr>
          <w:rFonts w:ascii="Arial" w:eastAsia="Gulim" w:hAnsi="Arial" w:cs="Arial"/>
          <w:color w:val="000000"/>
          <w:kern w:val="0"/>
          <w:szCs w:val="20"/>
        </w:rPr>
      </w:pPr>
      <w:r w:rsidRPr="00C26D2D">
        <w:rPr>
          <w:rFonts w:ascii="Arial" w:eastAsia="Gulim" w:hAnsi="Arial" w:cs="Arial"/>
          <w:b/>
          <w:bCs/>
          <w:color w:val="000000"/>
          <w:kern w:val="0"/>
          <w:szCs w:val="20"/>
        </w:rPr>
        <w:t>5)</w:t>
      </w:r>
      <w:r w:rsidRPr="00C26D2D">
        <w:rPr>
          <w:rFonts w:ascii="Arial" w:eastAsia="Gulim" w:hAnsi="Arial" w:cs="Arial"/>
          <w:color w:val="000000"/>
          <w:kern w:val="0"/>
          <w:szCs w:val="20"/>
        </w:rPr>
        <w:t xml:space="preserve"> You have applied for a job, but you would like the company to send you more information. What do you say?</w:t>
      </w:r>
    </w:p>
    <w:tbl>
      <w:tblPr>
        <w:tblW w:w="0" w:type="auto"/>
        <w:tblCellMar>
          <w:top w:w="15" w:type="dxa"/>
          <w:left w:w="15" w:type="dxa"/>
          <w:bottom w:w="15" w:type="dxa"/>
          <w:right w:w="15" w:type="dxa"/>
        </w:tblCellMar>
        <w:tblLook w:val="04A0" w:firstRow="1" w:lastRow="0" w:firstColumn="1" w:lastColumn="0" w:noHBand="0" w:noVBand="1"/>
      </w:tblPr>
      <w:tblGrid>
        <w:gridCol w:w="300"/>
        <w:gridCol w:w="5592"/>
      </w:tblGrid>
      <w:tr w:rsidR="00C26D2D" w:rsidRPr="00C26D2D" w:rsidTr="00C26D2D">
        <w:trPr>
          <w:trHeight w:val="375"/>
        </w:trPr>
        <w:tc>
          <w:tcPr>
            <w:tcW w:w="300" w:type="dxa"/>
            <w:tcMar>
              <w:top w:w="0" w:type="dxa"/>
              <w:left w:w="0" w:type="dxa"/>
              <w:bottom w:w="0" w:type="dxa"/>
              <w:right w:w="0" w:type="dxa"/>
            </w:tcMar>
            <w:vAlign w:val="center"/>
            <w:hideMark/>
          </w:tcPr>
          <w:p w:rsidR="00C26D2D" w:rsidRPr="00C26D2D" w:rsidRDefault="00C26D2D" w:rsidP="00C26D2D">
            <w:pPr>
              <w:widowControl/>
              <w:wordWrap/>
              <w:autoSpaceDE/>
              <w:autoSpaceDN/>
              <w:spacing w:after="450" w:line="240" w:lineRule="auto"/>
              <w:jc w:val="center"/>
              <w:rPr>
                <w:rFonts w:ascii="Arial" w:eastAsia="Gulim" w:hAnsi="Arial" w:cs="Arial"/>
                <w:kern w:val="0"/>
                <w:szCs w:val="20"/>
              </w:rPr>
            </w:pPr>
          </w:p>
        </w:tc>
        <w:tc>
          <w:tcPr>
            <w:tcW w:w="0" w:type="auto"/>
            <w:tcMar>
              <w:top w:w="0" w:type="dxa"/>
              <w:left w:w="0" w:type="dxa"/>
              <w:bottom w:w="0" w:type="dxa"/>
              <w:right w:w="0" w:type="dxa"/>
            </w:tcMar>
            <w:vAlign w:val="center"/>
            <w:hideMark/>
          </w:tcPr>
          <w:p w:rsidR="00C26D2D" w:rsidRPr="00C26D2D" w:rsidRDefault="00C26D2D" w:rsidP="00C26D2D">
            <w:pPr>
              <w:widowControl/>
              <w:wordWrap/>
              <w:autoSpaceDE/>
              <w:autoSpaceDN/>
              <w:spacing w:after="450" w:line="240" w:lineRule="auto"/>
              <w:jc w:val="left"/>
              <w:rPr>
                <w:rFonts w:ascii="Arial" w:eastAsia="Gulim" w:hAnsi="Arial" w:cs="Arial"/>
                <w:kern w:val="0"/>
                <w:szCs w:val="20"/>
              </w:rPr>
            </w:pPr>
            <w:r w:rsidRPr="00C26D2D">
              <w:rPr>
                <w:rFonts w:ascii="Arial" w:eastAsia="Gulim" w:hAnsi="Arial" w:cs="Arial"/>
                <w:b/>
                <w:bCs/>
                <w:kern w:val="0"/>
                <w:szCs w:val="20"/>
              </w:rPr>
              <w:t>A</w:t>
            </w:r>
            <w:r w:rsidRPr="00C26D2D">
              <w:rPr>
                <w:rFonts w:ascii="Arial" w:eastAsia="Gulim" w:hAnsi="Arial" w:cs="Arial"/>
                <w:kern w:val="0"/>
                <w:szCs w:val="20"/>
              </w:rPr>
              <w:t>    I would be grateful if you would send me more information.</w:t>
            </w:r>
          </w:p>
        </w:tc>
      </w:tr>
      <w:tr w:rsidR="00C26D2D" w:rsidRPr="00C26D2D" w:rsidTr="00C26D2D">
        <w:trPr>
          <w:trHeight w:val="375"/>
        </w:trPr>
        <w:tc>
          <w:tcPr>
            <w:tcW w:w="300" w:type="dxa"/>
            <w:tcMar>
              <w:top w:w="0" w:type="dxa"/>
              <w:left w:w="0" w:type="dxa"/>
              <w:bottom w:w="0" w:type="dxa"/>
              <w:right w:w="0" w:type="dxa"/>
            </w:tcMar>
            <w:vAlign w:val="center"/>
            <w:hideMark/>
          </w:tcPr>
          <w:p w:rsidR="00C26D2D" w:rsidRPr="00C26D2D" w:rsidRDefault="00C26D2D" w:rsidP="00C26D2D">
            <w:pPr>
              <w:widowControl/>
              <w:wordWrap/>
              <w:autoSpaceDE/>
              <w:autoSpaceDN/>
              <w:spacing w:after="450" w:line="240" w:lineRule="auto"/>
              <w:jc w:val="center"/>
              <w:rPr>
                <w:rFonts w:ascii="Arial" w:eastAsia="Gulim" w:hAnsi="Arial" w:cs="Arial"/>
                <w:kern w:val="0"/>
                <w:szCs w:val="20"/>
              </w:rPr>
            </w:pPr>
          </w:p>
        </w:tc>
        <w:tc>
          <w:tcPr>
            <w:tcW w:w="0" w:type="auto"/>
            <w:tcMar>
              <w:top w:w="0" w:type="dxa"/>
              <w:left w:w="0" w:type="dxa"/>
              <w:bottom w:w="0" w:type="dxa"/>
              <w:right w:w="0" w:type="dxa"/>
            </w:tcMar>
            <w:vAlign w:val="center"/>
            <w:hideMark/>
          </w:tcPr>
          <w:p w:rsidR="00C26D2D" w:rsidRPr="00C26D2D" w:rsidRDefault="00C26D2D" w:rsidP="00C26D2D">
            <w:pPr>
              <w:widowControl/>
              <w:wordWrap/>
              <w:autoSpaceDE/>
              <w:autoSpaceDN/>
              <w:spacing w:after="450" w:line="240" w:lineRule="auto"/>
              <w:jc w:val="left"/>
              <w:rPr>
                <w:rFonts w:ascii="Arial" w:eastAsia="Gulim" w:hAnsi="Arial" w:cs="Arial"/>
                <w:kern w:val="0"/>
                <w:szCs w:val="20"/>
              </w:rPr>
            </w:pPr>
            <w:r w:rsidRPr="00C26D2D">
              <w:rPr>
                <w:rFonts w:ascii="Arial" w:eastAsia="Gulim" w:hAnsi="Arial" w:cs="Arial"/>
                <w:b/>
                <w:bCs/>
                <w:kern w:val="0"/>
                <w:szCs w:val="20"/>
              </w:rPr>
              <w:t>B</w:t>
            </w:r>
            <w:r w:rsidRPr="00C26D2D">
              <w:rPr>
                <w:rFonts w:ascii="Arial" w:eastAsia="Gulim" w:hAnsi="Arial" w:cs="Arial"/>
                <w:kern w:val="0"/>
                <w:szCs w:val="20"/>
              </w:rPr>
              <w:t>    I want you to send me more information.</w:t>
            </w:r>
          </w:p>
        </w:tc>
      </w:tr>
      <w:tr w:rsidR="00C26D2D" w:rsidRPr="00C26D2D" w:rsidTr="00C26D2D">
        <w:trPr>
          <w:trHeight w:val="375"/>
        </w:trPr>
        <w:tc>
          <w:tcPr>
            <w:tcW w:w="300" w:type="dxa"/>
            <w:tcMar>
              <w:top w:w="0" w:type="dxa"/>
              <w:left w:w="0" w:type="dxa"/>
              <w:bottom w:w="0" w:type="dxa"/>
              <w:right w:w="0" w:type="dxa"/>
            </w:tcMar>
            <w:vAlign w:val="center"/>
            <w:hideMark/>
          </w:tcPr>
          <w:p w:rsidR="00C26D2D" w:rsidRPr="00C26D2D" w:rsidRDefault="00C26D2D" w:rsidP="00C26D2D">
            <w:pPr>
              <w:widowControl/>
              <w:wordWrap/>
              <w:autoSpaceDE/>
              <w:autoSpaceDN/>
              <w:spacing w:after="450" w:line="240" w:lineRule="auto"/>
              <w:jc w:val="center"/>
              <w:rPr>
                <w:rFonts w:ascii="Arial" w:eastAsia="Gulim" w:hAnsi="Arial" w:cs="Arial"/>
                <w:kern w:val="0"/>
                <w:szCs w:val="20"/>
              </w:rPr>
            </w:pPr>
            <w:r w:rsidRPr="00C26D2D">
              <w:rPr>
                <w:rFonts w:ascii="Arial" w:eastAsia="Gulim" w:hAnsi="Arial" w:cs="Arial"/>
                <w:kern w:val="0"/>
                <w:szCs w:val="20"/>
              </w:rPr>
              <w:t> </w:t>
            </w:r>
          </w:p>
        </w:tc>
        <w:tc>
          <w:tcPr>
            <w:tcW w:w="0" w:type="auto"/>
            <w:tcMar>
              <w:top w:w="0" w:type="dxa"/>
              <w:left w:w="0" w:type="dxa"/>
              <w:bottom w:w="0" w:type="dxa"/>
              <w:right w:w="0" w:type="dxa"/>
            </w:tcMar>
            <w:vAlign w:val="center"/>
            <w:hideMark/>
          </w:tcPr>
          <w:p w:rsidR="00C26D2D" w:rsidRPr="00C26D2D" w:rsidRDefault="00C26D2D" w:rsidP="00C26D2D">
            <w:pPr>
              <w:widowControl/>
              <w:wordWrap/>
              <w:autoSpaceDE/>
              <w:autoSpaceDN/>
              <w:spacing w:after="450" w:line="240" w:lineRule="auto"/>
              <w:jc w:val="left"/>
              <w:rPr>
                <w:rFonts w:ascii="Arial" w:eastAsia="Gulim" w:hAnsi="Arial" w:cs="Arial"/>
                <w:kern w:val="0"/>
                <w:szCs w:val="20"/>
              </w:rPr>
            </w:pPr>
            <w:r w:rsidRPr="00C26D2D">
              <w:rPr>
                <w:rFonts w:ascii="Arial" w:eastAsia="Gulim" w:hAnsi="Arial" w:cs="Arial"/>
                <w:b/>
                <w:bCs/>
                <w:kern w:val="0"/>
                <w:szCs w:val="20"/>
              </w:rPr>
              <w:t>C</w:t>
            </w:r>
            <w:r w:rsidRPr="00C26D2D">
              <w:rPr>
                <w:rFonts w:ascii="Arial" w:eastAsia="Gulim" w:hAnsi="Arial" w:cs="Arial"/>
                <w:kern w:val="0"/>
                <w:szCs w:val="20"/>
              </w:rPr>
              <w:t>    Send me some more information, if you don't mind.</w:t>
            </w:r>
          </w:p>
        </w:tc>
      </w:tr>
    </w:tbl>
    <w:p w:rsidR="00C26D2D" w:rsidRPr="00C26D2D" w:rsidRDefault="00C26D2D" w:rsidP="00C26D2D">
      <w:pPr>
        <w:widowControl/>
        <w:shd w:val="clear" w:color="auto" w:fill="FFFFFF"/>
        <w:wordWrap/>
        <w:autoSpaceDE/>
        <w:autoSpaceDN/>
        <w:spacing w:after="240" w:line="300" w:lineRule="atLeast"/>
        <w:jc w:val="left"/>
        <w:rPr>
          <w:rFonts w:ascii="Arial" w:eastAsia="Gulim" w:hAnsi="Arial" w:cs="Arial"/>
          <w:color w:val="000000"/>
          <w:kern w:val="0"/>
          <w:szCs w:val="20"/>
        </w:rPr>
      </w:pPr>
      <w:r w:rsidRPr="00C26D2D">
        <w:rPr>
          <w:rFonts w:ascii="Arial" w:eastAsia="Gulim" w:hAnsi="Arial" w:cs="Arial"/>
          <w:b/>
          <w:bCs/>
          <w:color w:val="000000"/>
          <w:kern w:val="0"/>
          <w:szCs w:val="20"/>
        </w:rPr>
        <w:t>6)</w:t>
      </w:r>
      <w:r w:rsidRPr="00C26D2D">
        <w:rPr>
          <w:rFonts w:ascii="Arial" w:eastAsia="Gulim" w:hAnsi="Arial" w:cs="Arial"/>
          <w:color w:val="000000"/>
          <w:kern w:val="0"/>
          <w:szCs w:val="20"/>
        </w:rPr>
        <w:t xml:space="preserve"> In a letter you have written to a company, you tell them that you expect them to reply. What do you say?</w:t>
      </w:r>
    </w:p>
    <w:tbl>
      <w:tblPr>
        <w:tblW w:w="0" w:type="auto"/>
        <w:tblCellMar>
          <w:top w:w="15" w:type="dxa"/>
          <w:left w:w="15" w:type="dxa"/>
          <w:bottom w:w="15" w:type="dxa"/>
          <w:right w:w="15" w:type="dxa"/>
        </w:tblCellMar>
        <w:tblLook w:val="04A0" w:firstRow="1" w:lastRow="0" w:firstColumn="1" w:lastColumn="0" w:noHBand="0" w:noVBand="1"/>
      </w:tblPr>
      <w:tblGrid>
        <w:gridCol w:w="300"/>
        <w:gridCol w:w="3925"/>
      </w:tblGrid>
      <w:tr w:rsidR="00C26D2D" w:rsidRPr="00C26D2D" w:rsidTr="00C26D2D">
        <w:trPr>
          <w:trHeight w:val="375"/>
        </w:trPr>
        <w:tc>
          <w:tcPr>
            <w:tcW w:w="300" w:type="dxa"/>
            <w:tcMar>
              <w:top w:w="0" w:type="dxa"/>
              <w:left w:w="0" w:type="dxa"/>
              <w:bottom w:w="0" w:type="dxa"/>
              <w:right w:w="0" w:type="dxa"/>
            </w:tcMar>
            <w:vAlign w:val="center"/>
            <w:hideMark/>
          </w:tcPr>
          <w:p w:rsidR="00C26D2D" w:rsidRPr="00C26D2D" w:rsidRDefault="00C26D2D" w:rsidP="00C26D2D">
            <w:pPr>
              <w:widowControl/>
              <w:wordWrap/>
              <w:autoSpaceDE/>
              <w:autoSpaceDN/>
              <w:spacing w:after="450" w:line="240" w:lineRule="auto"/>
              <w:jc w:val="center"/>
              <w:rPr>
                <w:rFonts w:ascii="Arial" w:eastAsia="Gulim" w:hAnsi="Arial" w:cs="Arial"/>
                <w:kern w:val="0"/>
                <w:szCs w:val="20"/>
              </w:rPr>
            </w:pPr>
            <w:r w:rsidRPr="00C26D2D">
              <w:rPr>
                <w:rFonts w:ascii="Arial" w:eastAsia="Gulim" w:hAnsi="Arial" w:cs="Arial"/>
                <w:kern w:val="0"/>
                <w:szCs w:val="20"/>
              </w:rPr>
              <w:t> </w:t>
            </w:r>
          </w:p>
        </w:tc>
        <w:tc>
          <w:tcPr>
            <w:tcW w:w="0" w:type="auto"/>
            <w:tcMar>
              <w:top w:w="0" w:type="dxa"/>
              <w:left w:w="0" w:type="dxa"/>
              <w:bottom w:w="0" w:type="dxa"/>
              <w:right w:w="0" w:type="dxa"/>
            </w:tcMar>
            <w:vAlign w:val="center"/>
            <w:hideMark/>
          </w:tcPr>
          <w:p w:rsidR="00C26D2D" w:rsidRPr="00C26D2D" w:rsidRDefault="00C26D2D" w:rsidP="00C26D2D">
            <w:pPr>
              <w:widowControl/>
              <w:wordWrap/>
              <w:autoSpaceDE/>
              <w:autoSpaceDN/>
              <w:spacing w:after="450" w:line="240" w:lineRule="auto"/>
              <w:jc w:val="left"/>
              <w:rPr>
                <w:rFonts w:ascii="Arial" w:eastAsia="Gulim" w:hAnsi="Arial" w:cs="Arial"/>
                <w:kern w:val="0"/>
                <w:szCs w:val="20"/>
              </w:rPr>
            </w:pPr>
            <w:r w:rsidRPr="00C26D2D">
              <w:rPr>
                <w:rFonts w:ascii="Arial" w:eastAsia="Gulim" w:hAnsi="Arial" w:cs="Arial"/>
                <w:b/>
                <w:bCs/>
                <w:kern w:val="0"/>
                <w:szCs w:val="20"/>
              </w:rPr>
              <w:t>A</w:t>
            </w:r>
            <w:r w:rsidRPr="00C26D2D">
              <w:rPr>
                <w:rFonts w:ascii="Arial" w:eastAsia="Gulim" w:hAnsi="Arial" w:cs="Arial"/>
                <w:kern w:val="0"/>
                <w:szCs w:val="20"/>
              </w:rPr>
              <w:t>    Write back to me soon, please.</w:t>
            </w:r>
          </w:p>
        </w:tc>
      </w:tr>
      <w:tr w:rsidR="00C26D2D" w:rsidRPr="00C26D2D" w:rsidTr="00C26D2D">
        <w:trPr>
          <w:trHeight w:val="375"/>
        </w:trPr>
        <w:tc>
          <w:tcPr>
            <w:tcW w:w="300" w:type="dxa"/>
            <w:tcMar>
              <w:top w:w="0" w:type="dxa"/>
              <w:left w:w="0" w:type="dxa"/>
              <w:bottom w:w="0" w:type="dxa"/>
              <w:right w:w="0" w:type="dxa"/>
            </w:tcMar>
            <w:vAlign w:val="center"/>
            <w:hideMark/>
          </w:tcPr>
          <w:p w:rsidR="00C26D2D" w:rsidRPr="00C26D2D" w:rsidRDefault="00C26D2D" w:rsidP="00C26D2D">
            <w:pPr>
              <w:widowControl/>
              <w:wordWrap/>
              <w:autoSpaceDE/>
              <w:autoSpaceDN/>
              <w:spacing w:after="450" w:line="240" w:lineRule="auto"/>
              <w:jc w:val="center"/>
              <w:rPr>
                <w:rFonts w:ascii="Arial" w:eastAsia="Gulim" w:hAnsi="Arial" w:cs="Arial"/>
                <w:kern w:val="0"/>
                <w:szCs w:val="20"/>
              </w:rPr>
            </w:pPr>
          </w:p>
        </w:tc>
        <w:tc>
          <w:tcPr>
            <w:tcW w:w="0" w:type="auto"/>
            <w:tcMar>
              <w:top w:w="0" w:type="dxa"/>
              <w:left w:w="0" w:type="dxa"/>
              <w:bottom w:w="0" w:type="dxa"/>
              <w:right w:w="0" w:type="dxa"/>
            </w:tcMar>
            <w:vAlign w:val="center"/>
            <w:hideMark/>
          </w:tcPr>
          <w:p w:rsidR="00C26D2D" w:rsidRPr="00C26D2D" w:rsidRDefault="00C26D2D" w:rsidP="00C26D2D">
            <w:pPr>
              <w:widowControl/>
              <w:wordWrap/>
              <w:autoSpaceDE/>
              <w:autoSpaceDN/>
              <w:spacing w:after="450" w:line="240" w:lineRule="auto"/>
              <w:jc w:val="left"/>
              <w:rPr>
                <w:rFonts w:ascii="Arial" w:eastAsia="Gulim" w:hAnsi="Arial" w:cs="Arial"/>
                <w:kern w:val="0"/>
                <w:szCs w:val="20"/>
              </w:rPr>
            </w:pPr>
            <w:r w:rsidRPr="00C26D2D">
              <w:rPr>
                <w:rFonts w:ascii="Arial" w:eastAsia="Gulim" w:hAnsi="Arial" w:cs="Arial"/>
                <w:b/>
                <w:bCs/>
                <w:kern w:val="0"/>
                <w:szCs w:val="20"/>
              </w:rPr>
              <w:t>B</w:t>
            </w:r>
            <w:r w:rsidRPr="00C26D2D">
              <w:rPr>
                <w:rFonts w:ascii="Arial" w:eastAsia="Gulim" w:hAnsi="Arial" w:cs="Arial"/>
                <w:kern w:val="0"/>
                <w:szCs w:val="20"/>
              </w:rPr>
              <w:t>    Please drop me a line soon.</w:t>
            </w:r>
          </w:p>
        </w:tc>
      </w:tr>
      <w:tr w:rsidR="00C26D2D" w:rsidRPr="00C26D2D" w:rsidTr="00C26D2D">
        <w:trPr>
          <w:trHeight w:val="375"/>
        </w:trPr>
        <w:tc>
          <w:tcPr>
            <w:tcW w:w="300" w:type="dxa"/>
            <w:tcMar>
              <w:top w:w="0" w:type="dxa"/>
              <w:left w:w="0" w:type="dxa"/>
              <w:bottom w:w="0" w:type="dxa"/>
              <w:right w:w="0" w:type="dxa"/>
            </w:tcMar>
            <w:vAlign w:val="center"/>
            <w:hideMark/>
          </w:tcPr>
          <w:p w:rsidR="00C26D2D" w:rsidRPr="00C26D2D" w:rsidRDefault="00C26D2D" w:rsidP="00C26D2D">
            <w:pPr>
              <w:widowControl/>
              <w:wordWrap/>
              <w:autoSpaceDE/>
              <w:autoSpaceDN/>
              <w:spacing w:after="450" w:line="240" w:lineRule="auto"/>
              <w:jc w:val="center"/>
              <w:rPr>
                <w:rFonts w:ascii="Arial" w:eastAsia="Gulim" w:hAnsi="Arial" w:cs="Arial"/>
                <w:kern w:val="0"/>
                <w:szCs w:val="20"/>
              </w:rPr>
            </w:pPr>
          </w:p>
        </w:tc>
        <w:tc>
          <w:tcPr>
            <w:tcW w:w="0" w:type="auto"/>
            <w:tcMar>
              <w:top w:w="0" w:type="dxa"/>
              <w:left w:w="0" w:type="dxa"/>
              <w:bottom w:w="0" w:type="dxa"/>
              <w:right w:w="0" w:type="dxa"/>
            </w:tcMar>
            <w:vAlign w:val="center"/>
            <w:hideMark/>
          </w:tcPr>
          <w:p w:rsidR="00C26D2D" w:rsidRPr="00C26D2D" w:rsidRDefault="00C26D2D" w:rsidP="00C26D2D">
            <w:pPr>
              <w:widowControl/>
              <w:wordWrap/>
              <w:autoSpaceDE/>
              <w:autoSpaceDN/>
              <w:spacing w:after="450" w:line="240" w:lineRule="auto"/>
              <w:jc w:val="left"/>
              <w:rPr>
                <w:rFonts w:ascii="Arial" w:eastAsia="Gulim" w:hAnsi="Arial" w:cs="Arial"/>
                <w:kern w:val="0"/>
                <w:szCs w:val="20"/>
              </w:rPr>
            </w:pPr>
            <w:r w:rsidRPr="00C26D2D">
              <w:rPr>
                <w:rFonts w:ascii="Arial" w:eastAsia="Gulim" w:hAnsi="Arial" w:cs="Arial"/>
                <w:b/>
                <w:bCs/>
                <w:kern w:val="0"/>
                <w:szCs w:val="20"/>
              </w:rPr>
              <w:t>C</w:t>
            </w:r>
            <w:r w:rsidRPr="00C26D2D">
              <w:rPr>
                <w:rFonts w:ascii="Arial" w:eastAsia="Gulim" w:hAnsi="Arial" w:cs="Arial"/>
                <w:kern w:val="0"/>
                <w:szCs w:val="20"/>
              </w:rPr>
              <w:t xml:space="preserve">    l </w:t>
            </w:r>
            <w:proofErr w:type="gramStart"/>
            <w:r w:rsidRPr="00C26D2D">
              <w:rPr>
                <w:rFonts w:ascii="Arial" w:eastAsia="Gulim" w:hAnsi="Arial" w:cs="Arial"/>
                <w:kern w:val="0"/>
                <w:szCs w:val="20"/>
              </w:rPr>
              <w:t>look</w:t>
            </w:r>
            <w:proofErr w:type="gramEnd"/>
            <w:r w:rsidRPr="00C26D2D">
              <w:rPr>
                <w:rFonts w:ascii="Arial" w:eastAsia="Gulim" w:hAnsi="Arial" w:cs="Arial"/>
                <w:kern w:val="0"/>
                <w:szCs w:val="20"/>
              </w:rPr>
              <w:t xml:space="preserve"> forward to hearing from you soon.</w:t>
            </w:r>
          </w:p>
        </w:tc>
      </w:tr>
    </w:tbl>
    <w:p w:rsidR="00C26D2D" w:rsidRPr="00C26D2D" w:rsidRDefault="00C26D2D" w:rsidP="00C26D2D">
      <w:pPr>
        <w:widowControl/>
        <w:shd w:val="clear" w:color="auto" w:fill="FFFFFF"/>
        <w:wordWrap/>
        <w:autoSpaceDE/>
        <w:autoSpaceDN/>
        <w:spacing w:after="240" w:line="300" w:lineRule="atLeast"/>
        <w:jc w:val="left"/>
        <w:rPr>
          <w:rFonts w:ascii="Arial" w:eastAsia="Gulim" w:hAnsi="Arial" w:cs="Arial"/>
          <w:color w:val="000000"/>
          <w:kern w:val="0"/>
          <w:szCs w:val="20"/>
        </w:rPr>
      </w:pPr>
      <w:r w:rsidRPr="00C26D2D">
        <w:rPr>
          <w:rFonts w:ascii="Arial" w:eastAsia="Gulim" w:hAnsi="Arial" w:cs="Arial"/>
          <w:b/>
          <w:bCs/>
          <w:color w:val="000000"/>
          <w:kern w:val="0"/>
          <w:szCs w:val="20"/>
        </w:rPr>
        <w:t>7)</w:t>
      </w:r>
      <w:r w:rsidRPr="00C26D2D">
        <w:rPr>
          <w:rFonts w:ascii="Arial" w:eastAsia="Gulim" w:hAnsi="Arial" w:cs="Arial"/>
          <w:color w:val="000000"/>
          <w:kern w:val="0"/>
          <w:szCs w:val="20"/>
        </w:rPr>
        <w:t xml:space="preserve"> In a letter you have written, you want the recipient to do something and are thanking them in advance of their action. What do you say?</w:t>
      </w:r>
    </w:p>
    <w:tbl>
      <w:tblPr>
        <w:tblW w:w="0" w:type="auto"/>
        <w:tblCellMar>
          <w:top w:w="15" w:type="dxa"/>
          <w:left w:w="15" w:type="dxa"/>
          <w:bottom w:w="15" w:type="dxa"/>
          <w:right w:w="15" w:type="dxa"/>
        </w:tblCellMar>
        <w:tblLook w:val="04A0" w:firstRow="1" w:lastRow="0" w:firstColumn="1" w:lastColumn="0" w:noHBand="0" w:noVBand="1"/>
      </w:tblPr>
      <w:tblGrid>
        <w:gridCol w:w="300"/>
        <w:gridCol w:w="4814"/>
      </w:tblGrid>
      <w:tr w:rsidR="00C26D2D" w:rsidRPr="00C26D2D" w:rsidTr="00C26D2D">
        <w:trPr>
          <w:trHeight w:val="375"/>
        </w:trPr>
        <w:tc>
          <w:tcPr>
            <w:tcW w:w="300" w:type="dxa"/>
            <w:tcMar>
              <w:top w:w="0" w:type="dxa"/>
              <w:left w:w="0" w:type="dxa"/>
              <w:bottom w:w="0" w:type="dxa"/>
              <w:right w:w="0" w:type="dxa"/>
            </w:tcMar>
            <w:vAlign w:val="center"/>
            <w:hideMark/>
          </w:tcPr>
          <w:p w:rsidR="00C26D2D" w:rsidRPr="00C26D2D" w:rsidRDefault="00C26D2D" w:rsidP="00C26D2D">
            <w:pPr>
              <w:widowControl/>
              <w:wordWrap/>
              <w:autoSpaceDE/>
              <w:autoSpaceDN/>
              <w:spacing w:after="450" w:line="240" w:lineRule="auto"/>
              <w:jc w:val="center"/>
              <w:rPr>
                <w:rFonts w:ascii="Arial" w:eastAsia="Gulim" w:hAnsi="Arial" w:cs="Arial"/>
                <w:kern w:val="0"/>
                <w:szCs w:val="20"/>
              </w:rPr>
            </w:pPr>
          </w:p>
        </w:tc>
        <w:tc>
          <w:tcPr>
            <w:tcW w:w="0" w:type="auto"/>
            <w:tcMar>
              <w:top w:w="0" w:type="dxa"/>
              <w:left w:w="0" w:type="dxa"/>
              <w:bottom w:w="0" w:type="dxa"/>
              <w:right w:w="0" w:type="dxa"/>
            </w:tcMar>
            <w:vAlign w:val="center"/>
            <w:hideMark/>
          </w:tcPr>
          <w:p w:rsidR="00C26D2D" w:rsidRPr="00C26D2D" w:rsidRDefault="00C26D2D" w:rsidP="00C26D2D">
            <w:pPr>
              <w:widowControl/>
              <w:wordWrap/>
              <w:autoSpaceDE/>
              <w:autoSpaceDN/>
              <w:spacing w:after="450" w:line="240" w:lineRule="auto"/>
              <w:jc w:val="left"/>
              <w:rPr>
                <w:rFonts w:ascii="Arial" w:eastAsia="Gulim" w:hAnsi="Arial" w:cs="Arial"/>
                <w:kern w:val="0"/>
                <w:szCs w:val="20"/>
              </w:rPr>
            </w:pPr>
            <w:r w:rsidRPr="00C26D2D">
              <w:rPr>
                <w:rFonts w:ascii="Arial" w:eastAsia="Gulim" w:hAnsi="Arial" w:cs="Arial"/>
                <w:b/>
                <w:bCs/>
                <w:kern w:val="0"/>
                <w:szCs w:val="20"/>
              </w:rPr>
              <w:t>A</w:t>
            </w:r>
            <w:r w:rsidRPr="00C26D2D">
              <w:rPr>
                <w:rFonts w:ascii="Arial" w:eastAsia="Gulim" w:hAnsi="Arial" w:cs="Arial"/>
                <w:kern w:val="0"/>
                <w:szCs w:val="20"/>
              </w:rPr>
              <w:t>    Thank you for your attention in this matter.</w:t>
            </w:r>
          </w:p>
        </w:tc>
      </w:tr>
      <w:tr w:rsidR="00C26D2D" w:rsidRPr="00C26D2D" w:rsidTr="00C26D2D">
        <w:trPr>
          <w:trHeight w:val="375"/>
        </w:trPr>
        <w:tc>
          <w:tcPr>
            <w:tcW w:w="300" w:type="dxa"/>
            <w:tcMar>
              <w:top w:w="0" w:type="dxa"/>
              <w:left w:w="0" w:type="dxa"/>
              <w:bottom w:w="0" w:type="dxa"/>
              <w:right w:w="0" w:type="dxa"/>
            </w:tcMar>
            <w:vAlign w:val="center"/>
            <w:hideMark/>
          </w:tcPr>
          <w:p w:rsidR="00C26D2D" w:rsidRPr="00C26D2D" w:rsidRDefault="00C26D2D" w:rsidP="00C26D2D">
            <w:pPr>
              <w:widowControl/>
              <w:wordWrap/>
              <w:autoSpaceDE/>
              <w:autoSpaceDN/>
              <w:spacing w:after="450" w:line="240" w:lineRule="auto"/>
              <w:jc w:val="center"/>
              <w:rPr>
                <w:rFonts w:ascii="Arial" w:eastAsia="Gulim" w:hAnsi="Arial" w:cs="Arial"/>
                <w:kern w:val="0"/>
                <w:szCs w:val="20"/>
              </w:rPr>
            </w:pPr>
          </w:p>
        </w:tc>
        <w:tc>
          <w:tcPr>
            <w:tcW w:w="0" w:type="auto"/>
            <w:tcMar>
              <w:top w:w="0" w:type="dxa"/>
              <w:left w:w="0" w:type="dxa"/>
              <w:bottom w:w="0" w:type="dxa"/>
              <w:right w:w="0" w:type="dxa"/>
            </w:tcMar>
            <w:vAlign w:val="center"/>
            <w:hideMark/>
          </w:tcPr>
          <w:p w:rsidR="00C26D2D" w:rsidRPr="00C26D2D" w:rsidRDefault="00C26D2D" w:rsidP="00C26D2D">
            <w:pPr>
              <w:widowControl/>
              <w:wordWrap/>
              <w:autoSpaceDE/>
              <w:autoSpaceDN/>
              <w:spacing w:after="450" w:line="240" w:lineRule="auto"/>
              <w:jc w:val="left"/>
              <w:rPr>
                <w:rFonts w:ascii="Arial" w:eastAsia="Gulim" w:hAnsi="Arial" w:cs="Arial"/>
                <w:kern w:val="0"/>
                <w:szCs w:val="20"/>
              </w:rPr>
            </w:pPr>
            <w:r w:rsidRPr="00C26D2D">
              <w:rPr>
                <w:rFonts w:ascii="Arial" w:eastAsia="Gulim" w:hAnsi="Arial" w:cs="Arial"/>
                <w:b/>
                <w:bCs/>
                <w:kern w:val="0"/>
                <w:szCs w:val="20"/>
              </w:rPr>
              <w:t>B</w:t>
            </w:r>
            <w:r w:rsidRPr="00C26D2D">
              <w:rPr>
                <w:rFonts w:ascii="Arial" w:eastAsia="Gulim" w:hAnsi="Arial" w:cs="Arial"/>
                <w:kern w:val="0"/>
                <w:szCs w:val="20"/>
              </w:rPr>
              <w:t>    Thanks for doing something about it.</w:t>
            </w:r>
          </w:p>
        </w:tc>
      </w:tr>
      <w:tr w:rsidR="00C26D2D" w:rsidRPr="00C26D2D" w:rsidTr="00C26D2D">
        <w:trPr>
          <w:trHeight w:val="375"/>
        </w:trPr>
        <w:tc>
          <w:tcPr>
            <w:tcW w:w="300" w:type="dxa"/>
            <w:tcMar>
              <w:top w:w="0" w:type="dxa"/>
              <w:left w:w="0" w:type="dxa"/>
              <w:bottom w:w="0" w:type="dxa"/>
              <w:right w:w="0" w:type="dxa"/>
            </w:tcMar>
            <w:vAlign w:val="center"/>
            <w:hideMark/>
          </w:tcPr>
          <w:p w:rsidR="00C26D2D" w:rsidRPr="00C26D2D" w:rsidRDefault="00C26D2D" w:rsidP="00C26D2D">
            <w:pPr>
              <w:widowControl/>
              <w:wordWrap/>
              <w:autoSpaceDE/>
              <w:autoSpaceDN/>
              <w:spacing w:after="450" w:line="240" w:lineRule="auto"/>
              <w:jc w:val="center"/>
              <w:rPr>
                <w:rFonts w:ascii="Arial" w:eastAsia="Gulim" w:hAnsi="Arial" w:cs="Arial"/>
                <w:kern w:val="0"/>
                <w:szCs w:val="20"/>
              </w:rPr>
            </w:pPr>
            <w:r w:rsidRPr="00C26D2D">
              <w:rPr>
                <w:rFonts w:ascii="Arial" w:eastAsia="Gulim" w:hAnsi="Arial" w:cs="Arial"/>
                <w:kern w:val="0"/>
                <w:szCs w:val="20"/>
              </w:rPr>
              <w:t> </w:t>
            </w:r>
          </w:p>
        </w:tc>
        <w:tc>
          <w:tcPr>
            <w:tcW w:w="0" w:type="auto"/>
            <w:tcMar>
              <w:top w:w="0" w:type="dxa"/>
              <w:left w:w="0" w:type="dxa"/>
              <w:bottom w:w="0" w:type="dxa"/>
              <w:right w:w="0" w:type="dxa"/>
            </w:tcMar>
            <w:vAlign w:val="center"/>
            <w:hideMark/>
          </w:tcPr>
          <w:p w:rsidR="00C26D2D" w:rsidRPr="00C26D2D" w:rsidRDefault="00C26D2D" w:rsidP="00C26D2D">
            <w:pPr>
              <w:widowControl/>
              <w:wordWrap/>
              <w:autoSpaceDE/>
              <w:autoSpaceDN/>
              <w:spacing w:after="450" w:line="240" w:lineRule="auto"/>
              <w:jc w:val="left"/>
              <w:rPr>
                <w:rFonts w:ascii="Arial" w:eastAsia="Gulim" w:hAnsi="Arial" w:cs="Arial"/>
                <w:kern w:val="0"/>
                <w:szCs w:val="20"/>
              </w:rPr>
            </w:pPr>
            <w:r w:rsidRPr="00C26D2D">
              <w:rPr>
                <w:rFonts w:ascii="Arial" w:eastAsia="Gulim" w:hAnsi="Arial" w:cs="Arial"/>
                <w:b/>
                <w:bCs/>
                <w:kern w:val="0"/>
                <w:szCs w:val="20"/>
              </w:rPr>
              <w:t>C</w:t>
            </w:r>
            <w:r w:rsidRPr="00C26D2D">
              <w:rPr>
                <w:rFonts w:ascii="Arial" w:eastAsia="Gulim" w:hAnsi="Arial" w:cs="Arial"/>
                <w:kern w:val="0"/>
                <w:szCs w:val="20"/>
              </w:rPr>
              <w:t>    I am gratified that you will take appropriate action.</w:t>
            </w:r>
          </w:p>
        </w:tc>
      </w:tr>
    </w:tbl>
    <w:p w:rsidR="00C26D2D" w:rsidRPr="00C26D2D" w:rsidRDefault="00C26D2D" w:rsidP="00C26D2D">
      <w:pPr>
        <w:widowControl/>
        <w:shd w:val="clear" w:color="auto" w:fill="FFFFFF"/>
        <w:wordWrap/>
        <w:autoSpaceDE/>
        <w:autoSpaceDN/>
        <w:spacing w:after="240" w:line="300" w:lineRule="atLeast"/>
        <w:jc w:val="left"/>
        <w:rPr>
          <w:rFonts w:ascii="Arial" w:eastAsia="Gulim" w:hAnsi="Arial" w:cs="Arial"/>
          <w:color w:val="000000"/>
          <w:kern w:val="0"/>
          <w:szCs w:val="20"/>
        </w:rPr>
      </w:pPr>
      <w:r w:rsidRPr="00C26D2D">
        <w:rPr>
          <w:rFonts w:ascii="Arial" w:eastAsia="Gulim" w:hAnsi="Arial" w:cs="Arial"/>
          <w:b/>
          <w:bCs/>
          <w:color w:val="000000"/>
          <w:kern w:val="0"/>
          <w:szCs w:val="20"/>
        </w:rPr>
        <w:t>8)</w:t>
      </w:r>
      <w:r w:rsidRPr="00C26D2D">
        <w:rPr>
          <w:rFonts w:ascii="Arial" w:eastAsia="Gulim" w:hAnsi="Arial" w:cs="Arial"/>
          <w:color w:val="000000"/>
          <w:kern w:val="0"/>
          <w:szCs w:val="20"/>
        </w:rPr>
        <w:t xml:space="preserve"> The company you work for has received an order from another company and you are writing to them to acknowledge the order and let them know when you can deliver. What do you say?</w:t>
      </w:r>
    </w:p>
    <w:tbl>
      <w:tblPr>
        <w:tblW w:w="0" w:type="auto"/>
        <w:tblCellMar>
          <w:top w:w="15" w:type="dxa"/>
          <w:left w:w="15" w:type="dxa"/>
          <w:bottom w:w="15" w:type="dxa"/>
          <w:right w:w="15" w:type="dxa"/>
        </w:tblCellMar>
        <w:tblLook w:val="04A0" w:firstRow="1" w:lastRow="0" w:firstColumn="1" w:lastColumn="0" w:noHBand="0" w:noVBand="1"/>
      </w:tblPr>
      <w:tblGrid>
        <w:gridCol w:w="300"/>
        <w:gridCol w:w="6337"/>
      </w:tblGrid>
      <w:tr w:rsidR="00C26D2D" w:rsidRPr="00C26D2D" w:rsidTr="00C26D2D">
        <w:trPr>
          <w:trHeight w:val="375"/>
        </w:trPr>
        <w:tc>
          <w:tcPr>
            <w:tcW w:w="300" w:type="dxa"/>
            <w:tcMar>
              <w:top w:w="0" w:type="dxa"/>
              <w:left w:w="0" w:type="dxa"/>
              <w:bottom w:w="0" w:type="dxa"/>
              <w:right w:w="0" w:type="dxa"/>
            </w:tcMar>
            <w:vAlign w:val="center"/>
            <w:hideMark/>
          </w:tcPr>
          <w:p w:rsidR="00C26D2D" w:rsidRPr="00C26D2D" w:rsidRDefault="00C26D2D" w:rsidP="00C26D2D">
            <w:pPr>
              <w:widowControl/>
              <w:wordWrap/>
              <w:autoSpaceDE/>
              <w:autoSpaceDN/>
              <w:spacing w:after="450" w:line="240" w:lineRule="auto"/>
              <w:jc w:val="center"/>
              <w:rPr>
                <w:rFonts w:ascii="Arial" w:eastAsia="Gulim" w:hAnsi="Arial" w:cs="Arial"/>
                <w:kern w:val="0"/>
                <w:szCs w:val="20"/>
              </w:rPr>
            </w:pPr>
            <w:r w:rsidRPr="00C26D2D">
              <w:rPr>
                <w:rFonts w:ascii="Arial" w:eastAsia="Gulim" w:hAnsi="Arial" w:cs="Arial"/>
                <w:kern w:val="0"/>
                <w:szCs w:val="20"/>
              </w:rPr>
              <w:t> </w:t>
            </w:r>
          </w:p>
        </w:tc>
        <w:tc>
          <w:tcPr>
            <w:tcW w:w="0" w:type="auto"/>
            <w:tcMar>
              <w:top w:w="0" w:type="dxa"/>
              <w:left w:w="0" w:type="dxa"/>
              <w:bottom w:w="0" w:type="dxa"/>
              <w:right w:w="0" w:type="dxa"/>
            </w:tcMar>
            <w:vAlign w:val="center"/>
            <w:hideMark/>
          </w:tcPr>
          <w:p w:rsidR="00C26D2D" w:rsidRPr="00C26D2D" w:rsidRDefault="00C26D2D" w:rsidP="00C26D2D">
            <w:pPr>
              <w:widowControl/>
              <w:wordWrap/>
              <w:autoSpaceDE/>
              <w:autoSpaceDN/>
              <w:spacing w:after="450" w:line="240" w:lineRule="auto"/>
              <w:jc w:val="left"/>
              <w:rPr>
                <w:rFonts w:ascii="Arial" w:eastAsia="Gulim" w:hAnsi="Arial" w:cs="Arial"/>
                <w:kern w:val="0"/>
                <w:szCs w:val="20"/>
              </w:rPr>
            </w:pPr>
            <w:r w:rsidRPr="00C26D2D">
              <w:rPr>
                <w:rFonts w:ascii="Arial" w:eastAsia="Gulim" w:hAnsi="Arial" w:cs="Arial"/>
                <w:b/>
                <w:bCs/>
                <w:kern w:val="0"/>
                <w:szCs w:val="20"/>
              </w:rPr>
              <w:t>A</w:t>
            </w:r>
            <w:r w:rsidRPr="00C26D2D">
              <w:rPr>
                <w:rFonts w:ascii="Arial" w:eastAsia="Gulim" w:hAnsi="Arial" w:cs="Arial"/>
                <w:kern w:val="0"/>
                <w:szCs w:val="20"/>
              </w:rPr>
              <w:t>    About the order you sent on 12 January for...</w:t>
            </w:r>
          </w:p>
        </w:tc>
      </w:tr>
      <w:tr w:rsidR="00C26D2D" w:rsidRPr="00C26D2D" w:rsidTr="00C26D2D">
        <w:trPr>
          <w:trHeight w:val="375"/>
        </w:trPr>
        <w:tc>
          <w:tcPr>
            <w:tcW w:w="300" w:type="dxa"/>
            <w:tcMar>
              <w:top w:w="0" w:type="dxa"/>
              <w:left w:w="0" w:type="dxa"/>
              <w:bottom w:w="0" w:type="dxa"/>
              <w:right w:w="0" w:type="dxa"/>
            </w:tcMar>
            <w:vAlign w:val="center"/>
            <w:hideMark/>
          </w:tcPr>
          <w:p w:rsidR="00C26D2D" w:rsidRPr="00C26D2D" w:rsidRDefault="00C26D2D" w:rsidP="00C26D2D">
            <w:pPr>
              <w:widowControl/>
              <w:wordWrap/>
              <w:autoSpaceDE/>
              <w:autoSpaceDN/>
              <w:spacing w:after="450" w:line="240" w:lineRule="auto"/>
              <w:jc w:val="center"/>
              <w:rPr>
                <w:rFonts w:ascii="Arial" w:eastAsia="Gulim" w:hAnsi="Arial" w:cs="Arial"/>
                <w:kern w:val="0"/>
                <w:szCs w:val="20"/>
              </w:rPr>
            </w:pPr>
          </w:p>
        </w:tc>
        <w:tc>
          <w:tcPr>
            <w:tcW w:w="0" w:type="auto"/>
            <w:tcMar>
              <w:top w:w="0" w:type="dxa"/>
              <w:left w:w="0" w:type="dxa"/>
              <w:bottom w:w="0" w:type="dxa"/>
              <w:right w:w="0" w:type="dxa"/>
            </w:tcMar>
            <w:vAlign w:val="center"/>
            <w:hideMark/>
          </w:tcPr>
          <w:p w:rsidR="00C26D2D" w:rsidRPr="00C26D2D" w:rsidRDefault="00C26D2D" w:rsidP="00C26D2D">
            <w:pPr>
              <w:widowControl/>
              <w:wordWrap/>
              <w:autoSpaceDE/>
              <w:autoSpaceDN/>
              <w:spacing w:after="450" w:line="240" w:lineRule="auto"/>
              <w:jc w:val="left"/>
              <w:rPr>
                <w:rFonts w:ascii="Arial" w:eastAsia="Gulim" w:hAnsi="Arial" w:cs="Arial"/>
                <w:kern w:val="0"/>
                <w:szCs w:val="20"/>
              </w:rPr>
            </w:pPr>
            <w:r w:rsidRPr="00C26D2D">
              <w:rPr>
                <w:rFonts w:ascii="Arial" w:eastAsia="Gulim" w:hAnsi="Arial" w:cs="Arial"/>
                <w:b/>
                <w:bCs/>
                <w:kern w:val="0"/>
                <w:szCs w:val="20"/>
              </w:rPr>
              <w:t>B</w:t>
            </w:r>
            <w:r w:rsidRPr="00C26D2D">
              <w:rPr>
                <w:rFonts w:ascii="Arial" w:eastAsia="Gulim" w:hAnsi="Arial" w:cs="Arial"/>
                <w:kern w:val="0"/>
                <w:szCs w:val="20"/>
              </w:rPr>
              <w:t>    I would like to remind you of the order you sent on 12 January for...</w:t>
            </w:r>
          </w:p>
        </w:tc>
      </w:tr>
      <w:tr w:rsidR="00C26D2D" w:rsidRPr="00C26D2D" w:rsidTr="00C26D2D">
        <w:trPr>
          <w:trHeight w:val="375"/>
        </w:trPr>
        <w:tc>
          <w:tcPr>
            <w:tcW w:w="300" w:type="dxa"/>
            <w:tcMar>
              <w:top w:w="0" w:type="dxa"/>
              <w:left w:w="0" w:type="dxa"/>
              <w:bottom w:w="0" w:type="dxa"/>
              <w:right w:w="0" w:type="dxa"/>
            </w:tcMar>
            <w:vAlign w:val="center"/>
            <w:hideMark/>
          </w:tcPr>
          <w:p w:rsidR="00C26D2D" w:rsidRPr="00C26D2D" w:rsidRDefault="00C26D2D" w:rsidP="00C26D2D">
            <w:pPr>
              <w:widowControl/>
              <w:wordWrap/>
              <w:autoSpaceDE/>
              <w:autoSpaceDN/>
              <w:spacing w:after="450" w:line="240" w:lineRule="auto"/>
              <w:jc w:val="center"/>
              <w:rPr>
                <w:rFonts w:ascii="Arial" w:eastAsia="Gulim" w:hAnsi="Arial" w:cs="Arial"/>
                <w:kern w:val="0"/>
                <w:szCs w:val="20"/>
              </w:rPr>
            </w:pPr>
          </w:p>
        </w:tc>
        <w:tc>
          <w:tcPr>
            <w:tcW w:w="0" w:type="auto"/>
            <w:tcMar>
              <w:top w:w="0" w:type="dxa"/>
              <w:left w:w="0" w:type="dxa"/>
              <w:bottom w:w="0" w:type="dxa"/>
              <w:right w:w="0" w:type="dxa"/>
            </w:tcMar>
            <w:vAlign w:val="center"/>
            <w:hideMark/>
          </w:tcPr>
          <w:p w:rsidR="00C26D2D" w:rsidRPr="00C26D2D" w:rsidRDefault="00C26D2D" w:rsidP="00C26D2D">
            <w:pPr>
              <w:widowControl/>
              <w:wordWrap/>
              <w:autoSpaceDE/>
              <w:autoSpaceDN/>
              <w:spacing w:after="450" w:line="240" w:lineRule="auto"/>
              <w:jc w:val="left"/>
              <w:rPr>
                <w:rFonts w:ascii="Arial" w:eastAsia="Gulim" w:hAnsi="Arial" w:cs="Arial"/>
                <w:kern w:val="0"/>
                <w:szCs w:val="20"/>
              </w:rPr>
            </w:pPr>
            <w:r w:rsidRPr="00C26D2D">
              <w:rPr>
                <w:rFonts w:ascii="Arial" w:eastAsia="Gulim" w:hAnsi="Arial" w:cs="Arial"/>
                <w:b/>
                <w:bCs/>
                <w:kern w:val="0"/>
                <w:szCs w:val="20"/>
              </w:rPr>
              <w:t>C</w:t>
            </w:r>
            <w:r w:rsidRPr="00C26D2D">
              <w:rPr>
                <w:rFonts w:ascii="Arial" w:eastAsia="Gulim" w:hAnsi="Arial" w:cs="Arial"/>
                <w:kern w:val="0"/>
                <w:szCs w:val="20"/>
              </w:rPr>
              <w:t>    Refer to your order of 12 January.</w:t>
            </w:r>
          </w:p>
        </w:tc>
      </w:tr>
    </w:tbl>
    <w:p w:rsidR="00C26D2D" w:rsidRPr="00C26D2D" w:rsidRDefault="00C26D2D" w:rsidP="00C26D2D">
      <w:pPr>
        <w:widowControl/>
        <w:shd w:val="clear" w:color="auto" w:fill="FFFFFF"/>
        <w:wordWrap/>
        <w:autoSpaceDE/>
        <w:autoSpaceDN/>
        <w:spacing w:after="240" w:line="300" w:lineRule="atLeast"/>
        <w:jc w:val="left"/>
        <w:rPr>
          <w:rFonts w:ascii="Arial" w:eastAsia="Gulim" w:hAnsi="Arial" w:cs="Arial"/>
          <w:color w:val="000000"/>
          <w:kern w:val="0"/>
          <w:szCs w:val="20"/>
        </w:rPr>
      </w:pPr>
      <w:r w:rsidRPr="00C26D2D">
        <w:rPr>
          <w:rFonts w:ascii="Arial" w:eastAsia="Gulim" w:hAnsi="Arial" w:cs="Arial"/>
          <w:b/>
          <w:bCs/>
          <w:color w:val="000000"/>
          <w:kern w:val="0"/>
          <w:szCs w:val="20"/>
        </w:rPr>
        <w:t>9)</w:t>
      </w:r>
      <w:r w:rsidRPr="00C26D2D">
        <w:rPr>
          <w:rFonts w:ascii="Arial" w:eastAsia="Gulim" w:hAnsi="Arial" w:cs="Arial"/>
          <w:color w:val="000000"/>
          <w:kern w:val="0"/>
          <w:szCs w:val="20"/>
        </w:rPr>
        <w:t xml:space="preserve"> In a letter, you explain that the recipient can contact you if they want more information. What do you say?</w:t>
      </w:r>
    </w:p>
    <w:tbl>
      <w:tblPr>
        <w:tblW w:w="0" w:type="auto"/>
        <w:tblCellMar>
          <w:top w:w="15" w:type="dxa"/>
          <w:left w:w="15" w:type="dxa"/>
          <w:bottom w:w="15" w:type="dxa"/>
          <w:right w:w="15" w:type="dxa"/>
        </w:tblCellMar>
        <w:tblLook w:val="04A0" w:firstRow="1" w:lastRow="0" w:firstColumn="1" w:lastColumn="0" w:noHBand="0" w:noVBand="1"/>
      </w:tblPr>
      <w:tblGrid>
        <w:gridCol w:w="300"/>
        <w:gridCol w:w="7149"/>
      </w:tblGrid>
      <w:tr w:rsidR="00C26D2D" w:rsidRPr="00C26D2D" w:rsidTr="00C26D2D">
        <w:trPr>
          <w:trHeight w:val="375"/>
        </w:trPr>
        <w:tc>
          <w:tcPr>
            <w:tcW w:w="300" w:type="dxa"/>
            <w:tcMar>
              <w:top w:w="0" w:type="dxa"/>
              <w:left w:w="0" w:type="dxa"/>
              <w:bottom w:w="0" w:type="dxa"/>
              <w:right w:w="0" w:type="dxa"/>
            </w:tcMar>
            <w:vAlign w:val="center"/>
            <w:hideMark/>
          </w:tcPr>
          <w:p w:rsidR="00C26D2D" w:rsidRPr="00C26D2D" w:rsidRDefault="00C26D2D" w:rsidP="00C26D2D">
            <w:pPr>
              <w:widowControl/>
              <w:wordWrap/>
              <w:autoSpaceDE/>
              <w:autoSpaceDN/>
              <w:spacing w:after="450" w:line="240" w:lineRule="auto"/>
              <w:jc w:val="center"/>
              <w:rPr>
                <w:rFonts w:ascii="Arial" w:eastAsia="Gulim" w:hAnsi="Arial" w:cs="Arial"/>
                <w:kern w:val="0"/>
                <w:szCs w:val="20"/>
              </w:rPr>
            </w:pPr>
            <w:r w:rsidRPr="00C26D2D">
              <w:rPr>
                <w:rFonts w:ascii="Arial" w:eastAsia="Gulim" w:hAnsi="Arial" w:cs="Arial"/>
                <w:kern w:val="0"/>
                <w:szCs w:val="20"/>
              </w:rPr>
              <w:t> </w:t>
            </w:r>
          </w:p>
        </w:tc>
        <w:tc>
          <w:tcPr>
            <w:tcW w:w="0" w:type="auto"/>
            <w:tcMar>
              <w:top w:w="0" w:type="dxa"/>
              <w:left w:w="0" w:type="dxa"/>
              <w:bottom w:w="0" w:type="dxa"/>
              <w:right w:w="0" w:type="dxa"/>
            </w:tcMar>
            <w:vAlign w:val="center"/>
            <w:hideMark/>
          </w:tcPr>
          <w:p w:rsidR="00C26D2D" w:rsidRPr="00C26D2D" w:rsidRDefault="00C26D2D" w:rsidP="00C26D2D">
            <w:pPr>
              <w:widowControl/>
              <w:wordWrap/>
              <w:autoSpaceDE/>
              <w:autoSpaceDN/>
              <w:spacing w:after="450" w:line="240" w:lineRule="auto"/>
              <w:jc w:val="left"/>
              <w:rPr>
                <w:rFonts w:ascii="Arial" w:eastAsia="Gulim" w:hAnsi="Arial" w:cs="Arial"/>
                <w:kern w:val="0"/>
                <w:szCs w:val="20"/>
              </w:rPr>
            </w:pPr>
            <w:r w:rsidRPr="00C26D2D">
              <w:rPr>
                <w:rFonts w:ascii="Arial" w:eastAsia="Gulim" w:hAnsi="Arial" w:cs="Arial"/>
                <w:b/>
                <w:bCs/>
                <w:kern w:val="0"/>
                <w:szCs w:val="20"/>
              </w:rPr>
              <w:t>A</w:t>
            </w:r>
            <w:r w:rsidRPr="00C26D2D">
              <w:rPr>
                <w:rFonts w:ascii="Arial" w:eastAsia="Gulim" w:hAnsi="Arial" w:cs="Arial"/>
                <w:kern w:val="0"/>
                <w:szCs w:val="20"/>
              </w:rPr>
              <w:t>    Give me a call if you want some more information.</w:t>
            </w:r>
          </w:p>
        </w:tc>
      </w:tr>
      <w:tr w:rsidR="00C26D2D" w:rsidRPr="00C26D2D" w:rsidTr="00C26D2D">
        <w:trPr>
          <w:trHeight w:val="375"/>
        </w:trPr>
        <w:tc>
          <w:tcPr>
            <w:tcW w:w="300" w:type="dxa"/>
            <w:tcMar>
              <w:top w:w="0" w:type="dxa"/>
              <w:left w:w="0" w:type="dxa"/>
              <w:bottom w:w="0" w:type="dxa"/>
              <w:right w:w="0" w:type="dxa"/>
            </w:tcMar>
            <w:vAlign w:val="center"/>
            <w:hideMark/>
          </w:tcPr>
          <w:p w:rsidR="00C26D2D" w:rsidRPr="00C26D2D" w:rsidRDefault="00C26D2D" w:rsidP="00C26D2D">
            <w:pPr>
              <w:widowControl/>
              <w:wordWrap/>
              <w:autoSpaceDE/>
              <w:autoSpaceDN/>
              <w:spacing w:after="450" w:line="240" w:lineRule="auto"/>
              <w:jc w:val="center"/>
              <w:rPr>
                <w:rFonts w:ascii="Arial" w:eastAsia="Gulim" w:hAnsi="Arial" w:cs="Arial"/>
                <w:kern w:val="0"/>
                <w:szCs w:val="20"/>
              </w:rPr>
            </w:pPr>
          </w:p>
        </w:tc>
        <w:tc>
          <w:tcPr>
            <w:tcW w:w="0" w:type="auto"/>
            <w:tcMar>
              <w:top w:w="0" w:type="dxa"/>
              <w:left w:w="0" w:type="dxa"/>
              <w:bottom w:w="0" w:type="dxa"/>
              <w:right w:w="0" w:type="dxa"/>
            </w:tcMar>
            <w:vAlign w:val="center"/>
            <w:hideMark/>
          </w:tcPr>
          <w:p w:rsidR="00C26D2D" w:rsidRPr="00C26D2D" w:rsidRDefault="00C26D2D" w:rsidP="00C26D2D">
            <w:pPr>
              <w:widowControl/>
              <w:wordWrap/>
              <w:autoSpaceDE/>
              <w:autoSpaceDN/>
              <w:spacing w:after="450" w:line="240" w:lineRule="auto"/>
              <w:jc w:val="left"/>
              <w:rPr>
                <w:rFonts w:ascii="Arial" w:eastAsia="Gulim" w:hAnsi="Arial" w:cs="Arial"/>
                <w:kern w:val="0"/>
                <w:szCs w:val="20"/>
              </w:rPr>
            </w:pPr>
            <w:r w:rsidRPr="00C26D2D">
              <w:rPr>
                <w:rFonts w:ascii="Arial" w:eastAsia="Gulim" w:hAnsi="Arial" w:cs="Arial"/>
                <w:b/>
                <w:bCs/>
                <w:kern w:val="0"/>
                <w:szCs w:val="20"/>
              </w:rPr>
              <w:t>B</w:t>
            </w:r>
            <w:r w:rsidRPr="00C26D2D">
              <w:rPr>
                <w:rFonts w:ascii="Arial" w:eastAsia="Gulim" w:hAnsi="Arial" w:cs="Arial"/>
                <w:kern w:val="0"/>
                <w:szCs w:val="20"/>
              </w:rPr>
              <w:t>    If you would like any more information, please do not hesitate to contact me.</w:t>
            </w:r>
          </w:p>
        </w:tc>
      </w:tr>
      <w:tr w:rsidR="00C26D2D" w:rsidRPr="00C26D2D" w:rsidTr="00C26D2D">
        <w:trPr>
          <w:trHeight w:val="375"/>
        </w:trPr>
        <w:tc>
          <w:tcPr>
            <w:tcW w:w="300" w:type="dxa"/>
            <w:tcMar>
              <w:top w:w="0" w:type="dxa"/>
              <w:left w:w="0" w:type="dxa"/>
              <w:bottom w:w="0" w:type="dxa"/>
              <w:right w:w="0" w:type="dxa"/>
            </w:tcMar>
            <w:vAlign w:val="center"/>
            <w:hideMark/>
          </w:tcPr>
          <w:p w:rsidR="00C26D2D" w:rsidRPr="00C26D2D" w:rsidRDefault="00C26D2D" w:rsidP="00C26D2D">
            <w:pPr>
              <w:widowControl/>
              <w:wordWrap/>
              <w:autoSpaceDE/>
              <w:autoSpaceDN/>
              <w:spacing w:after="450" w:line="240" w:lineRule="auto"/>
              <w:jc w:val="center"/>
              <w:rPr>
                <w:rFonts w:ascii="Arial" w:eastAsia="Gulim" w:hAnsi="Arial" w:cs="Arial"/>
                <w:kern w:val="0"/>
                <w:szCs w:val="20"/>
              </w:rPr>
            </w:pPr>
            <w:r w:rsidRPr="00C26D2D">
              <w:rPr>
                <w:rFonts w:ascii="Arial" w:eastAsia="Gulim" w:hAnsi="Arial" w:cs="Arial"/>
                <w:kern w:val="0"/>
                <w:szCs w:val="20"/>
              </w:rPr>
              <w:t> </w:t>
            </w:r>
          </w:p>
        </w:tc>
        <w:tc>
          <w:tcPr>
            <w:tcW w:w="0" w:type="auto"/>
            <w:tcMar>
              <w:top w:w="0" w:type="dxa"/>
              <w:left w:w="0" w:type="dxa"/>
              <w:bottom w:w="0" w:type="dxa"/>
              <w:right w:w="0" w:type="dxa"/>
            </w:tcMar>
            <w:vAlign w:val="center"/>
            <w:hideMark/>
          </w:tcPr>
          <w:p w:rsidR="00C26D2D" w:rsidRPr="00C26D2D" w:rsidRDefault="00C26D2D" w:rsidP="00C26D2D">
            <w:pPr>
              <w:widowControl/>
              <w:wordWrap/>
              <w:autoSpaceDE/>
              <w:autoSpaceDN/>
              <w:spacing w:after="450" w:line="240" w:lineRule="auto"/>
              <w:jc w:val="left"/>
              <w:rPr>
                <w:rFonts w:ascii="Arial" w:eastAsia="Gulim" w:hAnsi="Arial" w:cs="Arial"/>
                <w:kern w:val="0"/>
                <w:szCs w:val="20"/>
              </w:rPr>
            </w:pPr>
            <w:r w:rsidRPr="00C26D2D">
              <w:rPr>
                <w:rFonts w:ascii="Arial" w:eastAsia="Gulim" w:hAnsi="Arial" w:cs="Arial"/>
                <w:b/>
                <w:bCs/>
                <w:kern w:val="0"/>
                <w:szCs w:val="20"/>
              </w:rPr>
              <w:t>C</w:t>
            </w:r>
            <w:r w:rsidRPr="00C26D2D">
              <w:rPr>
                <w:rFonts w:ascii="Arial" w:eastAsia="Gulim" w:hAnsi="Arial" w:cs="Arial"/>
                <w:kern w:val="0"/>
                <w:szCs w:val="20"/>
              </w:rPr>
              <w:t>    If you would like any more information, why not get in touch?</w:t>
            </w:r>
          </w:p>
        </w:tc>
      </w:tr>
    </w:tbl>
    <w:p w:rsidR="00C26D2D" w:rsidRPr="00C26D2D" w:rsidRDefault="00C26D2D" w:rsidP="00C26D2D">
      <w:pPr>
        <w:widowControl/>
        <w:shd w:val="clear" w:color="auto" w:fill="FFFFFF"/>
        <w:wordWrap/>
        <w:autoSpaceDE/>
        <w:autoSpaceDN/>
        <w:spacing w:after="240" w:line="300" w:lineRule="atLeast"/>
        <w:jc w:val="left"/>
        <w:rPr>
          <w:rFonts w:ascii="Arial" w:eastAsia="Gulim" w:hAnsi="Arial" w:cs="Arial"/>
          <w:color w:val="000000"/>
          <w:kern w:val="0"/>
          <w:szCs w:val="20"/>
        </w:rPr>
      </w:pPr>
      <w:r w:rsidRPr="00C26D2D">
        <w:rPr>
          <w:rFonts w:ascii="Arial" w:eastAsia="Gulim" w:hAnsi="Arial" w:cs="Arial"/>
          <w:b/>
          <w:bCs/>
          <w:color w:val="000000"/>
          <w:kern w:val="0"/>
          <w:szCs w:val="20"/>
        </w:rPr>
        <w:t>10)</w:t>
      </w:r>
      <w:r w:rsidRPr="00C26D2D">
        <w:rPr>
          <w:rFonts w:ascii="Arial" w:eastAsia="Gulim" w:hAnsi="Arial" w:cs="Arial"/>
          <w:color w:val="000000"/>
          <w:kern w:val="0"/>
          <w:szCs w:val="20"/>
        </w:rPr>
        <w:t xml:space="preserve"> You began a letter with the recipient's name (e.g., Dear Mr. Perrin). How do you end the letter?</w:t>
      </w:r>
    </w:p>
    <w:tbl>
      <w:tblPr>
        <w:tblW w:w="0" w:type="auto"/>
        <w:tblCellMar>
          <w:top w:w="15" w:type="dxa"/>
          <w:left w:w="15" w:type="dxa"/>
          <w:bottom w:w="15" w:type="dxa"/>
          <w:right w:w="15" w:type="dxa"/>
        </w:tblCellMar>
        <w:tblLook w:val="04A0" w:firstRow="1" w:lastRow="0" w:firstColumn="1" w:lastColumn="0" w:noHBand="0" w:noVBand="1"/>
      </w:tblPr>
      <w:tblGrid>
        <w:gridCol w:w="300"/>
        <w:gridCol w:w="1834"/>
      </w:tblGrid>
      <w:tr w:rsidR="00C26D2D" w:rsidRPr="00C26D2D" w:rsidTr="00C26D2D">
        <w:trPr>
          <w:trHeight w:val="375"/>
        </w:trPr>
        <w:tc>
          <w:tcPr>
            <w:tcW w:w="300" w:type="dxa"/>
            <w:tcMar>
              <w:top w:w="0" w:type="dxa"/>
              <w:left w:w="0" w:type="dxa"/>
              <w:bottom w:w="0" w:type="dxa"/>
              <w:right w:w="0" w:type="dxa"/>
            </w:tcMar>
            <w:vAlign w:val="center"/>
            <w:hideMark/>
          </w:tcPr>
          <w:p w:rsidR="00C26D2D" w:rsidRPr="00C26D2D" w:rsidRDefault="00C26D2D" w:rsidP="00C26D2D">
            <w:pPr>
              <w:widowControl/>
              <w:wordWrap/>
              <w:autoSpaceDE/>
              <w:autoSpaceDN/>
              <w:spacing w:after="450" w:line="240" w:lineRule="auto"/>
              <w:jc w:val="center"/>
              <w:rPr>
                <w:rFonts w:ascii="Arial" w:eastAsia="Gulim" w:hAnsi="Arial" w:cs="Arial"/>
                <w:kern w:val="0"/>
                <w:szCs w:val="20"/>
              </w:rPr>
            </w:pPr>
            <w:r w:rsidRPr="00C26D2D">
              <w:rPr>
                <w:rFonts w:ascii="Arial" w:eastAsia="Gulim" w:hAnsi="Arial" w:cs="Arial"/>
                <w:kern w:val="0"/>
                <w:szCs w:val="20"/>
              </w:rPr>
              <w:t> </w:t>
            </w:r>
          </w:p>
        </w:tc>
        <w:tc>
          <w:tcPr>
            <w:tcW w:w="0" w:type="auto"/>
            <w:tcMar>
              <w:top w:w="0" w:type="dxa"/>
              <w:left w:w="0" w:type="dxa"/>
              <w:bottom w:w="0" w:type="dxa"/>
              <w:right w:w="0" w:type="dxa"/>
            </w:tcMar>
            <w:vAlign w:val="center"/>
            <w:hideMark/>
          </w:tcPr>
          <w:p w:rsidR="00C26D2D" w:rsidRPr="00C26D2D" w:rsidRDefault="00C26D2D" w:rsidP="00C26D2D">
            <w:pPr>
              <w:widowControl/>
              <w:wordWrap/>
              <w:autoSpaceDE/>
              <w:autoSpaceDN/>
              <w:spacing w:after="450" w:line="240" w:lineRule="auto"/>
              <w:jc w:val="left"/>
              <w:rPr>
                <w:rFonts w:ascii="Arial" w:eastAsia="Gulim" w:hAnsi="Arial" w:cs="Arial"/>
                <w:kern w:val="0"/>
                <w:szCs w:val="20"/>
              </w:rPr>
            </w:pPr>
            <w:r w:rsidRPr="00C26D2D">
              <w:rPr>
                <w:rFonts w:ascii="Arial" w:eastAsia="Gulim" w:hAnsi="Arial" w:cs="Arial"/>
                <w:b/>
                <w:bCs/>
                <w:kern w:val="0"/>
                <w:szCs w:val="20"/>
              </w:rPr>
              <w:t>A</w:t>
            </w:r>
            <w:r w:rsidRPr="00C26D2D">
              <w:rPr>
                <w:rFonts w:ascii="Arial" w:eastAsia="Gulim" w:hAnsi="Arial" w:cs="Arial"/>
                <w:kern w:val="0"/>
                <w:szCs w:val="20"/>
              </w:rPr>
              <w:t>    Yours faithfully.</w:t>
            </w:r>
          </w:p>
        </w:tc>
      </w:tr>
      <w:tr w:rsidR="00C26D2D" w:rsidRPr="00C26D2D" w:rsidTr="00C26D2D">
        <w:trPr>
          <w:trHeight w:val="375"/>
        </w:trPr>
        <w:tc>
          <w:tcPr>
            <w:tcW w:w="300" w:type="dxa"/>
            <w:tcMar>
              <w:top w:w="0" w:type="dxa"/>
              <w:left w:w="0" w:type="dxa"/>
              <w:bottom w:w="0" w:type="dxa"/>
              <w:right w:w="0" w:type="dxa"/>
            </w:tcMar>
            <w:vAlign w:val="center"/>
            <w:hideMark/>
          </w:tcPr>
          <w:p w:rsidR="00C26D2D" w:rsidRPr="00C26D2D" w:rsidRDefault="00C26D2D" w:rsidP="00C26D2D">
            <w:pPr>
              <w:widowControl/>
              <w:wordWrap/>
              <w:autoSpaceDE/>
              <w:autoSpaceDN/>
              <w:spacing w:after="450" w:line="240" w:lineRule="auto"/>
              <w:jc w:val="center"/>
              <w:rPr>
                <w:rFonts w:ascii="Arial" w:eastAsia="Gulim" w:hAnsi="Arial" w:cs="Arial"/>
                <w:kern w:val="0"/>
                <w:szCs w:val="20"/>
              </w:rPr>
            </w:pPr>
          </w:p>
        </w:tc>
        <w:tc>
          <w:tcPr>
            <w:tcW w:w="0" w:type="auto"/>
            <w:tcMar>
              <w:top w:w="0" w:type="dxa"/>
              <w:left w:w="0" w:type="dxa"/>
              <w:bottom w:w="0" w:type="dxa"/>
              <w:right w:w="0" w:type="dxa"/>
            </w:tcMar>
            <w:vAlign w:val="center"/>
            <w:hideMark/>
          </w:tcPr>
          <w:p w:rsidR="00C26D2D" w:rsidRPr="00C26D2D" w:rsidRDefault="00C26D2D" w:rsidP="00C26D2D">
            <w:pPr>
              <w:widowControl/>
              <w:wordWrap/>
              <w:autoSpaceDE/>
              <w:autoSpaceDN/>
              <w:spacing w:after="450" w:line="240" w:lineRule="auto"/>
              <w:jc w:val="left"/>
              <w:rPr>
                <w:rFonts w:ascii="Arial" w:eastAsia="Gulim" w:hAnsi="Arial" w:cs="Arial"/>
                <w:kern w:val="0"/>
                <w:szCs w:val="20"/>
              </w:rPr>
            </w:pPr>
            <w:r w:rsidRPr="00C26D2D">
              <w:rPr>
                <w:rFonts w:ascii="Arial" w:eastAsia="Gulim" w:hAnsi="Arial" w:cs="Arial"/>
                <w:b/>
                <w:bCs/>
                <w:kern w:val="0"/>
                <w:szCs w:val="20"/>
              </w:rPr>
              <w:t>B</w:t>
            </w:r>
            <w:r w:rsidRPr="00C26D2D">
              <w:rPr>
                <w:rFonts w:ascii="Arial" w:eastAsia="Gulim" w:hAnsi="Arial" w:cs="Arial"/>
                <w:kern w:val="0"/>
                <w:szCs w:val="20"/>
              </w:rPr>
              <w:t>    Yours sincerely.</w:t>
            </w:r>
          </w:p>
        </w:tc>
      </w:tr>
      <w:tr w:rsidR="00C26D2D" w:rsidRPr="00C26D2D" w:rsidTr="00C26D2D">
        <w:trPr>
          <w:trHeight w:val="375"/>
        </w:trPr>
        <w:tc>
          <w:tcPr>
            <w:tcW w:w="300" w:type="dxa"/>
            <w:tcMar>
              <w:top w:w="0" w:type="dxa"/>
              <w:left w:w="0" w:type="dxa"/>
              <w:bottom w:w="0" w:type="dxa"/>
              <w:right w:w="0" w:type="dxa"/>
            </w:tcMar>
            <w:vAlign w:val="center"/>
            <w:hideMark/>
          </w:tcPr>
          <w:p w:rsidR="00C26D2D" w:rsidRPr="00C26D2D" w:rsidRDefault="00C26D2D" w:rsidP="00C26D2D">
            <w:pPr>
              <w:widowControl/>
              <w:wordWrap/>
              <w:autoSpaceDE/>
              <w:autoSpaceDN/>
              <w:spacing w:after="450" w:line="240" w:lineRule="auto"/>
              <w:jc w:val="center"/>
              <w:rPr>
                <w:rFonts w:ascii="Arial" w:eastAsia="Gulim" w:hAnsi="Arial" w:cs="Arial"/>
                <w:kern w:val="0"/>
                <w:szCs w:val="20"/>
              </w:rPr>
            </w:pPr>
            <w:r w:rsidRPr="00C26D2D">
              <w:rPr>
                <w:rFonts w:ascii="Arial" w:eastAsia="Gulim" w:hAnsi="Arial" w:cs="Arial"/>
                <w:kern w:val="0"/>
                <w:szCs w:val="20"/>
              </w:rPr>
              <w:t> </w:t>
            </w:r>
          </w:p>
        </w:tc>
        <w:tc>
          <w:tcPr>
            <w:tcW w:w="0" w:type="auto"/>
            <w:tcMar>
              <w:top w:w="0" w:type="dxa"/>
              <w:left w:w="0" w:type="dxa"/>
              <w:bottom w:w="0" w:type="dxa"/>
              <w:right w:w="0" w:type="dxa"/>
            </w:tcMar>
            <w:vAlign w:val="center"/>
            <w:hideMark/>
          </w:tcPr>
          <w:p w:rsidR="00C26D2D" w:rsidRPr="00C26D2D" w:rsidRDefault="00C26D2D" w:rsidP="00C26D2D">
            <w:pPr>
              <w:widowControl/>
              <w:wordWrap/>
              <w:autoSpaceDE/>
              <w:autoSpaceDN/>
              <w:spacing w:after="450" w:line="240" w:lineRule="auto"/>
              <w:jc w:val="left"/>
              <w:rPr>
                <w:rFonts w:ascii="Arial" w:eastAsia="Gulim" w:hAnsi="Arial" w:cs="Arial"/>
                <w:kern w:val="0"/>
                <w:szCs w:val="20"/>
              </w:rPr>
            </w:pPr>
            <w:r w:rsidRPr="00C26D2D">
              <w:rPr>
                <w:rFonts w:ascii="Arial" w:eastAsia="Gulim" w:hAnsi="Arial" w:cs="Arial"/>
                <w:b/>
                <w:bCs/>
                <w:kern w:val="0"/>
                <w:szCs w:val="20"/>
              </w:rPr>
              <w:t>C</w:t>
            </w:r>
            <w:r w:rsidRPr="00C26D2D">
              <w:rPr>
                <w:rFonts w:ascii="Arial" w:eastAsia="Gulim" w:hAnsi="Arial" w:cs="Arial"/>
                <w:kern w:val="0"/>
                <w:szCs w:val="20"/>
              </w:rPr>
              <w:t>    Best wishes.</w:t>
            </w:r>
          </w:p>
        </w:tc>
      </w:tr>
    </w:tbl>
    <w:p w:rsidR="00C26D2D" w:rsidRPr="00C26D2D" w:rsidRDefault="00C26D2D" w:rsidP="00C26D2D">
      <w:pPr>
        <w:widowControl/>
        <w:shd w:val="clear" w:color="auto" w:fill="FFFFFF"/>
        <w:wordWrap/>
        <w:autoSpaceDE/>
        <w:autoSpaceDN/>
        <w:spacing w:after="240" w:line="300" w:lineRule="atLeast"/>
        <w:jc w:val="left"/>
        <w:rPr>
          <w:rFonts w:ascii="Arial" w:eastAsia="Gulim" w:hAnsi="Arial" w:cs="Arial"/>
          <w:color w:val="000000"/>
          <w:kern w:val="0"/>
          <w:szCs w:val="20"/>
        </w:rPr>
      </w:pPr>
      <w:r w:rsidRPr="00C26D2D">
        <w:rPr>
          <w:rFonts w:ascii="Arial" w:eastAsia="Gulim" w:hAnsi="Arial" w:cs="Arial"/>
          <w:b/>
          <w:bCs/>
          <w:color w:val="000000"/>
          <w:kern w:val="0"/>
          <w:szCs w:val="20"/>
        </w:rPr>
        <w:t>11)</w:t>
      </w:r>
      <w:r w:rsidRPr="00C26D2D">
        <w:rPr>
          <w:rFonts w:ascii="Arial" w:eastAsia="Gulim" w:hAnsi="Arial" w:cs="Arial"/>
          <w:color w:val="000000"/>
          <w:kern w:val="0"/>
          <w:szCs w:val="20"/>
        </w:rPr>
        <w:t xml:space="preserve"> You did not begin the letter with the recipient's name (see number 1 above). How do you end the letter?</w:t>
      </w:r>
    </w:p>
    <w:tbl>
      <w:tblPr>
        <w:tblW w:w="0" w:type="auto"/>
        <w:tblCellMar>
          <w:top w:w="15" w:type="dxa"/>
          <w:left w:w="15" w:type="dxa"/>
          <w:bottom w:w="15" w:type="dxa"/>
          <w:right w:w="15" w:type="dxa"/>
        </w:tblCellMar>
        <w:tblLook w:val="04A0" w:firstRow="1" w:lastRow="0" w:firstColumn="1" w:lastColumn="0" w:noHBand="0" w:noVBand="1"/>
      </w:tblPr>
      <w:tblGrid>
        <w:gridCol w:w="300"/>
        <w:gridCol w:w="1834"/>
      </w:tblGrid>
      <w:tr w:rsidR="00C26D2D" w:rsidRPr="00C26D2D" w:rsidTr="00C26D2D">
        <w:trPr>
          <w:trHeight w:val="375"/>
        </w:trPr>
        <w:tc>
          <w:tcPr>
            <w:tcW w:w="300" w:type="dxa"/>
            <w:tcMar>
              <w:top w:w="0" w:type="dxa"/>
              <w:left w:w="0" w:type="dxa"/>
              <w:bottom w:w="0" w:type="dxa"/>
              <w:right w:w="0" w:type="dxa"/>
            </w:tcMar>
            <w:vAlign w:val="center"/>
            <w:hideMark/>
          </w:tcPr>
          <w:p w:rsidR="00C26D2D" w:rsidRPr="00C26D2D" w:rsidRDefault="00C26D2D" w:rsidP="00C26D2D">
            <w:pPr>
              <w:widowControl/>
              <w:wordWrap/>
              <w:autoSpaceDE/>
              <w:autoSpaceDN/>
              <w:spacing w:after="450" w:line="240" w:lineRule="auto"/>
              <w:jc w:val="center"/>
              <w:rPr>
                <w:rFonts w:ascii="Arial" w:eastAsia="Gulim" w:hAnsi="Arial" w:cs="Arial"/>
                <w:kern w:val="0"/>
                <w:szCs w:val="20"/>
              </w:rPr>
            </w:pPr>
          </w:p>
        </w:tc>
        <w:tc>
          <w:tcPr>
            <w:tcW w:w="0" w:type="auto"/>
            <w:tcMar>
              <w:top w:w="0" w:type="dxa"/>
              <w:left w:w="0" w:type="dxa"/>
              <w:bottom w:w="0" w:type="dxa"/>
              <w:right w:w="0" w:type="dxa"/>
            </w:tcMar>
            <w:vAlign w:val="center"/>
            <w:hideMark/>
          </w:tcPr>
          <w:p w:rsidR="00C26D2D" w:rsidRPr="00C26D2D" w:rsidRDefault="00C26D2D" w:rsidP="00C26D2D">
            <w:pPr>
              <w:widowControl/>
              <w:wordWrap/>
              <w:autoSpaceDE/>
              <w:autoSpaceDN/>
              <w:spacing w:after="450" w:line="240" w:lineRule="auto"/>
              <w:jc w:val="left"/>
              <w:rPr>
                <w:rFonts w:ascii="Arial" w:eastAsia="Gulim" w:hAnsi="Arial" w:cs="Arial"/>
                <w:kern w:val="0"/>
                <w:szCs w:val="20"/>
              </w:rPr>
            </w:pPr>
            <w:r w:rsidRPr="00C26D2D">
              <w:rPr>
                <w:rFonts w:ascii="Arial" w:eastAsia="Gulim" w:hAnsi="Arial" w:cs="Arial"/>
                <w:b/>
                <w:bCs/>
                <w:kern w:val="0"/>
                <w:szCs w:val="20"/>
              </w:rPr>
              <w:t>A</w:t>
            </w:r>
            <w:r w:rsidRPr="00C26D2D">
              <w:rPr>
                <w:rFonts w:ascii="Arial" w:eastAsia="Gulim" w:hAnsi="Arial" w:cs="Arial"/>
                <w:kern w:val="0"/>
                <w:szCs w:val="20"/>
              </w:rPr>
              <w:t>    Yours faithfully.</w:t>
            </w:r>
          </w:p>
        </w:tc>
      </w:tr>
      <w:tr w:rsidR="00C26D2D" w:rsidRPr="00C26D2D" w:rsidTr="00C26D2D">
        <w:trPr>
          <w:trHeight w:val="375"/>
        </w:trPr>
        <w:tc>
          <w:tcPr>
            <w:tcW w:w="300" w:type="dxa"/>
            <w:tcMar>
              <w:top w:w="0" w:type="dxa"/>
              <w:left w:w="0" w:type="dxa"/>
              <w:bottom w:w="0" w:type="dxa"/>
              <w:right w:w="0" w:type="dxa"/>
            </w:tcMar>
            <w:vAlign w:val="center"/>
            <w:hideMark/>
          </w:tcPr>
          <w:p w:rsidR="00C26D2D" w:rsidRPr="00C26D2D" w:rsidRDefault="00C26D2D" w:rsidP="00C26D2D">
            <w:pPr>
              <w:widowControl/>
              <w:wordWrap/>
              <w:autoSpaceDE/>
              <w:autoSpaceDN/>
              <w:spacing w:after="450" w:line="240" w:lineRule="auto"/>
              <w:jc w:val="center"/>
              <w:rPr>
                <w:rFonts w:ascii="Arial" w:eastAsia="Gulim" w:hAnsi="Arial" w:cs="Arial"/>
                <w:kern w:val="0"/>
                <w:szCs w:val="20"/>
              </w:rPr>
            </w:pPr>
          </w:p>
        </w:tc>
        <w:tc>
          <w:tcPr>
            <w:tcW w:w="0" w:type="auto"/>
            <w:tcMar>
              <w:top w:w="0" w:type="dxa"/>
              <w:left w:w="0" w:type="dxa"/>
              <w:bottom w:w="0" w:type="dxa"/>
              <w:right w:w="0" w:type="dxa"/>
            </w:tcMar>
            <w:vAlign w:val="center"/>
            <w:hideMark/>
          </w:tcPr>
          <w:p w:rsidR="00C26D2D" w:rsidRPr="00C26D2D" w:rsidRDefault="00C26D2D" w:rsidP="00C26D2D">
            <w:pPr>
              <w:widowControl/>
              <w:wordWrap/>
              <w:autoSpaceDE/>
              <w:autoSpaceDN/>
              <w:spacing w:after="450" w:line="240" w:lineRule="auto"/>
              <w:jc w:val="left"/>
              <w:rPr>
                <w:rFonts w:ascii="Arial" w:eastAsia="Gulim" w:hAnsi="Arial" w:cs="Arial"/>
                <w:kern w:val="0"/>
                <w:szCs w:val="20"/>
              </w:rPr>
            </w:pPr>
            <w:r w:rsidRPr="00C26D2D">
              <w:rPr>
                <w:rFonts w:ascii="Arial" w:eastAsia="Gulim" w:hAnsi="Arial" w:cs="Arial"/>
                <w:b/>
                <w:bCs/>
                <w:kern w:val="0"/>
                <w:szCs w:val="20"/>
              </w:rPr>
              <w:t>B</w:t>
            </w:r>
            <w:r w:rsidRPr="00C26D2D">
              <w:rPr>
                <w:rFonts w:ascii="Arial" w:eastAsia="Gulim" w:hAnsi="Arial" w:cs="Arial"/>
                <w:kern w:val="0"/>
                <w:szCs w:val="20"/>
              </w:rPr>
              <w:t>    Yours sincerely.</w:t>
            </w:r>
          </w:p>
        </w:tc>
      </w:tr>
      <w:tr w:rsidR="00C26D2D" w:rsidRPr="00C26D2D" w:rsidTr="00C26D2D">
        <w:trPr>
          <w:trHeight w:val="375"/>
        </w:trPr>
        <w:tc>
          <w:tcPr>
            <w:tcW w:w="300" w:type="dxa"/>
            <w:tcMar>
              <w:top w:w="0" w:type="dxa"/>
              <w:left w:w="0" w:type="dxa"/>
              <w:bottom w:w="0" w:type="dxa"/>
              <w:right w:w="0" w:type="dxa"/>
            </w:tcMar>
            <w:vAlign w:val="center"/>
            <w:hideMark/>
          </w:tcPr>
          <w:p w:rsidR="00C26D2D" w:rsidRPr="00C26D2D" w:rsidRDefault="00C26D2D" w:rsidP="00C26D2D">
            <w:pPr>
              <w:widowControl/>
              <w:wordWrap/>
              <w:autoSpaceDE/>
              <w:autoSpaceDN/>
              <w:spacing w:after="450" w:line="240" w:lineRule="auto"/>
              <w:jc w:val="center"/>
              <w:rPr>
                <w:rFonts w:ascii="Arial" w:eastAsia="Gulim" w:hAnsi="Arial" w:cs="Arial"/>
                <w:kern w:val="0"/>
                <w:szCs w:val="20"/>
              </w:rPr>
            </w:pPr>
            <w:r w:rsidRPr="00C26D2D">
              <w:rPr>
                <w:rFonts w:ascii="Arial" w:eastAsia="Gulim" w:hAnsi="Arial" w:cs="Arial"/>
                <w:kern w:val="0"/>
                <w:szCs w:val="20"/>
              </w:rPr>
              <w:t> </w:t>
            </w:r>
          </w:p>
        </w:tc>
        <w:tc>
          <w:tcPr>
            <w:tcW w:w="0" w:type="auto"/>
            <w:tcMar>
              <w:top w:w="0" w:type="dxa"/>
              <w:left w:w="0" w:type="dxa"/>
              <w:bottom w:w="0" w:type="dxa"/>
              <w:right w:w="0" w:type="dxa"/>
            </w:tcMar>
            <w:vAlign w:val="center"/>
            <w:hideMark/>
          </w:tcPr>
          <w:p w:rsidR="00C26D2D" w:rsidRPr="00C26D2D" w:rsidRDefault="00C26D2D" w:rsidP="00C26D2D">
            <w:pPr>
              <w:widowControl/>
              <w:wordWrap/>
              <w:autoSpaceDE/>
              <w:autoSpaceDN/>
              <w:spacing w:after="450" w:line="240" w:lineRule="auto"/>
              <w:jc w:val="left"/>
              <w:rPr>
                <w:rFonts w:ascii="Arial" w:eastAsia="Gulim" w:hAnsi="Arial" w:cs="Arial"/>
                <w:kern w:val="0"/>
                <w:szCs w:val="20"/>
              </w:rPr>
            </w:pPr>
            <w:r w:rsidRPr="00C26D2D">
              <w:rPr>
                <w:rFonts w:ascii="Arial" w:eastAsia="Gulim" w:hAnsi="Arial" w:cs="Arial"/>
                <w:b/>
                <w:bCs/>
                <w:kern w:val="0"/>
                <w:szCs w:val="20"/>
              </w:rPr>
              <w:t>C</w:t>
            </w:r>
            <w:r w:rsidRPr="00C26D2D">
              <w:rPr>
                <w:rFonts w:ascii="Arial" w:eastAsia="Gulim" w:hAnsi="Arial" w:cs="Arial"/>
                <w:kern w:val="0"/>
                <w:szCs w:val="20"/>
              </w:rPr>
              <w:t>    Best wishes.</w:t>
            </w:r>
          </w:p>
        </w:tc>
      </w:tr>
    </w:tbl>
    <w:p w:rsidR="00C26D2D" w:rsidRPr="00C26D2D" w:rsidRDefault="00A436DE" w:rsidP="00C26D2D">
      <w:pPr>
        <w:widowControl/>
        <w:shd w:val="clear" w:color="auto" w:fill="FFFFFF"/>
        <w:wordWrap/>
        <w:autoSpaceDE/>
        <w:autoSpaceDN/>
        <w:spacing w:before="150" w:after="600" w:line="300" w:lineRule="atLeast"/>
        <w:jc w:val="left"/>
        <w:rPr>
          <w:rFonts w:ascii="Arial" w:eastAsia="Gulim" w:hAnsi="Arial" w:cs="Arial"/>
          <w:color w:val="333333"/>
          <w:kern w:val="0"/>
          <w:szCs w:val="20"/>
        </w:rPr>
      </w:pPr>
      <w:hyperlink r:id="rId23" w:history="1">
        <w:r w:rsidR="00C26D2D" w:rsidRPr="00C26D2D">
          <w:rPr>
            <w:rFonts w:ascii="Arial" w:eastAsia="Gulim" w:hAnsi="Arial" w:cs="Arial"/>
            <w:color w:val="888888"/>
            <w:kern w:val="0"/>
            <w:szCs w:val="20"/>
          </w:rPr>
          <w:t>Show Answers</w:t>
        </w:r>
      </w:hyperlink>
      <w:r w:rsidR="00C26D2D" w:rsidRPr="00C26D2D">
        <w:rPr>
          <w:rFonts w:ascii="Arial" w:eastAsia="Gulim" w:hAnsi="Arial" w:cs="Arial"/>
          <w:color w:val="333333"/>
          <w:kern w:val="0"/>
          <w:szCs w:val="20"/>
        </w:rPr>
        <w:t xml:space="preserve"> - </w:t>
      </w:r>
      <w:hyperlink r:id="rId24" w:history="1">
        <w:r w:rsidR="00C26D2D" w:rsidRPr="00C26D2D">
          <w:rPr>
            <w:rFonts w:ascii="Arial" w:eastAsia="Gulim" w:hAnsi="Arial" w:cs="Arial"/>
            <w:color w:val="888888"/>
            <w:kern w:val="0"/>
            <w:szCs w:val="20"/>
          </w:rPr>
          <w:t>Hide Answers</w:t>
        </w:r>
      </w:hyperlink>
    </w:p>
    <w:p w:rsidR="00C26D2D" w:rsidRPr="00C26D2D" w:rsidRDefault="00C26D2D" w:rsidP="00C26D2D">
      <w:pPr>
        <w:widowControl/>
        <w:shd w:val="clear" w:color="auto" w:fill="FFFFFF"/>
        <w:wordWrap/>
        <w:autoSpaceDE/>
        <w:autoSpaceDN/>
        <w:spacing w:after="240" w:line="300" w:lineRule="atLeast"/>
        <w:jc w:val="left"/>
        <w:rPr>
          <w:rFonts w:ascii="Arial" w:eastAsia="Gulim" w:hAnsi="Arial" w:cs="Arial"/>
          <w:b/>
          <w:bCs/>
          <w:color w:val="333333"/>
          <w:kern w:val="0"/>
          <w:sz w:val="21"/>
          <w:szCs w:val="21"/>
        </w:rPr>
      </w:pPr>
      <w:r w:rsidRPr="00C26D2D">
        <w:rPr>
          <w:rFonts w:ascii="Arial" w:eastAsia="Gulim" w:hAnsi="Arial" w:cs="Arial"/>
          <w:b/>
          <w:bCs/>
          <w:color w:val="333333"/>
          <w:kern w:val="0"/>
          <w:sz w:val="21"/>
          <w:szCs w:val="21"/>
        </w:rPr>
        <w:t>Look at these sentences and decide if they are true or false.</w:t>
      </w:r>
    </w:p>
    <w:p w:rsidR="00C26D2D" w:rsidRPr="00C26D2D" w:rsidRDefault="00C26D2D" w:rsidP="00C26D2D">
      <w:pPr>
        <w:widowControl/>
        <w:shd w:val="clear" w:color="auto" w:fill="FFFFFF"/>
        <w:wordWrap/>
        <w:autoSpaceDE/>
        <w:autoSpaceDN/>
        <w:spacing w:after="75" w:line="300" w:lineRule="atLeast"/>
        <w:jc w:val="left"/>
        <w:rPr>
          <w:rFonts w:ascii="Arial" w:eastAsia="Gulim" w:hAnsi="Arial" w:cs="Arial"/>
          <w:color w:val="000000"/>
          <w:kern w:val="0"/>
          <w:szCs w:val="20"/>
        </w:rPr>
      </w:pPr>
      <w:r w:rsidRPr="00C26D2D">
        <w:rPr>
          <w:rFonts w:ascii="Arial" w:eastAsia="Gulim" w:hAnsi="Arial" w:cs="Arial"/>
          <w:b/>
          <w:bCs/>
          <w:color w:val="000000"/>
          <w:kern w:val="0"/>
          <w:szCs w:val="20"/>
        </w:rPr>
        <w:t>1)</w:t>
      </w:r>
      <w:r w:rsidRPr="00C26D2D">
        <w:rPr>
          <w:rFonts w:ascii="Arial" w:eastAsia="Gulim" w:hAnsi="Arial" w:cs="Arial"/>
          <w:color w:val="000000"/>
          <w:kern w:val="0"/>
          <w:szCs w:val="20"/>
        </w:rPr>
        <w:t xml:space="preserve"> Formal letters are always longer than informal letters.</w:t>
      </w:r>
    </w:p>
    <w:p w:rsidR="00C26D2D" w:rsidRPr="00C26D2D" w:rsidRDefault="00C26D2D" w:rsidP="00C26D2D">
      <w:pPr>
        <w:widowControl/>
        <w:shd w:val="clear" w:color="auto" w:fill="FFFFFF"/>
        <w:wordWrap/>
        <w:autoSpaceDE/>
        <w:autoSpaceDN/>
        <w:spacing w:after="360" w:line="300" w:lineRule="atLeast"/>
        <w:jc w:val="left"/>
        <w:rPr>
          <w:rFonts w:ascii="Arial" w:eastAsia="Gulim" w:hAnsi="Arial" w:cs="Arial"/>
          <w:b/>
          <w:bCs/>
          <w:color w:val="CC0000"/>
          <w:kern w:val="0"/>
          <w:szCs w:val="20"/>
        </w:rPr>
      </w:pPr>
      <w:r w:rsidRPr="00C26D2D">
        <w:rPr>
          <w:rFonts w:ascii="Arial" w:eastAsia="Gulim" w:hAnsi="Arial" w:cs="Arial"/>
          <w:b/>
          <w:bCs/>
          <w:color w:val="CC0000"/>
          <w:kern w:val="0"/>
          <w:szCs w:val="20"/>
        </w:rPr>
        <w:t>a. False. Formal letters should be as brief and to the point as possible</w:t>
      </w:r>
    </w:p>
    <w:p w:rsidR="00C26D2D" w:rsidRPr="00C26D2D" w:rsidRDefault="00C26D2D" w:rsidP="00C26D2D">
      <w:pPr>
        <w:widowControl/>
        <w:shd w:val="clear" w:color="auto" w:fill="FFFFFF"/>
        <w:wordWrap/>
        <w:autoSpaceDE/>
        <w:autoSpaceDN/>
        <w:spacing w:after="75" w:line="300" w:lineRule="atLeast"/>
        <w:jc w:val="left"/>
        <w:rPr>
          <w:rFonts w:ascii="Arial" w:eastAsia="Gulim" w:hAnsi="Arial" w:cs="Arial"/>
          <w:color w:val="000000"/>
          <w:kern w:val="0"/>
          <w:szCs w:val="20"/>
        </w:rPr>
      </w:pPr>
      <w:r w:rsidRPr="00C26D2D">
        <w:rPr>
          <w:rFonts w:ascii="Arial" w:eastAsia="Gulim" w:hAnsi="Arial" w:cs="Arial"/>
          <w:b/>
          <w:bCs/>
          <w:color w:val="000000"/>
          <w:kern w:val="0"/>
          <w:szCs w:val="20"/>
        </w:rPr>
        <w:t>2)</w:t>
      </w:r>
      <w:r w:rsidRPr="00C26D2D">
        <w:rPr>
          <w:rFonts w:ascii="Arial" w:eastAsia="Gulim" w:hAnsi="Arial" w:cs="Arial"/>
          <w:color w:val="000000"/>
          <w:kern w:val="0"/>
          <w:szCs w:val="20"/>
        </w:rPr>
        <w:t xml:space="preserve"> In a formal letter it is acceptable to use colloquial English, slang and idioms.</w:t>
      </w:r>
    </w:p>
    <w:p w:rsidR="00C26D2D" w:rsidRPr="00C26D2D" w:rsidRDefault="00C26D2D" w:rsidP="00C26D2D">
      <w:pPr>
        <w:widowControl/>
        <w:shd w:val="clear" w:color="auto" w:fill="FFFFFF"/>
        <w:wordWrap/>
        <w:autoSpaceDE/>
        <w:autoSpaceDN/>
        <w:spacing w:after="360" w:line="300" w:lineRule="atLeast"/>
        <w:jc w:val="left"/>
        <w:rPr>
          <w:rFonts w:ascii="Arial" w:eastAsia="Gulim" w:hAnsi="Arial" w:cs="Arial"/>
          <w:b/>
          <w:bCs/>
          <w:color w:val="CC0000"/>
          <w:kern w:val="0"/>
          <w:szCs w:val="20"/>
        </w:rPr>
      </w:pPr>
      <w:r w:rsidRPr="00C26D2D">
        <w:rPr>
          <w:rFonts w:ascii="Arial" w:eastAsia="Gulim" w:hAnsi="Arial" w:cs="Arial"/>
          <w:b/>
          <w:bCs/>
          <w:color w:val="CC0000"/>
          <w:kern w:val="0"/>
          <w:szCs w:val="20"/>
        </w:rPr>
        <w:t>a. False.</w:t>
      </w:r>
    </w:p>
    <w:p w:rsidR="00C26D2D" w:rsidRPr="00C26D2D" w:rsidRDefault="00C26D2D" w:rsidP="00C26D2D">
      <w:pPr>
        <w:widowControl/>
        <w:shd w:val="clear" w:color="auto" w:fill="FFFFFF"/>
        <w:wordWrap/>
        <w:autoSpaceDE/>
        <w:autoSpaceDN/>
        <w:spacing w:after="75" w:line="300" w:lineRule="atLeast"/>
        <w:jc w:val="left"/>
        <w:rPr>
          <w:rFonts w:ascii="Arial" w:eastAsia="Gulim" w:hAnsi="Arial" w:cs="Arial"/>
          <w:color w:val="000000"/>
          <w:kern w:val="0"/>
          <w:szCs w:val="20"/>
        </w:rPr>
      </w:pPr>
      <w:r w:rsidRPr="00C26D2D">
        <w:rPr>
          <w:rFonts w:ascii="Arial" w:eastAsia="Gulim" w:hAnsi="Arial" w:cs="Arial"/>
          <w:b/>
          <w:bCs/>
          <w:color w:val="000000"/>
          <w:kern w:val="0"/>
          <w:szCs w:val="20"/>
        </w:rPr>
        <w:t>3)</w:t>
      </w:r>
      <w:r w:rsidRPr="00C26D2D">
        <w:rPr>
          <w:rFonts w:ascii="Arial" w:eastAsia="Gulim" w:hAnsi="Arial" w:cs="Arial"/>
          <w:color w:val="000000"/>
          <w:kern w:val="0"/>
          <w:szCs w:val="20"/>
        </w:rPr>
        <w:t xml:space="preserve"> In a formal letter it is acceptable to use contractions (e.g., I've instead of I have).</w:t>
      </w:r>
    </w:p>
    <w:p w:rsidR="00C26D2D" w:rsidRPr="00C26D2D" w:rsidRDefault="00C26D2D" w:rsidP="00C26D2D">
      <w:pPr>
        <w:widowControl/>
        <w:shd w:val="clear" w:color="auto" w:fill="FFFFFF"/>
        <w:wordWrap/>
        <w:autoSpaceDE/>
        <w:autoSpaceDN/>
        <w:spacing w:after="360" w:line="300" w:lineRule="atLeast"/>
        <w:jc w:val="left"/>
        <w:rPr>
          <w:rFonts w:ascii="Arial" w:eastAsia="Gulim" w:hAnsi="Arial" w:cs="Arial"/>
          <w:b/>
          <w:bCs/>
          <w:color w:val="CC0000"/>
          <w:kern w:val="0"/>
          <w:szCs w:val="20"/>
        </w:rPr>
      </w:pPr>
      <w:r w:rsidRPr="00C26D2D">
        <w:rPr>
          <w:rFonts w:ascii="Arial" w:eastAsia="Gulim" w:hAnsi="Arial" w:cs="Arial"/>
          <w:b/>
          <w:bCs/>
          <w:color w:val="CC0000"/>
          <w:kern w:val="0"/>
          <w:szCs w:val="20"/>
        </w:rPr>
        <w:lastRenderedPageBreak/>
        <w:t>a. False.</w:t>
      </w:r>
    </w:p>
    <w:p w:rsidR="00C26D2D" w:rsidRPr="00C26D2D" w:rsidRDefault="00C26D2D" w:rsidP="00C26D2D">
      <w:pPr>
        <w:widowControl/>
        <w:shd w:val="clear" w:color="auto" w:fill="FFFFFF"/>
        <w:wordWrap/>
        <w:autoSpaceDE/>
        <w:autoSpaceDN/>
        <w:spacing w:after="75" w:line="300" w:lineRule="atLeast"/>
        <w:jc w:val="left"/>
        <w:rPr>
          <w:rFonts w:ascii="Arial" w:eastAsia="Gulim" w:hAnsi="Arial" w:cs="Arial"/>
          <w:color w:val="000000"/>
          <w:kern w:val="0"/>
          <w:szCs w:val="20"/>
        </w:rPr>
      </w:pPr>
      <w:r w:rsidRPr="00C26D2D">
        <w:rPr>
          <w:rFonts w:ascii="Arial" w:eastAsia="Gulim" w:hAnsi="Arial" w:cs="Arial"/>
          <w:b/>
          <w:bCs/>
          <w:color w:val="000000"/>
          <w:kern w:val="0"/>
          <w:szCs w:val="20"/>
        </w:rPr>
        <w:t>4)</w:t>
      </w:r>
      <w:r w:rsidRPr="00C26D2D">
        <w:rPr>
          <w:rFonts w:ascii="Arial" w:eastAsia="Gulim" w:hAnsi="Arial" w:cs="Arial"/>
          <w:color w:val="000000"/>
          <w:kern w:val="0"/>
          <w:szCs w:val="20"/>
        </w:rPr>
        <w:t xml:space="preserve"> In a formal letter you should include your name and address at the top of the page.</w:t>
      </w:r>
    </w:p>
    <w:p w:rsidR="00C26D2D" w:rsidRPr="00C26D2D" w:rsidRDefault="00C26D2D" w:rsidP="00C26D2D">
      <w:pPr>
        <w:widowControl/>
        <w:shd w:val="clear" w:color="auto" w:fill="FFFFFF"/>
        <w:wordWrap/>
        <w:autoSpaceDE/>
        <w:autoSpaceDN/>
        <w:spacing w:after="360" w:line="300" w:lineRule="atLeast"/>
        <w:jc w:val="left"/>
        <w:rPr>
          <w:rFonts w:ascii="Arial" w:eastAsia="Gulim" w:hAnsi="Arial" w:cs="Arial"/>
          <w:b/>
          <w:bCs/>
          <w:color w:val="CC0000"/>
          <w:kern w:val="0"/>
          <w:szCs w:val="20"/>
        </w:rPr>
      </w:pPr>
      <w:r w:rsidRPr="00C26D2D">
        <w:rPr>
          <w:rFonts w:ascii="Arial" w:eastAsia="Gulim" w:hAnsi="Arial" w:cs="Arial"/>
          <w:b/>
          <w:bCs/>
          <w:color w:val="CC0000"/>
          <w:kern w:val="0"/>
          <w:szCs w:val="20"/>
        </w:rPr>
        <w:t>a. False. It is not necessary to include your name</w:t>
      </w:r>
    </w:p>
    <w:p w:rsidR="00C26D2D" w:rsidRPr="00C26D2D" w:rsidRDefault="00C26D2D" w:rsidP="00C26D2D">
      <w:pPr>
        <w:widowControl/>
        <w:shd w:val="clear" w:color="auto" w:fill="FFFFFF"/>
        <w:wordWrap/>
        <w:autoSpaceDE/>
        <w:autoSpaceDN/>
        <w:spacing w:after="75" w:line="300" w:lineRule="atLeast"/>
        <w:jc w:val="left"/>
        <w:rPr>
          <w:rFonts w:ascii="Arial" w:eastAsia="Gulim" w:hAnsi="Arial" w:cs="Arial"/>
          <w:color w:val="000000"/>
          <w:kern w:val="0"/>
          <w:szCs w:val="20"/>
        </w:rPr>
      </w:pPr>
      <w:r w:rsidRPr="00C26D2D">
        <w:rPr>
          <w:rFonts w:ascii="Arial" w:eastAsia="Gulim" w:hAnsi="Arial" w:cs="Arial"/>
          <w:b/>
          <w:bCs/>
          <w:color w:val="000000"/>
          <w:kern w:val="0"/>
          <w:szCs w:val="20"/>
        </w:rPr>
        <w:t>5)</w:t>
      </w:r>
      <w:r w:rsidRPr="00C26D2D">
        <w:rPr>
          <w:rFonts w:ascii="Arial" w:eastAsia="Gulim" w:hAnsi="Arial" w:cs="Arial"/>
          <w:color w:val="000000"/>
          <w:kern w:val="0"/>
          <w:szCs w:val="20"/>
        </w:rPr>
        <w:t xml:space="preserve"> In a formal letter, you should always write the date in full (e.g., 1 April 2000 and not 1/4/00).</w:t>
      </w:r>
    </w:p>
    <w:p w:rsidR="00C26D2D" w:rsidRPr="00C26D2D" w:rsidRDefault="00C26D2D" w:rsidP="00C26D2D">
      <w:pPr>
        <w:widowControl/>
        <w:shd w:val="clear" w:color="auto" w:fill="FFFFFF"/>
        <w:wordWrap/>
        <w:autoSpaceDE/>
        <w:autoSpaceDN/>
        <w:spacing w:after="360" w:line="300" w:lineRule="atLeast"/>
        <w:jc w:val="left"/>
        <w:rPr>
          <w:rFonts w:ascii="Arial" w:eastAsia="Gulim" w:hAnsi="Arial" w:cs="Arial"/>
          <w:b/>
          <w:bCs/>
          <w:color w:val="CC0000"/>
          <w:kern w:val="0"/>
          <w:szCs w:val="20"/>
        </w:rPr>
      </w:pPr>
      <w:r w:rsidRPr="00C26D2D">
        <w:rPr>
          <w:rFonts w:ascii="Arial" w:eastAsia="Gulim" w:hAnsi="Arial" w:cs="Arial"/>
          <w:b/>
          <w:bCs/>
          <w:color w:val="CC0000"/>
          <w:kern w:val="0"/>
          <w:szCs w:val="20"/>
        </w:rPr>
        <w:t>a. True (In some countries, writing abbreviated dates could be confusing. In Britain, 1/4/00 is the 1 April. In the USA it is the 4 January).</w:t>
      </w:r>
    </w:p>
    <w:p w:rsidR="00C26D2D" w:rsidRPr="00C26D2D" w:rsidRDefault="00C26D2D" w:rsidP="00C26D2D">
      <w:pPr>
        <w:widowControl/>
        <w:shd w:val="clear" w:color="auto" w:fill="FFFFFF"/>
        <w:wordWrap/>
        <w:autoSpaceDE/>
        <w:autoSpaceDN/>
        <w:spacing w:after="75" w:line="300" w:lineRule="atLeast"/>
        <w:jc w:val="left"/>
        <w:rPr>
          <w:rFonts w:ascii="Arial" w:eastAsia="Gulim" w:hAnsi="Arial" w:cs="Arial"/>
          <w:color w:val="000000"/>
          <w:kern w:val="0"/>
          <w:szCs w:val="20"/>
        </w:rPr>
      </w:pPr>
      <w:r w:rsidRPr="00C26D2D">
        <w:rPr>
          <w:rFonts w:ascii="Arial" w:eastAsia="Gulim" w:hAnsi="Arial" w:cs="Arial"/>
          <w:b/>
          <w:bCs/>
          <w:color w:val="000000"/>
          <w:kern w:val="0"/>
          <w:szCs w:val="20"/>
        </w:rPr>
        <w:t>6)</w:t>
      </w:r>
      <w:r w:rsidRPr="00C26D2D">
        <w:rPr>
          <w:rFonts w:ascii="Arial" w:eastAsia="Gulim" w:hAnsi="Arial" w:cs="Arial"/>
          <w:color w:val="000000"/>
          <w:kern w:val="0"/>
          <w:szCs w:val="20"/>
        </w:rPr>
        <w:t xml:space="preserve"> In a formal letter, you should always put your full name (e.g., James Harcourt and not J. Harcourt) after your signature at the bottom of the letter.</w:t>
      </w:r>
    </w:p>
    <w:p w:rsidR="00C26D2D" w:rsidRPr="00C26D2D" w:rsidRDefault="00C26D2D" w:rsidP="00C26D2D">
      <w:pPr>
        <w:widowControl/>
        <w:shd w:val="clear" w:color="auto" w:fill="FFFFFF"/>
        <w:wordWrap/>
        <w:autoSpaceDE/>
        <w:autoSpaceDN/>
        <w:spacing w:after="360" w:line="300" w:lineRule="atLeast"/>
        <w:jc w:val="left"/>
        <w:rPr>
          <w:rFonts w:ascii="Arial" w:eastAsia="Gulim" w:hAnsi="Arial" w:cs="Arial"/>
          <w:b/>
          <w:bCs/>
          <w:color w:val="CC0000"/>
          <w:kern w:val="0"/>
          <w:szCs w:val="20"/>
        </w:rPr>
      </w:pPr>
      <w:r w:rsidRPr="00C26D2D">
        <w:rPr>
          <w:rFonts w:ascii="Arial" w:eastAsia="Gulim" w:hAnsi="Arial" w:cs="Arial"/>
          <w:b/>
          <w:bCs/>
          <w:color w:val="CC0000"/>
          <w:kern w:val="0"/>
          <w:szCs w:val="20"/>
        </w:rPr>
        <w:t>a. True.</w:t>
      </w:r>
    </w:p>
    <w:p w:rsidR="00C26D2D" w:rsidRPr="00C26D2D" w:rsidRDefault="00C26D2D" w:rsidP="00C26D2D">
      <w:pPr>
        <w:widowControl/>
        <w:shd w:val="clear" w:color="auto" w:fill="FFFFFF"/>
        <w:wordWrap/>
        <w:autoSpaceDE/>
        <w:autoSpaceDN/>
        <w:spacing w:after="100" w:line="300" w:lineRule="atLeast"/>
        <w:jc w:val="left"/>
        <w:rPr>
          <w:rFonts w:ascii="Arial" w:eastAsia="Gulim" w:hAnsi="Arial" w:cs="Arial"/>
          <w:color w:val="000000"/>
          <w:kern w:val="0"/>
          <w:szCs w:val="20"/>
        </w:rPr>
      </w:pPr>
      <w:r w:rsidRPr="00C26D2D">
        <w:rPr>
          <w:rFonts w:ascii="Arial" w:eastAsia="Gulim" w:hAnsi="Arial" w:cs="Arial"/>
          <w:b/>
          <w:bCs/>
          <w:color w:val="000000"/>
          <w:kern w:val="0"/>
          <w:szCs w:val="20"/>
        </w:rPr>
        <w:t>7)</w:t>
      </w:r>
      <w:r w:rsidRPr="00C26D2D">
        <w:rPr>
          <w:rFonts w:ascii="Arial" w:eastAsia="Gulim" w:hAnsi="Arial" w:cs="Arial"/>
          <w:color w:val="000000"/>
          <w:kern w:val="0"/>
          <w:szCs w:val="20"/>
        </w:rPr>
        <w:t xml:space="preserve"> Formal letters do not need to be broken into paragraphs. It is acceptable to write them as one continuous paragraph.</w:t>
      </w:r>
    </w:p>
    <w:p w:rsidR="00C26D2D" w:rsidRDefault="00C26D2D">
      <w:pPr>
        <w:rPr>
          <w:rFonts w:ascii="Arial" w:hAnsi="Arial" w:cs="Arial"/>
          <w:b/>
          <w:bCs/>
          <w:color w:val="CC0000"/>
          <w:szCs w:val="20"/>
        </w:rPr>
      </w:pPr>
      <w:r>
        <w:rPr>
          <w:rFonts w:ascii="Arial" w:hAnsi="Arial" w:cs="Arial"/>
          <w:b/>
          <w:bCs/>
          <w:color w:val="CC0000"/>
          <w:szCs w:val="20"/>
        </w:rPr>
        <w:t xml:space="preserve">. </w:t>
      </w:r>
      <w:proofErr w:type="gramStart"/>
      <w:r>
        <w:rPr>
          <w:rFonts w:ascii="Arial" w:hAnsi="Arial" w:cs="Arial"/>
          <w:b/>
          <w:bCs/>
          <w:color w:val="CC0000"/>
          <w:szCs w:val="20"/>
        </w:rPr>
        <w:t>False.</w:t>
      </w:r>
      <w:proofErr w:type="gramEnd"/>
      <w:r>
        <w:rPr>
          <w:rFonts w:ascii="Arial" w:hAnsi="Arial" w:cs="Arial"/>
          <w:b/>
          <w:bCs/>
          <w:color w:val="CC0000"/>
          <w:szCs w:val="20"/>
        </w:rPr>
        <w:t xml:space="preserve"> (A letter which is not broken into paragraphs can be difficult and confusing to read. You should have at least three paragraphs: Paragraph 1: explaining why you are writing. </w:t>
      </w:r>
      <w:proofErr w:type="gramStart"/>
      <w:r>
        <w:rPr>
          <w:rFonts w:ascii="Arial" w:hAnsi="Arial" w:cs="Arial"/>
          <w:b/>
          <w:bCs/>
          <w:color w:val="CC0000"/>
          <w:szCs w:val="20"/>
        </w:rPr>
        <w:t>Paragraph 2+: details.</w:t>
      </w:r>
      <w:proofErr w:type="gramEnd"/>
      <w:r>
        <w:rPr>
          <w:rFonts w:ascii="Arial" w:hAnsi="Arial" w:cs="Arial"/>
          <w:b/>
          <w:bCs/>
          <w:color w:val="CC0000"/>
          <w:szCs w:val="20"/>
        </w:rPr>
        <w:t xml:space="preserve"> Final paragraph: action to be taken - e.g., 'I look forward to hearing from you soon'</w:t>
      </w:r>
    </w:p>
    <w:p w:rsidR="00C26D2D" w:rsidRDefault="00C26D2D">
      <w:pPr>
        <w:rPr>
          <w:rFonts w:ascii="Arial" w:hAnsi="Arial" w:cs="Arial"/>
          <w:b/>
          <w:bCs/>
          <w:color w:val="CC0000"/>
          <w:szCs w:val="20"/>
        </w:rPr>
      </w:pPr>
    </w:p>
    <w:p w:rsidR="00C26D2D" w:rsidRPr="00C26D2D" w:rsidRDefault="00C26D2D" w:rsidP="00C26D2D">
      <w:pPr>
        <w:widowControl/>
        <w:shd w:val="clear" w:color="auto" w:fill="FFFFFF"/>
        <w:wordWrap/>
        <w:autoSpaceDE/>
        <w:autoSpaceDN/>
        <w:spacing w:after="120" w:line="240" w:lineRule="auto"/>
        <w:jc w:val="left"/>
        <w:outlineLvl w:val="0"/>
        <w:rPr>
          <w:rFonts w:ascii="Arial" w:eastAsia="Gulim" w:hAnsi="Arial" w:cs="Arial"/>
          <w:b/>
          <w:bCs/>
          <w:color w:val="333333"/>
          <w:kern w:val="36"/>
          <w:sz w:val="27"/>
          <w:szCs w:val="27"/>
        </w:rPr>
      </w:pPr>
      <w:r w:rsidRPr="00C26D2D">
        <w:rPr>
          <w:rFonts w:ascii="Arial" w:eastAsia="Gulim" w:hAnsi="Arial" w:cs="Arial"/>
          <w:b/>
          <w:bCs/>
          <w:color w:val="333333"/>
          <w:kern w:val="36"/>
          <w:sz w:val="27"/>
          <w:szCs w:val="27"/>
        </w:rPr>
        <w:t xml:space="preserve">IELTS Vocabulary: Describing &amp; </w:t>
      </w:r>
      <w:proofErr w:type="spellStart"/>
      <w:r w:rsidRPr="00C26D2D">
        <w:rPr>
          <w:rFonts w:ascii="Arial" w:eastAsia="Gulim" w:hAnsi="Arial" w:cs="Arial"/>
          <w:b/>
          <w:bCs/>
          <w:color w:val="333333"/>
          <w:kern w:val="36"/>
          <w:sz w:val="27"/>
          <w:szCs w:val="27"/>
        </w:rPr>
        <w:t>analysing</w:t>
      </w:r>
      <w:proofErr w:type="spellEnd"/>
      <w:r w:rsidRPr="00C26D2D">
        <w:rPr>
          <w:rFonts w:ascii="Arial" w:eastAsia="Gulim" w:hAnsi="Arial" w:cs="Arial"/>
          <w:b/>
          <w:bCs/>
          <w:color w:val="333333"/>
          <w:kern w:val="36"/>
          <w:sz w:val="27"/>
          <w:szCs w:val="27"/>
        </w:rPr>
        <w:t xml:space="preserve"> tables</w:t>
      </w:r>
    </w:p>
    <w:p w:rsidR="00C26D2D" w:rsidRPr="00C26D2D" w:rsidRDefault="00C26D2D" w:rsidP="00C26D2D">
      <w:pPr>
        <w:widowControl/>
        <w:shd w:val="clear" w:color="auto" w:fill="FFFFFF"/>
        <w:wordWrap/>
        <w:autoSpaceDE/>
        <w:autoSpaceDN/>
        <w:spacing w:after="0" w:line="240" w:lineRule="auto"/>
        <w:jc w:val="left"/>
        <w:rPr>
          <w:rFonts w:ascii="Arial" w:eastAsia="Gulim" w:hAnsi="Arial" w:cs="Arial"/>
          <w:kern w:val="0"/>
          <w:sz w:val="24"/>
          <w:szCs w:val="24"/>
        </w:rPr>
      </w:pPr>
      <w:r w:rsidRPr="00C26D2D">
        <w:rPr>
          <w:rFonts w:ascii="Arial" w:eastAsia="Gulim" w:hAnsi="Arial" w:cs="Arial"/>
          <w:sz w:val="24"/>
          <w:szCs w:val="24"/>
        </w:rPr>
        <w:object w:dxaOrig="1440" w:dyaOrig="1440">
          <v:shape id="_x0000_i1074" type="#_x0000_t75" style="width:1in;height:18pt" o:ole="">
            <v:imagedata r:id="rId25" o:title=""/>
          </v:shape>
          <w:control r:id="rId26" w:name="DefaultOcxName6" w:shapeid="_x0000_i1074"/>
        </w:object>
      </w:r>
    </w:p>
    <w:p w:rsidR="00C26D2D" w:rsidRPr="00C26D2D" w:rsidRDefault="00C26D2D" w:rsidP="00C26D2D">
      <w:pPr>
        <w:widowControl/>
        <w:shd w:val="clear" w:color="auto" w:fill="FFFFFF"/>
        <w:wordWrap/>
        <w:autoSpaceDE/>
        <w:autoSpaceDN/>
        <w:spacing w:after="0" w:line="240" w:lineRule="auto"/>
        <w:jc w:val="left"/>
        <w:rPr>
          <w:rFonts w:ascii="Arial" w:eastAsia="Gulim" w:hAnsi="Arial" w:cs="Arial"/>
          <w:vanish/>
          <w:kern w:val="0"/>
          <w:sz w:val="24"/>
          <w:szCs w:val="24"/>
        </w:rPr>
      </w:pPr>
      <w:r w:rsidRPr="00C26D2D">
        <w:rPr>
          <w:rFonts w:ascii="Arial" w:eastAsia="Gulim" w:hAnsi="Arial" w:cs="Arial"/>
          <w:vanish/>
          <w:kern w:val="0"/>
          <w:sz w:val="24"/>
          <w:szCs w:val="24"/>
        </w:rPr>
        <w:t xml:space="preserve">s14~a) </w:t>
      </w:r>
      <w:r w:rsidRPr="00C26D2D">
        <w:rPr>
          <w:rFonts w:ascii="Arial" w:eastAsia="Gulim" w:hAnsi="Arial" w:cs="Arial"/>
          <w:vanish/>
          <w:kern w:val="0"/>
          <w:sz w:val="24"/>
          <w:szCs w:val="24"/>
        </w:rPr>
        <w:br/>
        <w:t xml:space="preserve">~s15~a) </w:t>
      </w:r>
      <w:r w:rsidRPr="00C26D2D">
        <w:rPr>
          <w:rFonts w:ascii="Arial" w:eastAsia="Gulim" w:hAnsi="Arial" w:cs="Arial"/>
          <w:vanish/>
          <w:kern w:val="0"/>
          <w:sz w:val="24"/>
          <w:szCs w:val="24"/>
        </w:rPr>
        <w:br/>
        <w:t xml:space="preserve">~s16~a) </w:t>
      </w:r>
      <w:r w:rsidRPr="00C26D2D">
        <w:rPr>
          <w:rFonts w:ascii="Arial" w:eastAsia="Gulim" w:hAnsi="Arial" w:cs="Arial"/>
          <w:vanish/>
          <w:kern w:val="0"/>
          <w:sz w:val="24"/>
          <w:szCs w:val="24"/>
        </w:rPr>
        <w:br/>
        <w:t xml:space="preserve">~s17~a) </w:t>
      </w:r>
      <w:r w:rsidRPr="00C26D2D">
        <w:rPr>
          <w:rFonts w:ascii="Arial" w:eastAsia="Gulim" w:hAnsi="Arial" w:cs="Arial"/>
          <w:vanish/>
          <w:kern w:val="0"/>
          <w:sz w:val="24"/>
          <w:szCs w:val="24"/>
        </w:rPr>
        <w:br/>
        <w:t xml:space="preserve">~s18~a) </w:t>
      </w:r>
      <w:r w:rsidRPr="00C26D2D">
        <w:rPr>
          <w:rFonts w:ascii="Arial" w:eastAsia="Gulim" w:hAnsi="Arial" w:cs="Arial"/>
          <w:vanish/>
          <w:kern w:val="0"/>
          <w:sz w:val="24"/>
          <w:szCs w:val="24"/>
        </w:rPr>
        <w:br/>
        <w:t xml:space="preserve">~s19~a) </w:t>
      </w:r>
      <w:r w:rsidRPr="00C26D2D">
        <w:rPr>
          <w:rFonts w:ascii="Arial" w:eastAsia="Gulim" w:hAnsi="Arial" w:cs="Arial"/>
          <w:vanish/>
          <w:kern w:val="0"/>
          <w:sz w:val="24"/>
          <w:szCs w:val="24"/>
        </w:rPr>
        <w:br/>
        <w:t xml:space="preserve">~s20~a) </w:t>
      </w:r>
    </w:p>
    <w:p w:rsidR="00C26D2D" w:rsidRPr="00C26D2D" w:rsidRDefault="00C26D2D" w:rsidP="00C26D2D">
      <w:pPr>
        <w:widowControl/>
        <w:shd w:val="clear" w:color="auto" w:fill="FFFFFF"/>
        <w:wordWrap/>
        <w:autoSpaceDE/>
        <w:autoSpaceDN/>
        <w:spacing w:after="0" w:line="240" w:lineRule="auto"/>
        <w:jc w:val="left"/>
        <w:rPr>
          <w:rFonts w:ascii="Arial" w:eastAsia="Gulim" w:hAnsi="Arial" w:cs="Arial"/>
          <w:vanish/>
          <w:kern w:val="0"/>
          <w:sz w:val="24"/>
          <w:szCs w:val="24"/>
        </w:rPr>
      </w:pPr>
      <w:r w:rsidRPr="00C26D2D">
        <w:rPr>
          <w:rFonts w:ascii="Arial" w:eastAsia="Gulim" w:hAnsi="Arial" w:cs="Arial"/>
          <w:vanish/>
          <w:kern w:val="0"/>
          <w:sz w:val="24"/>
          <w:szCs w:val="24"/>
        </w:rPr>
        <w:t>s14~The number of people employed in industry fell/dropped/declined steadily/noticeably between 1996 and 2000 / over the five-year period.</w:t>
      </w:r>
      <w:r w:rsidRPr="00C26D2D">
        <w:rPr>
          <w:rFonts w:ascii="Arial" w:eastAsia="Gulim" w:hAnsi="Arial" w:cs="Arial"/>
          <w:vanish/>
          <w:kern w:val="0"/>
          <w:sz w:val="24"/>
          <w:szCs w:val="24"/>
        </w:rPr>
        <w:br/>
        <w:t>OR</w:t>
      </w:r>
      <w:r w:rsidRPr="00C26D2D">
        <w:rPr>
          <w:rFonts w:ascii="Arial" w:eastAsia="Gulim" w:hAnsi="Arial" w:cs="Arial"/>
          <w:vanish/>
          <w:kern w:val="0"/>
          <w:sz w:val="24"/>
          <w:szCs w:val="24"/>
        </w:rPr>
        <w:br/>
        <w:t>There was a steady drop/decline/fall in the number of people employed in industry between 1996 and 2000 / over the five-year period. ~s15~The number of people employed in retail rose / increased slightly between 1996 and 2000 / over the five-year period.</w:t>
      </w:r>
      <w:r w:rsidRPr="00C26D2D">
        <w:rPr>
          <w:rFonts w:ascii="Arial" w:eastAsia="Gulim" w:hAnsi="Arial" w:cs="Arial"/>
          <w:vanish/>
          <w:kern w:val="0"/>
          <w:sz w:val="24"/>
          <w:szCs w:val="24"/>
        </w:rPr>
        <w:br/>
        <w:t>OR</w:t>
      </w:r>
      <w:r w:rsidRPr="00C26D2D">
        <w:rPr>
          <w:rFonts w:ascii="Arial" w:eastAsia="Gulim" w:hAnsi="Arial" w:cs="Arial"/>
          <w:vanish/>
          <w:kern w:val="0"/>
          <w:sz w:val="24"/>
          <w:szCs w:val="24"/>
        </w:rPr>
        <w:br/>
        <w:t>There was a slight rise / increase in the number of people employed in retail between 1996 / over the five-year period. ~s16~The number of people employed in public services rose / increased sharply / rapidly / dramatically between 1999 and 2000.</w:t>
      </w:r>
      <w:r w:rsidRPr="00C26D2D">
        <w:rPr>
          <w:rFonts w:ascii="Arial" w:eastAsia="Gulim" w:hAnsi="Arial" w:cs="Arial"/>
          <w:vanish/>
          <w:kern w:val="0"/>
          <w:sz w:val="24"/>
          <w:szCs w:val="24"/>
        </w:rPr>
        <w:br/>
        <w:t>OR</w:t>
      </w:r>
      <w:r w:rsidRPr="00C26D2D">
        <w:rPr>
          <w:rFonts w:ascii="Arial" w:eastAsia="Gulim" w:hAnsi="Arial" w:cs="Arial"/>
          <w:vanish/>
          <w:kern w:val="0"/>
          <w:sz w:val="24"/>
          <w:szCs w:val="24"/>
        </w:rPr>
        <w:br/>
        <w:t>There was a sharp / rapid / dramatic rise / increase in the number of people employed in public services between 1999 and 2000. ~s17~The number of people employed in tourism rose / increased steadily / noticeably between 1996 and 2000.</w:t>
      </w:r>
      <w:r w:rsidRPr="00C26D2D">
        <w:rPr>
          <w:rFonts w:ascii="Arial" w:eastAsia="Gulim" w:hAnsi="Arial" w:cs="Arial"/>
          <w:vanish/>
          <w:kern w:val="0"/>
          <w:sz w:val="24"/>
          <w:szCs w:val="24"/>
        </w:rPr>
        <w:br/>
        <w:t>OR</w:t>
      </w:r>
      <w:r w:rsidRPr="00C26D2D">
        <w:rPr>
          <w:rFonts w:ascii="Arial" w:eastAsia="Gulim" w:hAnsi="Arial" w:cs="Arial"/>
          <w:vanish/>
          <w:kern w:val="0"/>
          <w:sz w:val="24"/>
          <w:szCs w:val="24"/>
        </w:rPr>
        <w:br/>
        <w:t>There was a steady / noticeable rise / increase in the number of people employed in tourism between 1996 and 2000 / over the five-year period. ~s18~The number of unemployed fell /dropped /declined sharply/rapidly/dramatically between 1998 and 2000.</w:t>
      </w:r>
      <w:r w:rsidRPr="00C26D2D">
        <w:rPr>
          <w:rFonts w:ascii="Arial" w:eastAsia="Gulim" w:hAnsi="Arial" w:cs="Arial"/>
          <w:vanish/>
          <w:kern w:val="0"/>
          <w:sz w:val="24"/>
          <w:szCs w:val="24"/>
        </w:rPr>
        <w:br/>
        <w:t>OR</w:t>
      </w:r>
      <w:r w:rsidRPr="00C26D2D">
        <w:rPr>
          <w:rFonts w:ascii="Arial" w:eastAsia="Gulim" w:hAnsi="Arial" w:cs="Arial"/>
          <w:vanish/>
          <w:kern w:val="0"/>
          <w:sz w:val="24"/>
          <w:szCs w:val="24"/>
        </w:rPr>
        <w:br/>
        <w:t>There was a sharp / rapid / dramatic fall / drop / decline in the number of unemployed between 1998 and 2000. ~s19~There was a considerable discrepancy between those employed in industry and those working in tourism in 1996. ~s20~The number of people employed in industry fell /dropped/declined slightly between 1998 and 1999.</w:t>
      </w:r>
      <w:r w:rsidRPr="00C26D2D">
        <w:rPr>
          <w:rFonts w:ascii="Arial" w:eastAsia="Gulim" w:hAnsi="Arial" w:cs="Arial"/>
          <w:vanish/>
          <w:kern w:val="0"/>
          <w:sz w:val="24"/>
          <w:szCs w:val="24"/>
        </w:rPr>
        <w:br/>
        <w:t>OR</w:t>
      </w:r>
      <w:r w:rsidRPr="00C26D2D">
        <w:rPr>
          <w:rFonts w:ascii="Arial" w:eastAsia="Gulim" w:hAnsi="Arial" w:cs="Arial"/>
          <w:vanish/>
          <w:kern w:val="0"/>
          <w:sz w:val="24"/>
          <w:szCs w:val="24"/>
        </w:rPr>
        <w:br/>
        <w:t>There was a slight fall /drop /decline in the number of people employed in industry between 1998 and 1999.</w:t>
      </w:r>
    </w:p>
    <w:p w:rsidR="00C26D2D" w:rsidRPr="00C26D2D" w:rsidRDefault="00C26D2D" w:rsidP="00C26D2D">
      <w:pPr>
        <w:widowControl/>
        <w:shd w:val="clear" w:color="auto" w:fill="FFFFFF"/>
        <w:wordWrap/>
        <w:autoSpaceDE/>
        <w:autoSpaceDN/>
        <w:spacing w:after="0" w:line="240" w:lineRule="auto"/>
        <w:jc w:val="left"/>
        <w:rPr>
          <w:rFonts w:ascii="Arial" w:eastAsia="Gulim" w:hAnsi="Arial" w:cs="Arial"/>
          <w:vanish/>
          <w:kern w:val="0"/>
          <w:sz w:val="24"/>
          <w:szCs w:val="24"/>
        </w:rPr>
      </w:pPr>
      <w:r w:rsidRPr="00C26D2D">
        <w:rPr>
          <w:rFonts w:ascii="Arial" w:eastAsia="Gulim" w:hAnsi="Arial" w:cs="Arial"/>
          <w:vanish/>
          <w:kern w:val="0"/>
          <w:sz w:val="24"/>
          <w:szCs w:val="24"/>
        </w:rPr>
        <w:t>s1~a) Cilicia and Cappadocia</w:t>
      </w:r>
      <w:r w:rsidRPr="00C26D2D">
        <w:rPr>
          <w:rFonts w:ascii="Arial" w:eastAsia="Gulim" w:hAnsi="Arial" w:cs="Arial"/>
          <w:vanish/>
          <w:kern w:val="0"/>
          <w:sz w:val="24"/>
          <w:szCs w:val="24"/>
        </w:rPr>
        <w:br/>
        <w:t>~s2~a) Cappadocia</w:t>
      </w:r>
      <w:r w:rsidRPr="00C26D2D">
        <w:rPr>
          <w:rFonts w:ascii="Arial" w:eastAsia="Gulim" w:hAnsi="Arial" w:cs="Arial"/>
          <w:vanish/>
          <w:kern w:val="0"/>
          <w:sz w:val="24"/>
          <w:szCs w:val="24"/>
        </w:rPr>
        <w:br/>
        <w:t>~s3~a) Lycia</w:t>
      </w:r>
      <w:r w:rsidRPr="00C26D2D">
        <w:rPr>
          <w:rFonts w:ascii="Arial" w:eastAsia="Gulim" w:hAnsi="Arial" w:cs="Arial"/>
          <w:vanish/>
          <w:kern w:val="0"/>
          <w:sz w:val="24"/>
          <w:szCs w:val="24"/>
        </w:rPr>
        <w:br/>
        <w:t>~s4~a) Moesia</w:t>
      </w:r>
      <w:r w:rsidRPr="00C26D2D">
        <w:rPr>
          <w:rFonts w:ascii="Arial" w:eastAsia="Gulim" w:hAnsi="Arial" w:cs="Arial"/>
          <w:vanish/>
          <w:kern w:val="0"/>
          <w:sz w:val="24"/>
          <w:szCs w:val="24"/>
        </w:rPr>
        <w:br/>
        <w:t>~s5~a) Cappadocia</w:t>
      </w:r>
      <w:r w:rsidRPr="00C26D2D">
        <w:rPr>
          <w:rFonts w:ascii="Arial" w:eastAsia="Gulim" w:hAnsi="Arial" w:cs="Arial"/>
          <w:vanish/>
          <w:kern w:val="0"/>
          <w:sz w:val="24"/>
          <w:szCs w:val="24"/>
        </w:rPr>
        <w:br/>
        <w:t>~s6~a) Moesia</w:t>
      </w:r>
      <w:r w:rsidRPr="00C26D2D">
        <w:rPr>
          <w:rFonts w:ascii="Arial" w:eastAsia="Gulim" w:hAnsi="Arial" w:cs="Arial"/>
          <w:vanish/>
          <w:kern w:val="0"/>
          <w:sz w:val="24"/>
          <w:szCs w:val="24"/>
        </w:rPr>
        <w:br/>
        <w:t>~s7~a) Lycia</w:t>
      </w:r>
      <w:r w:rsidRPr="00C26D2D">
        <w:rPr>
          <w:rFonts w:ascii="Arial" w:eastAsia="Gulim" w:hAnsi="Arial" w:cs="Arial"/>
          <w:vanish/>
          <w:kern w:val="0"/>
          <w:sz w:val="24"/>
          <w:szCs w:val="24"/>
        </w:rPr>
        <w:br/>
        <w:t>~s8~a) Moesia</w:t>
      </w:r>
      <w:r w:rsidRPr="00C26D2D">
        <w:rPr>
          <w:rFonts w:ascii="Arial" w:eastAsia="Gulim" w:hAnsi="Arial" w:cs="Arial"/>
          <w:vanish/>
          <w:kern w:val="0"/>
          <w:sz w:val="24"/>
          <w:szCs w:val="24"/>
        </w:rPr>
        <w:br/>
        <w:t>~s9~a) Moesia</w:t>
      </w:r>
      <w:r w:rsidRPr="00C26D2D">
        <w:rPr>
          <w:rFonts w:ascii="Arial" w:eastAsia="Gulim" w:hAnsi="Arial" w:cs="Arial"/>
          <w:vanish/>
          <w:kern w:val="0"/>
          <w:sz w:val="24"/>
          <w:szCs w:val="24"/>
        </w:rPr>
        <w:br/>
        <w:t>~s10~a) Lycia</w:t>
      </w:r>
      <w:r w:rsidRPr="00C26D2D">
        <w:rPr>
          <w:rFonts w:ascii="Arial" w:eastAsia="Gulim" w:hAnsi="Arial" w:cs="Arial"/>
          <w:vanish/>
          <w:kern w:val="0"/>
          <w:sz w:val="24"/>
          <w:szCs w:val="24"/>
        </w:rPr>
        <w:br/>
        <w:t>~s11~a) Lycia</w:t>
      </w:r>
      <w:r w:rsidRPr="00C26D2D">
        <w:rPr>
          <w:rFonts w:ascii="Arial" w:eastAsia="Gulim" w:hAnsi="Arial" w:cs="Arial"/>
          <w:vanish/>
          <w:kern w:val="0"/>
          <w:sz w:val="24"/>
          <w:szCs w:val="24"/>
        </w:rPr>
        <w:br/>
        <w:t>~s12~a) Cilicia</w:t>
      </w:r>
      <w:r w:rsidRPr="00C26D2D">
        <w:rPr>
          <w:rFonts w:ascii="Arial" w:eastAsia="Gulim" w:hAnsi="Arial" w:cs="Arial"/>
          <w:vanish/>
          <w:kern w:val="0"/>
          <w:sz w:val="24"/>
          <w:szCs w:val="24"/>
        </w:rPr>
        <w:br/>
        <w:t>~s13~a) Cappadocia</w:t>
      </w:r>
    </w:p>
    <w:p w:rsidR="00C26D2D" w:rsidRPr="00C26D2D" w:rsidRDefault="00C26D2D" w:rsidP="00C26D2D">
      <w:pPr>
        <w:widowControl/>
        <w:shd w:val="clear" w:color="auto" w:fill="FFFFFF"/>
        <w:wordWrap/>
        <w:autoSpaceDE/>
        <w:autoSpaceDN/>
        <w:spacing w:after="0" w:line="240" w:lineRule="auto"/>
        <w:jc w:val="left"/>
        <w:rPr>
          <w:rFonts w:ascii="Arial" w:eastAsia="Gulim" w:hAnsi="Arial" w:cs="Arial"/>
          <w:vanish/>
          <w:kern w:val="0"/>
          <w:sz w:val="24"/>
          <w:szCs w:val="24"/>
        </w:rPr>
      </w:pPr>
      <w:r w:rsidRPr="00C26D2D">
        <w:rPr>
          <w:rFonts w:ascii="Arial" w:eastAsia="Gulim" w:hAnsi="Arial" w:cs="Arial"/>
          <w:vanish/>
          <w:kern w:val="0"/>
          <w:sz w:val="24"/>
          <w:szCs w:val="24"/>
        </w:rPr>
        <w:t xml:space="preserve">s1~a) </w:t>
      </w:r>
      <w:r w:rsidRPr="00C26D2D">
        <w:rPr>
          <w:rFonts w:ascii="Arial" w:eastAsia="Gulim" w:hAnsi="Arial" w:cs="Arial"/>
          <w:vanish/>
          <w:kern w:val="0"/>
          <w:sz w:val="24"/>
          <w:szCs w:val="24"/>
        </w:rPr>
        <w:br/>
        <w:t xml:space="preserve">~s2~a) </w:t>
      </w:r>
      <w:r w:rsidRPr="00C26D2D">
        <w:rPr>
          <w:rFonts w:ascii="Arial" w:eastAsia="Gulim" w:hAnsi="Arial" w:cs="Arial"/>
          <w:vanish/>
          <w:kern w:val="0"/>
          <w:sz w:val="24"/>
          <w:szCs w:val="24"/>
        </w:rPr>
        <w:br/>
        <w:t xml:space="preserve">~s3~a) </w:t>
      </w:r>
      <w:r w:rsidRPr="00C26D2D">
        <w:rPr>
          <w:rFonts w:ascii="Arial" w:eastAsia="Gulim" w:hAnsi="Arial" w:cs="Arial"/>
          <w:vanish/>
          <w:kern w:val="0"/>
          <w:sz w:val="24"/>
          <w:szCs w:val="24"/>
        </w:rPr>
        <w:br/>
        <w:t xml:space="preserve">~s4~a) </w:t>
      </w:r>
      <w:r w:rsidRPr="00C26D2D">
        <w:rPr>
          <w:rFonts w:ascii="Arial" w:eastAsia="Gulim" w:hAnsi="Arial" w:cs="Arial"/>
          <w:vanish/>
          <w:kern w:val="0"/>
          <w:sz w:val="24"/>
          <w:szCs w:val="24"/>
        </w:rPr>
        <w:br/>
        <w:t xml:space="preserve">~s5~a) </w:t>
      </w:r>
      <w:r w:rsidRPr="00C26D2D">
        <w:rPr>
          <w:rFonts w:ascii="Arial" w:eastAsia="Gulim" w:hAnsi="Arial" w:cs="Arial"/>
          <w:vanish/>
          <w:kern w:val="0"/>
          <w:sz w:val="24"/>
          <w:szCs w:val="24"/>
        </w:rPr>
        <w:br/>
        <w:t xml:space="preserve">~s6~a) </w:t>
      </w:r>
      <w:r w:rsidRPr="00C26D2D">
        <w:rPr>
          <w:rFonts w:ascii="Arial" w:eastAsia="Gulim" w:hAnsi="Arial" w:cs="Arial"/>
          <w:vanish/>
          <w:kern w:val="0"/>
          <w:sz w:val="24"/>
          <w:szCs w:val="24"/>
        </w:rPr>
        <w:br/>
        <w:t xml:space="preserve">~s7~a) </w:t>
      </w:r>
      <w:r w:rsidRPr="00C26D2D">
        <w:rPr>
          <w:rFonts w:ascii="Arial" w:eastAsia="Gulim" w:hAnsi="Arial" w:cs="Arial"/>
          <w:vanish/>
          <w:kern w:val="0"/>
          <w:sz w:val="24"/>
          <w:szCs w:val="24"/>
        </w:rPr>
        <w:br/>
        <w:t xml:space="preserve">~s8~a) </w:t>
      </w:r>
      <w:r w:rsidRPr="00C26D2D">
        <w:rPr>
          <w:rFonts w:ascii="Arial" w:eastAsia="Gulim" w:hAnsi="Arial" w:cs="Arial"/>
          <w:vanish/>
          <w:kern w:val="0"/>
          <w:sz w:val="24"/>
          <w:szCs w:val="24"/>
        </w:rPr>
        <w:br/>
        <w:t xml:space="preserve">~s9~a) </w:t>
      </w:r>
      <w:r w:rsidRPr="00C26D2D">
        <w:rPr>
          <w:rFonts w:ascii="Arial" w:eastAsia="Gulim" w:hAnsi="Arial" w:cs="Arial"/>
          <w:vanish/>
          <w:kern w:val="0"/>
          <w:sz w:val="24"/>
          <w:szCs w:val="24"/>
        </w:rPr>
        <w:br/>
        <w:t xml:space="preserve">~s10~a) </w:t>
      </w:r>
      <w:r w:rsidRPr="00C26D2D">
        <w:rPr>
          <w:rFonts w:ascii="Arial" w:eastAsia="Gulim" w:hAnsi="Arial" w:cs="Arial"/>
          <w:vanish/>
          <w:kern w:val="0"/>
          <w:sz w:val="24"/>
          <w:szCs w:val="24"/>
        </w:rPr>
        <w:br/>
        <w:t xml:space="preserve">~s11~a) </w:t>
      </w:r>
      <w:r w:rsidRPr="00C26D2D">
        <w:rPr>
          <w:rFonts w:ascii="Arial" w:eastAsia="Gulim" w:hAnsi="Arial" w:cs="Arial"/>
          <w:vanish/>
          <w:kern w:val="0"/>
          <w:sz w:val="24"/>
          <w:szCs w:val="24"/>
        </w:rPr>
        <w:br/>
        <w:t xml:space="preserve">~s12~a) </w:t>
      </w:r>
      <w:r w:rsidRPr="00C26D2D">
        <w:rPr>
          <w:rFonts w:ascii="Arial" w:eastAsia="Gulim" w:hAnsi="Arial" w:cs="Arial"/>
          <w:vanish/>
          <w:kern w:val="0"/>
          <w:sz w:val="24"/>
          <w:szCs w:val="24"/>
        </w:rPr>
        <w:br/>
        <w:t xml:space="preserve">~s13~a) </w:t>
      </w:r>
    </w:p>
    <w:p w:rsidR="00C26D2D" w:rsidRPr="00C26D2D" w:rsidRDefault="00C26D2D" w:rsidP="00C26D2D">
      <w:pPr>
        <w:widowControl/>
        <w:shd w:val="clear" w:color="auto" w:fill="FFFFFF"/>
        <w:wordWrap/>
        <w:autoSpaceDE/>
        <w:autoSpaceDN/>
        <w:spacing w:after="450" w:line="300" w:lineRule="atLeast"/>
        <w:jc w:val="left"/>
        <w:rPr>
          <w:rFonts w:ascii="Arial" w:eastAsia="Gulim" w:hAnsi="Arial" w:cs="Arial"/>
          <w:b/>
          <w:bCs/>
          <w:color w:val="333333"/>
          <w:kern w:val="0"/>
          <w:sz w:val="21"/>
          <w:szCs w:val="21"/>
        </w:rPr>
      </w:pPr>
      <w:r w:rsidRPr="00C26D2D">
        <w:rPr>
          <w:rFonts w:ascii="Arial" w:eastAsia="Gulim" w:hAnsi="Arial" w:cs="Arial"/>
          <w:b/>
          <w:bCs/>
          <w:color w:val="333333"/>
          <w:kern w:val="0"/>
          <w:sz w:val="21"/>
          <w:szCs w:val="21"/>
        </w:rPr>
        <w:t>Look at the four tables below. These show demographic trends in four different countries between 1996 and 2000. The numbers on the left and right of each table show the number of people in millions.</w:t>
      </w:r>
      <w:r w:rsidRPr="00C26D2D">
        <w:rPr>
          <w:rFonts w:ascii="Arial" w:eastAsia="Gulim" w:hAnsi="Arial" w:cs="Arial"/>
          <w:b/>
          <w:bCs/>
          <w:color w:val="333333"/>
          <w:kern w:val="0"/>
          <w:sz w:val="21"/>
          <w:szCs w:val="21"/>
        </w:rPr>
        <w:br/>
      </w:r>
      <w:r w:rsidRPr="00C26D2D">
        <w:rPr>
          <w:rFonts w:ascii="Arial" w:eastAsia="Gulim" w:hAnsi="Arial" w:cs="Arial"/>
          <w:b/>
          <w:bCs/>
          <w:color w:val="333333"/>
          <w:kern w:val="0"/>
          <w:sz w:val="21"/>
          <w:szCs w:val="21"/>
        </w:rPr>
        <w:br/>
        <w:t>Using the information in these tables, match sentences 1-13 with the appropriate country.</w:t>
      </w:r>
    </w:p>
    <w:tbl>
      <w:tblPr>
        <w:tblW w:w="5000" w:type="pct"/>
        <w:tblCellMar>
          <w:top w:w="15" w:type="dxa"/>
          <w:left w:w="15" w:type="dxa"/>
          <w:bottom w:w="15" w:type="dxa"/>
          <w:right w:w="15" w:type="dxa"/>
        </w:tblCellMar>
        <w:tblLook w:val="04A0" w:firstRow="1" w:lastRow="0" w:firstColumn="1" w:lastColumn="0" w:noHBand="0" w:noVBand="1"/>
      </w:tblPr>
      <w:tblGrid>
        <w:gridCol w:w="1806"/>
        <w:gridCol w:w="1805"/>
        <w:gridCol w:w="1805"/>
        <w:gridCol w:w="1805"/>
        <w:gridCol w:w="1805"/>
      </w:tblGrid>
      <w:tr w:rsidR="00C26D2D" w:rsidRPr="00C26D2D" w:rsidTr="00C26D2D">
        <w:tc>
          <w:tcPr>
            <w:tcW w:w="1000" w:type="pct"/>
            <w:tcMar>
              <w:top w:w="0" w:type="dxa"/>
              <w:left w:w="0" w:type="dxa"/>
              <w:bottom w:w="0" w:type="dxa"/>
              <w:right w:w="0" w:type="dxa"/>
            </w:tcMar>
            <w:vAlign w:val="center"/>
            <w:hideMark/>
          </w:tcPr>
          <w:p w:rsidR="00C26D2D" w:rsidRPr="00C26D2D" w:rsidRDefault="00C26D2D" w:rsidP="00C26D2D">
            <w:pPr>
              <w:widowControl/>
              <w:wordWrap/>
              <w:autoSpaceDE/>
              <w:autoSpaceDN/>
              <w:spacing w:after="450" w:line="240" w:lineRule="auto"/>
              <w:jc w:val="center"/>
              <w:rPr>
                <w:rFonts w:ascii="Arial" w:eastAsia="Gulim" w:hAnsi="Arial" w:cs="Arial"/>
                <w:color w:val="000000"/>
                <w:kern w:val="0"/>
                <w:sz w:val="15"/>
                <w:szCs w:val="15"/>
              </w:rPr>
            </w:pPr>
            <w:r>
              <w:rPr>
                <w:rFonts w:ascii="Arial" w:eastAsia="Gulim" w:hAnsi="Arial" w:cs="Arial"/>
                <w:noProof/>
                <w:color w:val="000000"/>
                <w:kern w:val="0"/>
                <w:sz w:val="15"/>
                <w:szCs w:val="15"/>
                <w:lang w:eastAsia="ja-JP"/>
              </w:rPr>
              <w:drawing>
                <wp:inline distT="0" distB="0" distL="0" distR="0" wp14:anchorId="30DA3CCB" wp14:editId="3F5B042C">
                  <wp:extent cx="400050" cy="276225"/>
                  <wp:effectExtent l="0" t="0" r="0" b="9525"/>
                  <wp:docPr id="35" name="그림 35" descr="IE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IELTS"/>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00050" cy="276225"/>
                          </a:xfrm>
                          <a:prstGeom prst="rect">
                            <a:avLst/>
                          </a:prstGeom>
                          <a:noFill/>
                          <a:ln>
                            <a:noFill/>
                          </a:ln>
                        </pic:spPr>
                      </pic:pic>
                    </a:graphicData>
                  </a:graphic>
                </wp:inline>
              </w:drawing>
            </w:r>
          </w:p>
        </w:tc>
        <w:tc>
          <w:tcPr>
            <w:tcW w:w="1000" w:type="pct"/>
            <w:tcMar>
              <w:top w:w="0" w:type="dxa"/>
              <w:left w:w="0" w:type="dxa"/>
              <w:bottom w:w="0" w:type="dxa"/>
              <w:right w:w="0" w:type="dxa"/>
            </w:tcMar>
            <w:vAlign w:val="center"/>
            <w:hideMark/>
          </w:tcPr>
          <w:p w:rsidR="00C26D2D" w:rsidRPr="00C26D2D" w:rsidRDefault="00C26D2D" w:rsidP="00C26D2D">
            <w:pPr>
              <w:widowControl/>
              <w:wordWrap/>
              <w:autoSpaceDE/>
              <w:autoSpaceDN/>
              <w:spacing w:after="450" w:line="240" w:lineRule="auto"/>
              <w:jc w:val="center"/>
              <w:rPr>
                <w:rFonts w:ascii="Arial" w:eastAsia="Gulim" w:hAnsi="Arial" w:cs="Arial"/>
                <w:color w:val="000000"/>
                <w:kern w:val="0"/>
                <w:sz w:val="15"/>
                <w:szCs w:val="15"/>
              </w:rPr>
            </w:pPr>
            <w:r>
              <w:rPr>
                <w:rFonts w:ascii="Arial" w:eastAsia="Gulim" w:hAnsi="Arial" w:cs="Arial"/>
                <w:noProof/>
                <w:color w:val="000000"/>
                <w:kern w:val="0"/>
                <w:sz w:val="15"/>
                <w:szCs w:val="15"/>
                <w:lang w:eastAsia="ja-JP"/>
              </w:rPr>
              <w:drawing>
                <wp:inline distT="0" distB="0" distL="0" distR="0" wp14:anchorId="21BBF051" wp14:editId="41FF0F38">
                  <wp:extent cx="400050" cy="276225"/>
                  <wp:effectExtent l="0" t="0" r="0" b="9525"/>
                  <wp:docPr id="34" name="그림 34" descr="IE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IELTS"/>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00050" cy="276225"/>
                          </a:xfrm>
                          <a:prstGeom prst="rect">
                            <a:avLst/>
                          </a:prstGeom>
                          <a:noFill/>
                          <a:ln>
                            <a:noFill/>
                          </a:ln>
                        </pic:spPr>
                      </pic:pic>
                    </a:graphicData>
                  </a:graphic>
                </wp:inline>
              </w:drawing>
            </w:r>
          </w:p>
        </w:tc>
        <w:tc>
          <w:tcPr>
            <w:tcW w:w="1000" w:type="pct"/>
            <w:tcMar>
              <w:top w:w="0" w:type="dxa"/>
              <w:left w:w="0" w:type="dxa"/>
              <w:bottom w:w="0" w:type="dxa"/>
              <w:right w:w="0" w:type="dxa"/>
            </w:tcMar>
            <w:vAlign w:val="center"/>
            <w:hideMark/>
          </w:tcPr>
          <w:p w:rsidR="00C26D2D" w:rsidRPr="00C26D2D" w:rsidRDefault="00C26D2D" w:rsidP="00C26D2D">
            <w:pPr>
              <w:widowControl/>
              <w:wordWrap/>
              <w:autoSpaceDE/>
              <w:autoSpaceDN/>
              <w:spacing w:after="450" w:line="240" w:lineRule="auto"/>
              <w:jc w:val="center"/>
              <w:rPr>
                <w:rFonts w:ascii="Arial" w:eastAsia="Gulim" w:hAnsi="Arial" w:cs="Arial"/>
                <w:color w:val="000000"/>
                <w:kern w:val="0"/>
                <w:sz w:val="15"/>
                <w:szCs w:val="15"/>
              </w:rPr>
            </w:pPr>
            <w:r>
              <w:rPr>
                <w:rFonts w:ascii="Arial" w:eastAsia="Gulim" w:hAnsi="Arial" w:cs="Arial"/>
                <w:noProof/>
                <w:color w:val="000000"/>
                <w:kern w:val="0"/>
                <w:sz w:val="15"/>
                <w:szCs w:val="15"/>
                <w:lang w:eastAsia="ja-JP"/>
              </w:rPr>
              <w:drawing>
                <wp:inline distT="0" distB="0" distL="0" distR="0" wp14:anchorId="70F7AF3B" wp14:editId="690A6D1B">
                  <wp:extent cx="400050" cy="276225"/>
                  <wp:effectExtent l="0" t="0" r="0" b="9525"/>
                  <wp:docPr id="33" name="그림 33" descr="IE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IELT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00050" cy="276225"/>
                          </a:xfrm>
                          <a:prstGeom prst="rect">
                            <a:avLst/>
                          </a:prstGeom>
                          <a:noFill/>
                          <a:ln>
                            <a:noFill/>
                          </a:ln>
                        </pic:spPr>
                      </pic:pic>
                    </a:graphicData>
                  </a:graphic>
                </wp:inline>
              </w:drawing>
            </w:r>
          </w:p>
        </w:tc>
        <w:tc>
          <w:tcPr>
            <w:tcW w:w="1000" w:type="pct"/>
            <w:tcMar>
              <w:top w:w="0" w:type="dxa"/>
              <w:left w:w="0" w:type="dxa"/>
              <w:bottom w:w="0" w:type="dxa"/>
              <w:right w:w="0" w:type="dxa"/>
            </w:tcMar>
            <w:vAlign w:val="center"/>
            <w:hideMark/>
          </w:tcPr>
          <w:p w:rsidR="00C26D2D" w:rsidRPr="00C26D2D" w:rsidRDefault="00C26D2D" w:rsidP="00C26D2D">
            <w:pPr>
              <w:widowControl/>
              <w:wordWrap/>
              <w:autoSpaceDE/>
              <w:autoSpaceDN/>
              <w:spacing w:after="450" w:line="240" w:lineRule="auto"/>
              <w:jc w:val="center"/>
              <w:rPr>
                <w:rFonts w:ascii="Arial" w:eastAsia="Gulim" w:hAnsi="Arial" w:cs="Arial"/>
                <w:color w:val="000000"/>
                <w:kern w:val="0"/>
                <w:sz w:val="15"/>
                <w:szCs w:val="15"/>
              </w:rPr>
            </w:pPr>
            <w:r>
              <w:rPr>
                <w:rFonts w:ascii="Arial" w:eastAsia="Gulim" w:hAnsi="Arial" w:cs="Arial"/>
                <w:noProof/>
                <w:color w:val="000000"/>
                <w:kern w:val="0"/>
                <w:sz w:val="15"/>
                <w:szCs w:val="15"/>
                <w:lang w:eastAsia="ja-JP"/>
              </w:rPr>
              <w:drawing>
                <wp:inline distT="0" distB="0" distL="0" distR="0" wp14:anchorId="50089C9E" wp14:editId="756D443E">
                  <wp:extent cx="400050" cy="276225"/>
                  <wp:effectExtent l="0" t="0" r="0" b="9525"/>
                  <wp:docPr id="32" name="그림 32" descr="IE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IELTS"/>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00050" cy="276225"/>
                          </a:xfrm>
                          <a:prstGeom prst="rect">
                            <a:avLst/>
                          </a:prstGeom>
                          <a:noFill/>
                          <a:ln>
                            <a:noFill/>
                          </a:ln>
                        </pic:spPr>
                      </pic:pic>
                    </a:graphicData>
                  </a:graphic>
                </wp:inline>
              </w:drawing>
            </w:r>
          </w:p>
        </w:tc>
        <w:tc>
          <w:tcPr>
            <w:tcW w:w="1000" w:type="pct"/>
            <w:tcMar>
              <w:top w:w="0" w:type="dxa"/>
              <w:left w:w="0" w:type="dxa"/>
              <w:bottom w:w="0" w:type="dxa"/>
              <w:right w:w="0" w:type="dxa"/>
            </w:tcMar>
            <w:vAlign w:val="center"/>
            <w:hideMark/>
          </w:tcPr>
          <w:p w:rsidR="00C26D2D" w:rsidRPr="00C26D2D" w:rsidRDefault="00C26D2D" w:rsidP="00C26D2D">
            <w:pPr>
              <w:widowControl/>
              <w:wordWrap/>
              <w:autoSpaceDE/>
              <w:autoSpaceDN/>
              <w:spacing w:after="450" w:line="240" w:lineRule="auto"/>
              <w:jc w:val="center"/>
              <w:rPr>
                <w:rFonts w:ascii="Arial" w:eastAsia="Gulim" w:hAnsi="Arial" w:cs="Arial"/>
                <w:color w:val="000000"/>
                <w:kern w:val="0"/>
                <w:sz w:val="15"/>
                <w:szCs w:val="15"/>
              </w:rPr>
            </w:pPr>
            <w:r>
              <w:rPr>
                <w:rFonts w:ascii="Arial" w:eastAsia="Gulim" w:hAnsi="Arial" w:cs="Arial"/>
                <w:noProof/>
                <w:color w:val="000000"/>
                <w:kern w:val="0"/>
                <w:sz w:val="15"/>
                <w:szCs w:val="15"/>
                <w:lang w:eastAsia="ja-JP"/>
              </w:rPr>
              <w:drawing>
                <wp:inline distT="0" distB="0" distL="0" distR="0" wp14:anchorId="7BDFFF79" wp14:editId="5B58B606">
                  <wp:extent cx="400050" cy="276225"/>
                  <wp:effectExtent l="0" t="0" r="0" b="9525"/>
                  <wp:docPr id="31" name="그림 31" descr="IE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IELTS"/>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00050" cy="276225"/>
                          </a:xfrm>
                          <a:prstGeom prst="rect">
                            <a:avLst/>
                          </a:prstGeom>
                          <a:noFill/>
                          <a:ln>
                            <a:noFill/>
                          </a:ln>
                        </pic:spPr>
                      </pic:pic>
                    </a:graphicData>
                  </a:graphic>
                </wp:inline>
              </w:drawing>
            </w:r>
          </w:p>
        </w:tc>
      </w:tr>
      <w:tr w:rsidR="00C26D2D" w:rsidRPr="00C26D2D" w:rsidTr="00C26D2D">
        <w:tc>
          <w:tcPr>
            <w:tcW w:w="1000" w:type="pct"/>
            <w:tcMar>
              <w:top w:w="0" w:type="dxa"/>
              <w:left w:w="0" w:type="dxa"/>
              <w:bottom w:w="0" w:type="dxa"/>
              <w:right w:w="0" w:type="dxa"/>
            </w:tcMar>
            <w:vAlign w:val="center"/>
            <w:hideMark/>
          </w:tcPr>
          <w:p w:rsidR="00C26D2D" w:rsidRPr="00C26D2D" w:rsidRDefault="00C26D2D" w:rsidP="00C26D2D">
            <w:pPr>
              <w:widowControl/>
              <w:wordWrap/>
              <w:autoSpaceDE/>
              <w:autoSpaceDN/>
              <w:spacing w:after="450" w:line="240" w:lineRule="auto"/>
              <w:jc w:val="center"/>
              <w:rPr>
                <w:rFonts w:ascii="Arial" w:eastAsia="Gulim" w:hAnsi="Arial" w:cs="Arial"/>
                <w:color w:val="000000"/>
                <w:kern w:val="0"/>
                <w:sz w:val="15"/>
                <w:szCs w:val="15"/>
              </w:rPr>
            </w:pPr>
            <w:r w:rsidRPr="00C26D2D">
              <w:rPr>
                <w:rFonts w:ascii="Arial" w:eastAsia="Gulim" w:hAnsi="Arial" w:cs="Arial"/>
                <w:color w:val="000000"/>
                <w:kern w:val="0"/>
                <w:sz w:val="15"/>
                <w:szCs w:val="15"/>
              </w:rPr>
              <w:t>Number of people</w:t>
            </w:r>
            <w:r w:rsidRPr="00C26D2D">
              <w:rPr>
                <w:rFonts w:ascii="Arial" w:eastAsia="Gulim" w:hAnsi="Arial" w:cs="Arial"/>
                <w:color w:val="000000"/>
                <w:kern w:val="0"/>
                <w:sz w:val="15"/>
                <w:szCs w:val="15"/>
              </w:rPr>
              <w:br/>
              <w:t>under 18 years of age</w:t>
            </w:r>
          </w:p>
        </w:tc>
        <w:tc>
          <w:tcPr>
            <w:tcW w:w="1000" w:type="pct"/>
            <w:tcMar>
              <w:top w:w="0" w:type="dxa"/>
              <w:left w:w="0" w:type="dxa"/>
              <w:bottom w:w="0" w:type="dxa"/>
              <w:right w:w="0" w:type="dxa"/>
            </w:tcMar>
            <w:vAlign w:val="center"/>
            <w:hideMark/>
          </w:tcPr>
          <w:p w:rsidR="00C26D2D" w:rsidRPr="00C26D2D" w:rsidRDefault="00C26D2D" w:rsidP="00C26D2D">
            <w:pPr>
              <w:widowControl/>
              <w:wordWrap/>
              <w:autoSpaceDE/>
              <w:autoSpaceDN/>
              <w:spacing w:after="450" w:line="240" w:lineRule="auto"/>
              <w:jc w:val="center"/>
              <w:rPr>
                <w:rFonts w:ascii="Arial" w:eastAsia="Gulim" w:hAnsi="Arial" w:cs="Arial"/>
                <w:color w:val="000000"/>
                <w:kern w:val="0"/>
                <w:sz w:val="15"/>
                <w:szCs w:val="15"/>
              </w:rPr>
            </w:pPr>
            <w:r w:rsidRPr="00C26D2D">
              <w:rPr>
                <w:rFonts w:ascii="Arial" w:eastAsia="Gulim" w:hAnsi="Arial" w:cs="Arial"/>
                <w:color w:val="000000"/>
                <w:kern w:val="0"/>
                <w:sz w:val="15"/>
                <w:szCs w:val="15"/>
              </w:rPr>
              <w:t>Number of people</w:t>
            </w:r>
            <w:r w:rsidRPr="00C26D2D">
              <w:rPr>
                <w:rFonts w:ascii="Arial" w:eastAsia="Gulim" w:hAnsi="Arial" w:cs="Arial"/>
                <w:color w:val="000000"/>
                <w:kern w:val="0"/>
                <w:sz w:val="15"/>
                <w:szCs w:val="15"/>
              </w:rPr>
              <w:br/>
              <w:t>over 65 years of age</w:t>
            </w:r>
          </w:p>
        </w:tc>
        <w:tc>
          <w:tcPr>
            <w:tcW w:w="1000" w:type="pct"/>
            <w:tcMar>
              <w:top w:w="0" w:type="dxa"/>
              <w:left w:w="0" w:type="dxa"/>
              <w:bottom w:w="0" w:type="dxa"/>
              <w:right w:w="0" w:type="dxa"/>
            </w:tcMar>
            <w:vAlign w:val="center"/>
            <w:hideMark/>
          </w:tcPr>
          <w:p w:rsidR="00C26D2D" w:rsidRPr="00C26D2D" w:rsidRDefault="00C26D2D" w:rsidP="00C26D2D">
            <w:pPr>
              <w:widowControl/>
              <w:wordWrap/>
              <w:autoSpaceDE/>
              <w:autoSpaceDN/>
              <w:spacing w:after="450" w:line="240" w:lineRule="auto"/>
              <w:jc w:val="center"/>
              <w:rPr>
                <w:rFonts w:ascii="Arial" w:eastAsia="Gulim" w:hAnsi="Arial" w:cs="Arial"/>
                <w:color w:val="000000"/>
                <w:kern w:val="0"/>
                <w:sz w:val="15"/>
                <w:szCs w:val="15"/>
              </w:rPr>
            </w:pPr>
            <w:r w:rsidRPr="00C26D2D">
              <w:rPr>
                <w:rFonts w:ascii="Arial" w:eastAsia="Gulim" w:hAnsi="Arial" w:cs="Arial"/>
                <w:color w:val="000000"/>
                <w:kern w:val="0"/>
                <w:sz w:val="15"/>
                <w:szCs w:val="15"/>
              </w:rPr>
              <w:t>Number</w:t>
            </w:r>
            <w:r w:rsidRPr="00C26D2D">
              <w:rPr>
                <w:rFonts w:ascii="Arial" w:eastAsia="Gulim" w:hAnsi="Arial" w:cs="Arial"/>
                <w:color w:val="000000"/>
                <w:kern w:val="0"/>
                <w:sz w:val="15"/>
                <w:szCs w:val="15"/>
              </w:rPr>
              <w:br/>
              <w:t>of deaths</w:t>
            </w:r>
          </w:p>
        </w:tc>
        <w:tc>
          <w:tcPr>
            <w:tcW w:w="1000" w:type="pct"/>
            <w:tcMar>
              <w:top w:w="0" w:type="dxa"/>
              <w:left w:w="0" w:type="dxa"/>
              <w:bottom w:w="0" w:type="dxa"/>
              <w:right w:w="0" w:type="dxa"/>
            </w:tcMar>
            <w:vAlign w:val="center"/>
            <w:hideMark/>
          </w:tcPr>
          <w:p w:rsidR="00C26D2D" w:rsidRPr="00C26D2D" w:rsidRDefault="00C26D2D" w:rsidP="00C26D2D">
            <w:pPr>
              <w:widowControl/>
              <w:wordWrap/>
              <w:autoSpaceDE/>
              <w:autoSpaceDN/>
              <w:spacing w:after="450" w:line="240" w:lineRule="auto"/>
              <w:jc w:val="center"/>
              <w:rPr>
                <w:rFonts w:ascii="Arial" w:eastAsia="Gulim" w:hAnsi="Arial" w:cs="Arial"/>
                <w:color w:val="000000"/>
                <w:kern w:val="0"/>
                <w:sz w:val="15"/>
                <w:szCs w:val="15"/>
              </w:rPr>
            </w:pPr>
            <w:r w:rsidRPr="00C26D2D">
              <w:rPr>
                <w:rFonts w:ascii="Arial" w:eastAsia="Gulim" w:hAnsi="Arial" w:cs="Arial"/>
                <w:color w:val="000000"/>
                <w:kern w:val="0"/>
                <w:sz w:val="15"/>
                <w:szCs w:val="15"/>
              </w:rPr>
              <w:t>Number of</w:t>
            </w:r>
            <w:r w:rsidRPr="00C26D2D">
              <w:rPr>
                <w:rFonts w:ascii="Arial" w:eastAsia="Gulim" w:hAnsi="Arial" w:cs="Arial"/>
                <w:color w:val="000000"/>
                <w:kern w:val="0"/>
                <w:sz w:val="15"/>
                <w:szCs w:val="15"/>
              </w:rPr>
              <w:br/>
              <w:t>married people</w:t>
            </w:r>
          </w:p>
        </w:tc>
        <w:tc>
          <w:tcPr>
            <w:tcW w:w="1000" w:type="pct"/>
            <w:tcMar>
              <w:top w:w="0" w:type="dxa"/>
              <w:left w:w="0" w:type="dxa"/>
              <w:bottom w:w="0" w:type="dxa"/>
              <w:right w:w="0" w:type="dxa"/>
            </w:tcMar>
            <w:vAlign w:val="center"/>
            <w:hideMark/>
          </w:tcPr>
          <w:p w:rsidR="00C26D2D" w:rsidRPr="00C26D2D" w:rsidRDefault="00C26D2D" w:rsidP="00C26D2D">
            <w:pPr>
              <w:widowControl/>
              <w:wordWrap/>
              <w:autoSpaceDE/>
              <w:autoSpaceDN/>
              <w:spacing w:after="450" w:line="240" w:lineRule="auto"/>
              <w:jc w:val="center"/>
              <w:rPr>
                <w:rFonts w:ascii="Arial" w:eastAsia="Gulim" w:hAnsi="Arial" w:cs="Arial"/>
                <w:color w:val="000000"/>
                <w:kern w:val="0"/>
                <w:sz w:val="15"/>
                <w:szCs w:val="15"/>
              </w:rPr>
            </w:pPr>
            <w:r w:rsidRPr="00C26D2D">
              <w:rPr>
                <w:rFonts w:ascii="Arial" w:eastAsia="Gulim" w:hAnsi="Arial" w:cs="Arial"/>
                <w:color w:val="000000"/>
                <w:kern w:val="0"/>
                <w:sz w:val="15"/>
                <w:szCs w:val="15"/>
              </w:rPr>
              <w:t>Number of</w:t>
            </w:r>
            <w:r w:rsidRPr="00C26D2D">
              <w:rPr>
                <w:rFonts w:ascii="Arial" w:eastAsia="Gulim" w:hAnsi="Arial" w:cs="Arial"/>
                <w:color w:val="000000"/>
                <w:kern w:val="0"/>
                <w:sz w:val="15"/>
                <w:szCs w:val="15"/>
              </w:rPr>
              <w:br/>
              <w:t>single people</w:t>
            </w:r>
          </w:p>
        </w:tc>
      </w:tr>
      <w:tr w:rsidR="00C26D2D" w:rsidRPr="00C26D2D" w:rsidTr="00C26D2D">
        <w:trPr>
          <w:trHeight w:val="600"/>
        </w:trPr>
        <w:tc>
          <w:tcPr>
            <w:tcW w:w="0" w:type="auto"/>
            <w:gridSpan w:val="5"/>
            <w:tcMar>
              <w:top w:w="0" w:type="dxa"/>
              <w:left w:w="0" w:type="dxa"/>
              <w:bottom w:w="0" w:type="dxa"/>
              <w:right w:w="0" w:type="dxa"/>
            </w:tcMar>
            <w:vAlign w:val="center"/>
            <w:hideMark/>
          </w:tcPr>
          <w:p w:rsidR="00C26D2D" w:rsidRPr="00C26D2D" w:rsidRDefault="00C26D2D" w:rsidP="00C26D2D">
            <w:pPr>
              <w:widowControl/>
              <w:wordWrap/>
              <w:autoSpaceDE/>
              <w:autoSpaceDN/>
              <w:spacing w:after="450" w:line="240" w:lineRule="auto"/>
              <w:jc w:val="center"/>
              <w:rPr>
                <w:rFonts w:ascii="Arial" w:eastAsia="Gulim" w:hAnsi="Arial" w:cs="Arial"/>
                <w:color w:val="000000"/>
                <w:kern w:val="0"/>
                <w:szCs w:val="20"/>
              </w:rPr>
            </w:pPr>
            <w:r w:rsidRPr="00C26D2D">
              <w:rPr>
                <w:rFonts w:ascii="Arial" w:eastAsia="Gulim" w:hAnsi="Arial" w:cs="Arial"/>
                <w:b/>
                <w:bCs/>
                <w:color w:val="000000"/>
                <w:kern w:val="0"/>
                <w:szCs w:val="20"/>
              </w:rPr>
              <w:t>Country 1: Lycia</w:t>
            </w:r>
          </w:p>
        </w:tc>
      </w:tr>
      <w:tr w:rsidR="00C26D2D" w:rsidRPr="00C26D2D" w:rsidTr="00C26D2D">
        <w:tc>
          <w:tcPr>
            <w:tcW w:w="1000" w:type="pct"/>
            <w:tcMar>
              <w:top w:w="0" w:type="dxa"/>
              <w:left w:w="0" w:type="dxa"/>
              <w:bottom w:w="0" w:type="dxa"/>
              <w:right w:w="0" w:type="dxa"/>
            </w:tcMar>
            <w:vAlign w:val="center"/>
            <w:hideMark/>
          </w:tcPr>
          <w:p w:rsidR="00C26D2D" w:rsidRPr="00C26D2D" w:rsidRDefault="00C26D2D" w:rsidP="00C26D2D">
            <w:pPr>
              <w:widowControl/>
              <w:wordWrap/>
              <w:autoSpaceDE/>
              <w:autoSpaceDN/>
              <w:spacing w:after="450" w:line="240" w:lineRule="auto"/>
              <w:jc w:val="center"/>
              <w:rPr>
                <w:rFonts w:ascii="Arial" w:eastAsia="Gulim" w:hAnsi="Arial" w:cs="Arial"/>
                <w:color w:val="000000"/>
                <w:kern w:val="0"/>
                <w:sz w:val="15"/>
                <w:szCs w:val="15"/>
              </w:rPr>
            </w:pPr>
            <w:r>
              <w:rPr>
                <w:rFonts w:ascii="Arial" w:eastAsia="Gulim" w:hAnsi="Arial" w:cs="Arial"/>
                <w:noProof/>
                <w:color w:val="000000"/>
                <w:kern w:val="0"/>
                <w:sz w:val="15"/>
                <w:szCs w:val="15"/>
                <w:lang w:eastAsia="ja-JP"/>
              </w:rPr>
              <w:lastRenderedPageBreak/>
              <w:drawing>
                <wp:inline distT="0" distB="0" distL="0" distR="0" wp14:anchorId="754BE1C3" wp14:editId="7B20F105">
                  <wp:extent cx="904875" cy="1571625"/>
                  <wp:effectExtent l="0" t="0" r="9525" b="9525"/>
                  <wp:docPr id="30" name="그림 30" descr="IE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IELTS"/>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904875" cy="1571625"/>
                          </a:xfrm>
                          <a:prstGeom prst="rect">
                            <a:avLst/>
                          </a:prstGeom>
                          <a:noFill/>
                          <a:ln>
                            <a:noFill/>
                          </a:ln>
                        </pic:spPr>
                      </pic:pic>
                    </a:graphicData>
                  </a:graphic>
                </wp:inline>
              </w:drawing>
            </w:r>
          </w:p>
        </w:tc>
        <w:tc>
          <w:tcPr>
            <w:tcW w:w="1000" w:type="pct"/>
            <w:tcMar>
              <w:top w:w="0" w:type="dxa"/>
              <w:left w:w="0" w:type="dxa"/>
              <w:bottom w:w="0" w:type="dxa"/>
              <w:right w:w="0" w:type="dxa"/>
            </w:tcMar>
            <w:vAlign w:val="center"/>
            <w:hideMark/>
          </w:tcPr>
          <w:p w:rsidR="00C26D2D" w:rsidRPr="00C26D2D" w:rsidRDefault="00C26D2D" w:rsidP="00C26D2D">
            <w:pPr>
              <w:widowControl/>
              <w:wordWrap/>
              <w:autoSpaceDE/>
              <w:autoSpaceDN/>
              <w:spacing w:after="450" w:line="240" w:lineRule="auto"/>
              <w:jc w:val="center"/>
              <w:rPr>
                <w:rFonts w:ascii="Arial" w:eastAsia="Gulim" w:hAnsi="Arial" w:cs="Arial"/>
                <w:color w:val="000000"/>
                <w:kern w:val="0"/>
                <w:sz w:val="15"/>
                <w:szCs w:val="15"/>
              </w:rPr>
            </w:pPr>
            <w:r>
              <w:rPr>
                <w:rFonts w:ascii="Arial" w:eastAsia="Gulim" w:hAnsi="Arial" w:cs="Arial"/>
                <w:noProof/>
                <w:color w:val="000000"/>
                <w:kern w:val="0"/>
                <w:sz w:val="15"/>
                <w:szCs w:val="15"/>
                <w:lang w:eastAsia="ja-JP"/>
              </w:rPr>
              <w:drawing>
                <wp:inline distT="0" distB="0" distL="0" distR="0" wp14:anchorId="39CB3E55" wp14:editId="452323E9">
                  <wp:extent cx="904875" cy="1571625"/>
                  <wp:effectExtent l="0" t="0" r="9525" b="9525"/>
                  <wp:docPr id="29" name="그림 29" descr="IE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IELTS"/>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904875" cy="1571625"/>
                          </a:xfrm>
                          <a:prstGeom prst="rect">
                            <a:avLst/>
                          </a:prstGeom>
                          <a:noFill/>
                          <a:ln>
                            <a:noFill/>
                          </a:ln>
                        </pic:spPr>
                      </pic:pic>
                    </a:graphicData>
                  </a:graphic>
                </wp:inline>
              </w:drawing>
            </w:r>
          </w:p>
        </w:tc>
        <w:tc>
          <w:tcPr>
            <w:tcW w:w="1000" w:type="pct"/>
            <w:tcMar>
              <w:top w:w="0" w:type="dxa"/>
              <w:left w:w="0" w:type="dxa"/>
              <w:bottom w:w="0" w:type="dxa"/>
              <w:right w:w="0" w:type="dxa"/>
            </w:tcMar>
            <w:vAlign w:val="center"/>
            <w:hideMark/>
          </w:tcPr>
          <w:p w:rsidR="00C26D2D" w:rsidRPr="00C26D2D" w:rsidRDefault="00C26D2D" w:rsidP="00C26D2D">
            <w:pPr>
              <w:widowControl/>
              <w:wordWrap/>
              <w:autoSpaceDE/>
              <w:autoSpaceDN/>
              <w:spacing w:after="450" w:line="240" w:lineRule="auto"/>
              <w:jc w:val="center"/>
              <w:rPr>
                <w:rFonts w:ascii="Arial" w:eastAsia="Gulim" w:hAnsi="Arial" w:cs="Arial"/>
                <w:color w:val="000000"/>
                <w:kern w:val="0"/>
                <w:sz w:val="15"/>
                <w:szCs w:val="15"/>
              </w:rPr>
            </w:pPr>
            <w:r>
              <w:rPr>
                <w:rFonts w:ascii="Arial" w:eastAsia="Gulim" w:hAnsi="Arial" w:cs="Arial"/>
                <w:noProof/>
                <w:color w:val="000000"/>
                <w:kern w:val="0"/>
                <w:sz w:val="15"/>
                <w:szCs w:val="15"/>
                <w:lang w:eastAsia="ja-JP"/>
              </w:rPr>
              <w:drawing>
                <wp:inline distT="0" distB="0" distL="0" distR="0" wp14:anchorId="70258419" wp14:editId="6A49A6D8">
                  <wp:extent cx="904875" cy="1571625"/>
                  <wp:effectExtent l="0" t="0" r="9525" b="9525"/>
                  <wp:docPr id="28" name="그림 28" descr="IE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IELTS"/>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904875" cy="1571625"/>
                          </a:xfrm>
                          <a:prstGeom prst="rect">
                            <a:avLst/>
                          </a:prstGeom>
                          <a:noFill/>
                          <a:ln>
                            <a:noFill/>
                          </a:ln>
                        </pic:spPr>
                      </pic:pic>
                    </a:graphicData>
                  </a:graphic>
                </wp:inline>
              </w:drawing>
            </w:r>
          </w:p>
        </w:tc>
        <w:tc>
          <w:tcPr>
            <w:tcW w:w="1000" w:type="pct"/>
            <w:tcMar>
              <w:top w:w="0" w:type="dxa"/>
              <w:left w:w="0" w:type="dxa"/>
              <w:bottom w:w="0" w:type="dxa"/>
              <w:right w:w="0" w:type="dxa"/>
            </w:tcMar>
            <w:vAlign w:val="center"/>
            <w:hideMark/>
          </w:tcPr>
          <w:p w:rsidR="00C26D2D" w:rsidRPr="00C26D2D" w:rsidRDefault="00C26D2D" w:rsidP="00C26D2D">
            <w:pPr>
              <w:widowControl/>
              <w:wordWrap/>
              <w:autoSpaceDE/>
              <w:autoSpaceDN/>
              <w:spacing w:after="450" w:line="240" w:lineRule="auto"/>
              <w:jc w:val="center"/>
              <w:rPr>
                <w:rFonts w:ascii="Arial" w:eastAsia="Gulim" w:hAnsi="Arial" w:cs="Arial"/>
                <w:color w:val="000000"/>
                <w:kern w:val="0"/>
                <w:sz w:val="15"/>
                <w:szCs w:val="15"/>
              </w:rPr>
            </w:pPr>
            <w:r>
              <w:rPr>
                <w:rFonts w:ascii="Arial" w:eastAsia="Gulim" w:hAnsi="Arial" w:cs="Arial"/>
                <w:noProof/>
                <w:color w:val="000000"/>
                <w:kern w:val="0"/>
                <w:sz w:val="15"/>
                <w:szCs w:val="15"/>
                <w:lang w:eastAsia="ja-JP"/>
              </w:rPr>
              <w:drawing>
                <wp:inline distT="0" distB="0" distL="0" distR="0" wp14:anchorId="26929EBC" wp14:editId="61E06C36">
                  <wp:extent cx="904875" cy="1571625"/>
                  <wp:effectExtent l="0" t="0" r="9525" b="9525"/>
                  <wp:docPr id="27" name="그림 27" descr="IE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IELTS"/>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904875" cy="1571625"/>
                          </a:xfrm>
                          <a:prstGeom prst="rect">
                            <a:avLst/>
                          </a:prstGeom>
                          <a:noFill/>
                          <a:ln>
                            <a:noFill/>
                          </a:ln>
                        </pic:spPr>
                      </pic:pic>
                    </a:graphicData>
                  </a:graphic>
                </wp:inline>
              </w:drawing>
            </w:r>
          </w:p>
        </w:tc>
        <w:tc>
          <w:tcPr>
            <w:tcW w:w="1000" w:type="pct"/>
            <w:tcMar>
              <w:top w:w="0" w:type="dxa"/>
              <w:left w:w="0" w:type="dxa"/>
              <w:bottom w:w="0" w:type="dxa"/>
              <w:right w:w="0" w:type="dxa"/>
            </w:tcMar>
            <w:vAlign w:val="center"/>
            <w:hideMark/>
          </w:tcPr>
          <w:p w:rsidR="00C26D2D" w:rsidRPr="00C26D2D" w:rsidRDefault="00C26D2D" w:rsidP="00C26D2D">
            <w:pPr>
              <w:widowControl/>
              <w:wordWrap/>
              <w:autoSpaceDE/>
              <w:autoSpaceDN/>
              <w:spacing w:after="450" w:line="240" w:lineRule="auto"/>
              <w:jc w:val="center"/>
              <w:rPr>
                <w:rFonts w:ascii="Arial" w:eastAsia="Gulim" w:hAnsi="Arial" w:cs="Arial"/>
                <w:color w:val="000000"/>
                <w:kern w:val="0"/>
                <w:sz w:val="15"/>
                <w:szCs w:val="15"/>
              </w:rPr>
            </w:pPr>
            <w:r>
              <w:rPr>
                <w:rFonts w:ascii="Arial" w:eastAsia="Gulim" w:hAnsi="Arial" w:cs="Arial"/>
                <w:noProof/>
                <w:color w:val="000000"/>
                <w:kern w:val="0"/>
                <w:sz w:val="15"/>
                <w:szCs w:val="15"/>
                <w:lang w:eastAsia="ja-JP"/>
              </w:rPr>
              <w:drawing>
                <wp:inline distT="0" distB="0" distL="0" distR="0" wp14:anchorId="79A42C41" wp14:editId="2A42B53F">
                  <wp:extent cx="904875" cy="1571625"/>
                  <wp:effectExtent l="0" t="0" r="9525" b="9525"/>
                  <wp:docPr id="26" name="그림 26" descr="IE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IELTS"/>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04875" cy="1571625"/>
                          </a:xfrm>
                          <a:prstGeom prst="rect">
                            <a:avLst/>
                          </a:prstGeom>
                          <a:noFill/>
                          <a:ln>
                            <a:noFill/>
                          </a:ln>
                        </pic:spPr>
                      </pic:pic>
                    </a:graphicData>
                  </a:graphic>
                </wp:inline>
              </w:drawing>
            </w:r>
          </w:p>
        </w:tc>
      </w:tr>
      <w:tr w:rsidR="00C26D2D" w:rsidRPr="00C26D2D" w:rsidTr="00C26D2D">
        <w:trPr>
          <w:trHeight w:val="600"/>
        </w:trPr>
        <w:tc>
          <w:tcPr>
            <w:tcW w:w="0" w:type="auto"/>
            <w:gridSpan w:val="5"/>
            <w:tcMar>
              <w:top w:w="0" w:type="dxa"/>
              <w:left w:w="0" w:type="dxa"/>
              <w:bottom w:w="0" w:type="dxa"/>
              <w:right w:w="0" w:type="dxa"/>
            </w:tcMar>
            <w:vAlign w:val="center"/>
            <w:hideMark/>
          </w:tcPr>
          <w:p w:rsidR="00C26D2D" w:rsidRPr="00C26D2D" w:rsidRDefault="00C26D2D" w:rsidP="00C26D2D">
            <w:pPr>
              <w:widowControl/>
              <w:wordWrap/>
              <w:autoSpaceDE/>
              <w:autoSpaceDN/>
              <w:spacing w:after="450" w:line="240" w:lineRule="auto"/>
              <w:jc w:val="center"/>
              <w:rPr>
                <w:rFonts w:ascii="Arial" w:eastAsia="Gulim" w:hAnsi="Arial" w:cs="Arial"/>
                <w:color w:val="000000"/>
                <w:kern w:val="0"/>
                <w:szCs w:val="20"/>
              </w:rPr>
            </w:pPr>
            <w:r w:rsidRPr="00C26D2D">
              <w:rPr>
                <w:rFonts w:ascii="Arial" w:eastAsia="Gulim" w:hAnsi="Arial" w:cs="Arial"/>
                <w:b/>
                <w:bCs/>
                <w:color w:val="000000"/>
                <w:kern w:val="0"/>
                <w:szCs w:val="20"/>
              </w:rPr>
              <w:t xml:space="preserve">Country 2: </w:t>
            </w:r>
            <w:proofErr w:type="spellStart"/>
            <w:r w:rsidRPr="00C26D2D">
              <w:rPr>
                <w:rFonts w:ascii="Arial" w:eastAsia="Gulim" w:hAnsi="Arial" w:cs="Arial"/>
                <w:b/>
                <w:bCs/>
                <w:color w:val="000000"/>
                <w:kern w:val="0"/>
                <w:szCs w:val="20"/>
              </w:rPr>
              <w:t>Cilica</w:t>
            </w:r>
            <w:proofErr w:type="spellEnd"/>
          </w:p>
        </w:tc>
      </w:tr>
      <w:tr w:rsidR="00C26D2D" w:rsidRPr="00C26D2D" w:rsidTr="00C26D2D">
        <w:tc>
          <w:tcPr>
            <w:tcW w:w="1000" w:type="pct"/>
            <w:tcMar>
              <w:top w:w="0" w:type="dxa"/>
              <w:left w:w="0" w:type="dxa"/>
              <w:bottom w:w="0" w:type="dxa"/>
              <w:right w:w="0" w:type="dxa"/>
            </w:tcMar>
            <w:vAlign w:val="center"/>
            <w:hideMark/>
          </w:tcPr>
          <w:p w:rsidR="00C26D2D" w:rsidRPr="00C26D2D" w:rsidRDefault="00C26D2D" w:rsidP="00C26D2D">
            <w:pPr>
              <w:widowControl/>
              <w:wordWrap/>
              <w:autoSpaceDE/>
              <w:autoSpaceDN/>
              <w:spacing w:after="450" w:line="240" w:lineRule="auto"/>
              <w:jc w:val="center"/>
              <w:rPr>
                <w:rFonts w:ascii="Arial" w:eastAsia="Gulim" w:hAnsi="Arial" w:cs="Arial"/>
                <w:color w:val="000000"/>
                <w:kern w:val="0"/>
                <w:sz w:val="15"/>
                <w:szCs w:val="15"/>
              </w:rPr>
            </w:pPr>
            <w:r>
              <w:rPr>
                <w:rFonts w:ascii="Arial" w:eastAsia="Gulim" w:hAnsi="Arial" w:cs="Arial"/>
                <w:noProof/>
                <w:color w:val="000000"/>
                <w:kern w:val="0"/>
                <w:sz w:val="15"/>
                <w:szCs w:val="15"/>
                <w:lang w:eastAsia="ja-JP"/>
              </w:rPr>
              <w:drawing>
                <wp:inline distT="0" distB="0" distL="0" distR="0" wp14:anchorId="5C3000A3" wp14:editId="38954362">
                  <wp:extent cx="904875" cy="1571625"/>
                  <wp:effectExtent l="0" t="0" r="9525" b="9525"/>
                  <wp:docPr id="25" name="그림 25" descr="IE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IELTS"/>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904875" cy="1571625"/>
                          </a:xfrm>
                          <a:prstGeom prst="rect">
                            <a:avLst/>
                          </a:prstGeom>
                          <a:noFill/>
                          <a:ln>
                            <a:noFill/>
                          </a:ln>
                        </pic:spPr>
                      </pic:pic>
                    </a:graphicData>
                  </a:graphic>
                </wp:inline>
              </w:drawing>
            </w:r>
          </w:p>
        </w:tc>
        <w:tc>
          <w:tcPr>
            <w:tcW w:w="1000" w:type="pct"/>
            <w:tcMar>
              <w:top w:w="0" w:type="dxa"/>
              <w:left w:w="0" w:type="dxa"/>
              <w:bottom w:w="0" w:type="dxa"/>
              <w:right w:w="0" w:type="dxa"/>
            </w:tcMar>
            <w:vAlign w:val="center"/>
            <w:hideMark/>
          </w:tcPr>
          <w:p w:rsidR="00C26D2D" w:rsidRPr="00C26D2D" w:rsidRDefault="00C26D2D" w:rsidP="00C26D2D">
            <w:pPr>
              <w:widowControl/>
              <w:wordWrap/>
              <w:autoSpaceDE/>
              <w:autoSpaceDN/>
              <w:spacing w:after="450" w:line="240" w:lineRule="auto"/>
              <w:jc w:val="center"/>
              <w:rPr>
                <w:rFonts w:ascii="Arial" w:eastAsia="Gulim" w:hAnsi="Arial" w:cs="Arial"/>
                <w:color w:val="000000"/>
                <w:kern w:val="0"/>
                <w:sz w:val="15"/>
                <w:szCs w:val="15"/>
              </w:rPr>
            </w:pPr>
            <w:r>
              <w:rPr>
                <w:rFonts w:ascii="Arial" w:eastAsia="Gulim" w:hAnsi="Arial" w:cs="Arial"/>
                <w:noProof/>
                <w:color w:val="000000"/>
                <w:kern w:val="0"/>
                <w:sz w:val="15"/>
                <w:szCs w:val="15"/>
                <w:lang w:eastAsia="ja-JP"/>
              </w:rPr>
              <w:drawing>
                <wp:inline distT="0" distB="0" distL="0" distR="0" wp14:anchorId="5146DC18" wp14:editId="2676683A">
                  <wp:extent cx="904875" cy="1571625"/>
                  <wp:effectExtent l="0" t="0" r="9525" b="9525"/>
                  <wp:docPr id="24" name="그림 24" descr="IE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IELTS"/>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904875" cy="1571625"/>
                          </a:xfrm>
                          <a:prstGeom prst="rect">
                            <a:avLst/>
                          </a:prstGeom>
                          <a:noFill/>
                          <a:ln>
                            <a:noFill/>
                          </a:ln>
                        </pic:spPr>
                      </pic:pic>
                    </a:graphicData>
                  </a:graphic>
                </wp:inline>
              </w:drawing>
            </w:r>
          </w:p>
        </w:tc>
        <w:tc>
          <w:tcPr>
            <w:tcW w:w="1000" w:type="pct"/>
            <w:tcMar>
              <w:top w:w="0" w:type="dxa"/>
              <w:left w:w="0" w:type="dxa"/>
              <w:bottom w:w="0" w:type="dxa"/>
              <w:right w:w="0" w:type="dxa"/>
            </w:tcMar>
            <w:vAlign w:val="center"/>
            <w:hideMark/>
          </w:tcPr>
          <w:p w:rsidR="00C26D2D" w:rsidRPr="00C26D2D" w:rsidRDefault="00C26D2D" w:rsidP="00C26D2D">
            <w:pPr>
              <w:widowControl/>
              <w:wordWrap/>
              <w:autoSpaceDE/>
              <w:autoSpaceDN/>
              <w:spacing w:after="450" w:line="240" w:lineRule="auto"/>
              <w:jc w:val="center"/>
              <w:rPr>
                <w:rFonts w:ascii="Arial" w:eastAsia="Gulim" w:hAnsi="Arial" w:cs="Arial"/>
                <w:color w:val="000000"/>
                <w:kern w:val="0"/>
                <w:sz w:val="15"/>
                <w:szCs w:val="15"/>
              </w:rPr>
            </w:pPr>
            <w:r>
              <w:rPr>
                <w:rFonts w:ascii="Arial" w:eastAsia="Gulim" w:hAnsi="Arial" w:cs="Arial"/>
                <w:noProof/>
                <w:color w:val="000000"/>
                <w:kern w:val="0"/>
                <w:sz w:val="15"/>
                <w:szCs w:val="15"/>
                <w:lang w:eastAsia="ja-JP"/>
              </w:rPr>
              <w:drawing>
                <wp:inline distT="0" distB="0" distL="0" distR="0" wp14:anchorId="278934F1" wp14:editId="55C0BA0C">
                  <wp:extent cx="904875" cy="1571625"/>
                  <wp:effectExtent l="0" t="0" r="9525" b="9525"/>
                  <wp:docPr id="23" name="그림 23" descr="IE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IELTS"/>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04875" cy="1571625"/>
                          </a:xfrm>
                          <a:prstGeom prst="rect">
                            <a:avLst/>
                          </a:prstGeom>
                          <a:noFill/>
                          <a:ln>
                            <a:noFill/>
                          </a:ln>
                        </pic:spPr>
                      </pic:pic>
                    </a:graphicData>
                  </a:graphic>
                </wp:inline>
              </w:drawing>
            </w:r>
          </w:p>
        </w:tc>
        <w:tc>
          <w:tcPr>
            <w:tcW w:w="1000" w:type="pct"/>
            <w:tcMar>
              <w:top w:w="0" w:type="dxa"/>
              <w:left w:w="0" w:type="dxa"/>
              <w:bottom w:w="0" w:type="dxa"/>
              <w:right w:w="0" w:type="dxa"/>
            </w:tcMar>
            <w:vAlign w:val="center"/>
            <w:hideMark/>
          </w:tcPr>
          <w:p w:rsidR="00C26D2D" w:rsidRPr="00C26D2D" w:rsidRDefault="00C26D2D" w:rsidP="00C26D2D">
            <w:pPr>
              <w:widowControl/>
              <w:wordWrap/>
              <w:autoSpaceDE/>
              <w:autoSpaceDN/>
              <w:spacing w:after="450" w:line="240" w:lineRule="auto"/>
              <w:jc w:val="center"/>
              <w:rPr>
                <w:rFonts w:ascii="Arial" w:eastAsia="Gulim" w:hAnsi="Arial" w:cs="Arial"/>
                <w:color w:val="000000"/>
                <w:kern w:val="0"/>
                <w:sz w:val="15"/>
                <w:szCs w:val="15"/>
              </w:rPr>
            </w:pPr>
            <w:r>
              <w:rPr>
                <w:rFonts w:ascii="Arial" w:eastAsia="Gulim" w:hAnsi="Arial" w:cs="Arial"/>
                <w:noProof/>
                <w:color w:val="000000"/>
                <w:kern w:val="0"/>
                <w:sz w:val="15"/>
                <w:szCs w:val="15"/>
                <w:lang w:eastAsia="ja-JP"/>
              </w:rPr>
              <w:drawing>
                <wp:inline distT="0" distB="0" distL="0" distR="0" wp14:anchorId="5DAE368C" wp14:editId="7F6F910A">
                  <wp:extent cx="904875" cy="1571625"/>
                  <wp:effectExtent l="0" t="0" r="9525" b="9525"/>
                  <wp:docPr id="22" name="그림 22" descr="IE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IELTS"/>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904875" cy="1571625"/>
                          </a:xfrm>
                          <a:prstGeom prst="rect">
                            <a:avLst/>
                          </a:prstGeom>
                          <a:noFill/>
                          <a:ln>
                            <a:noFill/>
                          </a:ln>
                        </pic:spPr>
                      </pic:pic>
                    </a:graphicData>
                  </a:graphic>
                </wp:inline>
              </w:drawing>
            </w:r>
          </w:p>
        </w:tc>
        <w:tc>
          <w:tcPr>
            <w:tcW w:w="1000" w:type="pct"/>
            <w:tcMar>
              <w:top w:w="0" w:type="dxa"/>
              <w:left w:w="0" w:type="dxa"/>
              <w:bottom w:w="0" w:type="dxa"/>
              <w:right w:w="0" w:type="dxa"/>
            </w:tcMar>
            <w:vAlign w:val="center"/>
            <w:hideMark/>
          </w:tcPr>
          <w:p w:rsidR="00C26D2D" w:rsidRPr="00C26D2D" w:rsidRDefault="00C26D2D" w:rsidP="00C26D2D">
            <w:pPr>
              <w:widowControl/>
              <w:wordWrap/>
              <w:autoSpaceDE/>
              <w:autoSpaceDN/>
              <w:spacing w:after="450" w:line="240" w:lineRule="auto"/>
              <w:jc w:val="center"/>
              <w:rPr>
                <w:rFonts w:ascii="Arial" w:eastAsia="Gulim" w:hAnsi="Arial" w:cs="Arial"/>
                <w:color w:val="000000"/>
                <w:kern w:val="0"/>
                <w:sz w:val="15"/>
                <w:szCs w:val="15"/>
              </w:rPr>
            </w:pPr>
            <w:r>
              <w:rPr>
                <w:rFonts w:ascii="Arial" w:eastAsia="Gulim" w:hAnsi="Arial" w:cs="Arial"/>
                <w:noProof/>
                <w:color w:val="000000"/>
                <w:kern w:val="0"/>
                <w:sz w:val="15"/>
                <w:szCs w:val="15"/>
                <w:lang w:eastAsia="ja-JP"/>
              </w:rPr>
              <w:drawing>
                <wp:inline distT="0" distB="0" distL="0" distR="0" wp14:anchorId="761C3A52" wp14:editId="33F64836">
                  <wp:extent cx="904875" cy="1571625"/>
                  <wp:effectExtent l="0" t="0" r="9525" b="9525"/>
                  <wp:docPr id="21" name="그림 21" descr="IE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IELTS"/>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904875" cy="1571625"/>
                          </a:xfrm>
                          <a:prstGeom prst="rect">
                            <a:avLst/>
                          </a:prstGeom>
                          <a:noFill/>
                          <a:ln>
                            <a:noFill/>
                          </a:ln>
                        </pic:spPr>
                      </pic:pic>
                    </a:graphicData>
                  </a:graphic>
                </wp:inline>
              </w:drawing>
            </w:r>
          </w:p>
        </w:tc>
      </w:tr>
      <w:tr w:rsidR="00C26D2D" w:rsidRPr="00C26D2D" w:rsidTr="00C26D2D">
        <w:trPr>
          <w:trHeight w:val="600"/>
        </w:trPr>
        <w:tc>
          <w:tcPr>
            <w:tcW w:w="0" w:type="auto"/>
            <w:gridSpan w:val="5"/>
            <w:tcMar>
              <w:top w:w="0" w:type="dxa"/>
              <w:left w:w="0" w:type="dxa"/>
              <w:bottom w:w="0" w:type="dxa"/>
              <w:right w:w="0" w:type="dxa"/>
            </w:tcMar>
            <w:vAlign w:val="center"/>
            <w:hideMark/>
          </w:tcPr>
          <w:p w:rsidR="00C26D2D" w:rsidRPr="00C26D2D" w:rsidRDefault="00C26D2D" w:rsidP="00C26D2D">
            <w:pPr>
              <w:widowControl/>
              <w:wordWrap/>
              <w:autoSpaceDE/>
              <w:autoSpaceDN/>
              <w:spacing w:after="450" w:line="240" w:lineRule="auto"/>
              <w:jc w:val="center"/>
              <w:rPr>
                <w:rFonts w:ascii="Arial" w:eastAsia="Gulim" w:hAnsi="Arial" w:cs="Arial"/>
                <w:color w:val="000000"/>
                <w:kern w:val="0"/>
                <w:szCs w:val="20"/>
              </w:rPr>
            </w:pPr>
            <w:r w:rsidRPr="00C26D2D">
              <w:rPr>
                <w:rFonts w:ascii="Arial" w:eastAsia="Gulim" w:hAnsi="Arial" w:cs="Arial"/>
                <w:b/>
                <w:bCs/>
                <w:color w:val="000000"/>
                <w:kern w:val="0"/>
                <w:szCs w:val="20"/>
              </w:rPr>
              <w:t>Country 3: Moesia</w:t>
            </w:r>
          </w:p>
        </w:tc>
      </w:tr>
      <w:tr w:rsidR="00C26D2D" w:rsidRPr="00C26D2D" w:rsidTr="00C26D2D">
        <w:tc>
          <w:tcPr>
            <w:tcW w:w="1000" w:type="pct"/>
            <w:tcMar>
              <w:top w:w="0" w:type="dxa"/>
              <w:left w:w="0" w:type="dxa"/>
              <w:bottom w:w="0" w:type="dxa"/>
              <w:right w:w="0" w:type="dxa"/>
            </w:tcMar>
            <w:vAlign w:val="center"/>
            <w:hideMark/>
          </w:tcPr>
          <w:p w:rsidR="00C26D2D" w:rsidRPr="00C26D2D" w:rsidRDefault="00C26D2D" w:rsidP="00C26D2D">
            <w:pPr>
              <w:widowControl/>
              <w:wordWrap/>
              <w:autoSpaceDE/>
              <w:autoSpaceDN/>
              <w:spacing w:after="450" w:line="240" w:lineRule="auto"/>
              <w:jc w:val="center"/>
              <w:rPr>
                <w:rFonts w:ascii="Arial" w:eastAsia="Gulim" w:hAnsi="Arial" w:cs="Arial"/>
                <w:color w:val="000000"/>
                <w:kern w:val="0"/>
                <w:sz w:val="15"/>
                <w:szCs w:val="15"/>
              </w:rPr>
            </w:pPr>
            <w:r>
              <w:rPr>
                <w:rFonts w:ascii="Arial" w:eastAsia="Gulim" w:hAnsi="Arial" w:cs="Arial"/>
                <w:noProof/>
                <w:color w:val="000000"/>
                <w:kern w:val="0"/>
                <w:sz w:val="15"/>
                <w:szCs w:val="15"/>
                <w:lang w:eastAsia="ja-JP"/>
              </w:rPr>
              <w:drawing>
                <wp:inline distT="0" distB="0" distL="0" distR="0" wp14:anchorId="0A3D132A" wp14:editId="6414FA0A">
                  <wp:extent cx="904875" cy="1571625"/>
                  <wp:effectExtent l="0" t="0" r="9525" b="9525"/>
                  <wp:docPr id="20" name="그림 20" descr="IE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IELTS"/>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904875" cy="1571625"/>
                          </a:xfrm>
                          <a:prstGeom prst="rect">
                            <a:avLst/>
                          </a:prstGeom>
                          <a:noFill/>
                          <a:ln>
                            <a:noFill/>
                          </a:ln>
                        </pic:spPr>
                      </pic:pic>
                    </a:graphicData>
                  </a:graphic>
                </wp:inline>
              </w:drawing>
            </w:r>
          </w:p>
        </w:tc>
        <w:tc>
          <w:tcPr>
            <w:tcW w:w="1000" w:type="pct"/>
            <w:tcMar>
              <w:top w:w="0" w:type="dxa"/>
              <w:left w:w="0" w:type="dxa"/>
              <w:bottom w:w="0" w:type="dxa"/>
              <w:right w:w="0" w:type="dxa"/>
            </w:tcMar>
            <w:vAlign w:val="center"/>
            <w:hideMark/>
          </w:tcPr>
          <w:p w:rsidR="00C26D2D" w:rsidRPr="00C26D2D" w:rsidRDefault="00C26D2D" w:rsidP="00C26D2D">
            <w:pPr>
              <w:widowControl/>
              <w:wordWrap/>
              <w:autoSpaceDE/>
              <w:autoSpaceDN/>
              <w:spacing w:after="450" w:line="240" w:lineRule="auto"/>
              <w:jc w:val="center"/>
              <w:rPr>
                <w:rFonts w:ascii="Arial" w:eastAsia="Gulim" w:hAnsi="Arial" w:cs="Arial"/>
                <w:color w:val="000000"/>
                <w:kern w:val="0"/>
                <w:sz w:val="15"/>
                <w:szCs w:val="15"/>
              </w:rPr>
            </w:pPr>
            <w:r>
              <w:rPr>
                <w:rFonts w:ascii="Arial" w:eastAsia="Gulim" w:hAnsi="Arial" w:cs="Arial"/>
                <w:noProof/>
                <w:color w:val="000000"/>
                <w:kern w:val="0"/>
                <w:sz w:val="15"/>
                <w:szCs w:val="15"/>
                <w:lang w:eastAsia="ja-JP"/>
              </w:rPr>
              <w:drawing>
                <wp:inline distT="0" distB="0" distL="0" distR="0" wp14:anchorId="13C92BED" wp14:editId="27A6D1DB">
                  <wp:extent cx="904875" cy="1571625"/>
                  <wp:effectExtent l="0" t="0" r="9525" b="9525"/>
                  <wp:docPr id="19" name="그림 19" descr="IE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IELTS"/>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904875" cy="1571625"/>
                          </a:xfrm>
                          <a:prstGeom prst="rect">
                            <a:avLst/>
                          </a:prstGeom>
                          <a:noFill/>
                          <a:ln>
                            <a:noFill/>
                          </a:ln>
                        </pic:spPr>
                      </pic:pic>
                    </a:graphicData>
                  </a:graphic>
                </wp:inline>
              </w:drawing>
            </w:r>
          </w:p>
        </w:tc>
        <w:tc>
          <w:tcPr>
            <w:tcW w:w="1000" w:type="pct"/>
            <w:tcMar>
              <w:top w:w="0" w:type="dxa"/>
              <w:left w:w="0" w:type="dxa"/>
              <w:bottom w:w="0" w:type="dxa"/>
              <w:right w:w="0" w:type="dxa"/>
            </w:tcMar>
            <w:vAlign w:val="center"/>
            <w:hideMark/>
          </w:tcPr>
          <w:p w:rsidR="00C26D2D" w:rsidRPr="00C26D2D" w:rsidRDefault="00C26D2D" w:rsidP="00C26D2D">
            <w:pPr>
              <w:widowControl/>
              <w:wordWrap/>
              <w:autoSpaceDE/>
              <w:autoSpaceDN/>
              <w:spacing w:after="450" w:line="240" w:lineRule="auto"/>
              <w:jc w:val="center"/>
              <w:rPr>
                <w:rFonts w:ascii="Arial" w:eastAsia="Gulim" w:hAnsi="Arial" w:cs="Arial"/>
                <w:color w:val="000000"/>
                <w:kern w:val="0"/>
                <w:sz w:val="15"/>
                <w:szCs w:val="15"/>
              </w:rPr>
            </w:pPr>
            <w:r>
              <w:rPr>
                <w:rFonts w:ascii="Arial" w:eastAsia="Gulim" w:hAnsi="Arial" w:cs="Arial"/>
                <w:noProof/>
                <w:color w:val="000000"/>
                <w:kern w:val="0"/>
                <w:sz w:val="15"/>
                <w:szCs w:val="15"/>
                <w:lang w:eastAsia="ja-JP"/>
              </w:rPr>
              <w:drawing>
                <wp:inline distT="0" distB="0" distL="0" distR="0" wp14:anchorId="45CD7F39" wp14:editId="77967E2D">
                  <wp:extent cx="904875" cy="1571625"/>
                  <wp:effectExtent l="0" t="0" r="9525" b="9525"/>
                  <wp:docPr id="18" name="그림 18" descr="IE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IELTS"/>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904875" cy="1571625"/>
                          </a:xfrm>
                          <a:prstGeom prst="rect">
                            <a:avLst/>
                          </a:prstGeom>
                          <a:noFill/>
                          <a:ln>
                            <a:noFill/>
                          </a:ln>
                        </pic:spPr>
                      </pic:pic>
                    </a:graphicData>
                  </a:graphic>
                </wp:inline>
              </w:drawing>
            </w:r>
          </w:p>
        </w:tc>
        <w:tc>
          <w:tcPr>
            <w:tcW w:w="1000" w:type="pct"/>
            <w:tcMar>
              <w:top w:w="0" w:type="dxa"/>
              <w:left w:w="0" w:type="dxa"/>
              <w:bottom w:w="0" w:type="dxa"/>
              <w:right w:w="0" w:type="dxa"/>
            </w:tcMar>
            <w:vAlign w:val="center"/>
            <w:hideMark/>
          </w:tcPr>
          <w:p w:rsidR="00C26D2D" w:rsidRPr="00C26D2D" w:rsidRDefault="00C26D2D" w:rsidP="00C26D2D">
            <w:pPr>
              <w:widowControl/>
              <w:wordWrap/>
              <w:autoSpaceDE/>
              <w:autoSpaceDN/>
              <w:spacing w:after="450" w:line="240" w:lineRule="auto"/>
              <w:jc w:val="center"/>
              <w:rPr>
                <w:rFonts w:ascii="Arial" w:eastAsia="Gulim" w:hAnsi="Arial" w:cs="Arial"/>
                <w:color w:val="000000"/>
                <w:kern w:val="0"/>
                <w:sz w:val="15"/>
                <w:szCs w:val="15"/>
              </w:rPr>
            </w:pPr>
            <w:r>
              <w:rPr>
                <w:rFonts w:ascii="Arial" w:eastAsia="Gulim" w:hAnsi="Arial" w:cs="Arial"/>
                <w:noProof/>
                <w:color w:val="000000"/>
                <w:kern w:val="0"/>
                <w:sz w:val="15"/>
                <w:szCs w:val="15"/>
                <w:lang w:eastAsia="ja-JP"/>
              </w:rPr>
              <w:drawing>
                <wp:inline distT="0" distB="0" distL="0" distR="0" wp14:anchorId="637387B2" wp14:editId="6229A189">
                  <wp:extent cx="904875" cy="1571625"/>
                  <wp:effectExtent l="0" t="0" r="9525" b="9525"/>
                  <wp:docPr id="17" name="그림 17" descr="IE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IELTS"/>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904875" cy="1571625"/>
                          </a:xfrm>
                          <a:prstGeom prst="rect">
                            <a:avLst/>
                          </a:prstGeom>
                          <a:noFill/>
                          <a:ln>
                            <a:noFill/>
                          </a:ln>
                        </pic:spPr>
                      </pic:pic>
                    </a:graphicData>
                  </a:graphic>
                </wp:inline>
              </w:drawing>
            </w:r>
          </w:p>
        </w:tc>
        <w:tc>
          <w:tcPr>
            <w:tcW w:w="1000" w:type="pct"/>
            <w:tcMar>
              <w:top w:w="0" w:type="dxa"/>
              <w:left w:w="0" w:type="dxa"/>
              <w:bottom w:w="0" w:type="dxa"/>
              <w:right w:w="0" w:type="dxa"/>
            </w:tcMar>
            <w:vAlign w:val="center"/>
            <w:hideMark/>
          </w:tcPr>
          <w:p w:rsidR="00C26D2D" w:rsidRPr="00C26D2D" w:rsidRDefault="00C26D2D" w:rsidP="00C26D2D">
            <w:pPr>
              <w:widowControl/>
              <w:wordWrap/>
              <w:autoSpaceDE/>
              <w:autoSpaceDN/>
              <w:spacing w:after="450" w:line="240" w:lineRule="auto"/>
              <w:jc w:val="center"/>
              <w:rPr>
                <w:rFonts w:ascii="Arial" w:eastAsia="Gulim" w:hAnsi="Arial" w:cs="Arial"/>
                <w:color w:val="000000"/>
                <w:kern w:val="0"/>
                <w:sz w:val="15"/>
                <w:szCs w:val="15"/>
              </w:rPr>
            </w:pPr>
            <w:r>
              <w:rPr>
                <w:rFonts w:ascii="Arial" w:eastAsia="Gulim" w:hAnsi="Arial" w:cs="Arial"/>
                <w:noProof/>
                <w:color w:val="000000"/>
                <w:kern w:val="0"/>
                <w:sz w:val="15"/>
                <w:szCs w:val="15"/>
                <w:lang w:eastAsia="ja-JP"/>
              </w:rPr>
              <w:drawing>
                <wp:inline distT="0" distB="0" distL="0" distR="0" wp14:anchorId="7226F7DB" wp14:editId="5BFF8CC2">
                  <wp:extent cx="904875" cy="1571625"/>
                  <wp:effectExtent l="0" t="0" r="9525" b="9525"/>
                  <wp:docPr id="16" name="그림 16" descr="IE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IELTS"/>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904875" cy="1571625"/>
                          </a:xfrm>
                          <a:prstGeom prst="rect">
                            <a:avLst/>
                          </a:prstGeom>
                          <a:noFill/>
                          <a:ln>
                            <a:noFill/>
                          </a:ln>
                        </pic:spPr>
                      </pic:pic>
                    </a:graphicData>
                  </a:graphic>
                </wp:inline>
              </w:drawing>
            </w:r>
          </w:p>
        </w:tc>
      </w:tr>
      <w:tr w:rsidR="00C26D2D" w:rsidRPr="00C26D2D" w:rsidTr="00C26D2D">
        <w:trPr>
          <w:trHeight w:val="600"/>
        </w:trPr>
        <w:tc>
          <w:tcPr>
            <w:tcW w:w="0" w:type="auto"/>
            <w:gridSpan w:val="5"/>
            <w:tcMar>
              <w:top w:w="0" w:type="dxa"/>
              <w:left w:w="0" w:type="dxa"/>
              <w:bottom w:w="0" w:type="dxa"/>
              <w:right w:w="0" w:type="dxa"/>
            </w:tcMar>
            <w:vAlign w:val="center"/>
            <w:hideMark/>
          </w:tcPr>
          <w:p w:rsidR="00C26D2D" w:rsidRPr="00C26D2D" w:rsidRDefault="00C26D2D" w:rsidP="00C26D2D">
            <w:pPr>
              <w:widowControl/>
              <w:wordWrap/>
              <w:autoSpaceDE/>
              <w:autoSpaceDN/>
              <w:spacing w:after="450" w:line="240" w:lineRule="auto"/>
              <w:jc w:val="center"/>
              <w:rPr>
                <w:rFonts w:ascii="Arial" w:eastAsia="Gulim" w:hAnsi="Arial" w:cs="Arial"/>
                <w:color w:val="000000"/>
                <w:kern w:val="0"/>
                <w:szCs w:val="20"/>
              </w:rPr>
            </w:pPr>
            <w:r w:rsidRPr="00C26D2D">
              <w:rPr>
                <w:rFonts w:ascii="Arial" w:eastAsia="Gulim" w:hAnsi="Arial" w:cs="Arial"/>
                <w:b/>
                <w:bCs/>
                <w:color w:val="000000"/>
                <w:kern w:val="0"/>
                <w:szCs w:val="20"/>
              </w:rPr>
              <w:t>Country 4: Cappadocia</w:t>
            </w:r>
          </w:p>
        </w:tc>
      </w:tr>
      <w:tr w:rsidR="00C26D2D" w:rsidRPr="00C26D2D" w:rsidTr="00C26D2D">
        <w:tc>
          <w:tcPr>
            <w:tcW w:w="1000" w:type="pct"/>
            <w:tcMar>
              <w:top w:w="0" w:type="dxa"/>
              <w:left w:w="0" w:type="dxa"/>
              <w:bottom w:w="0" w:type="dxa"/>
              <w:right w:w="0" w:type="dxa"/>
            </w:tcMar>
            <w:vAlign w:val="center"/>
            <w:hideMark/>
          </w:tcPr>
          <w:p w:rsidR="00C26D2D" w:rsidRPr="00C26D2D" w:rsidRDefault="00C26D2D" w:rsidP="00C26D2D">
            <w:pPr>
              <w:widowControl/>
              <w:wordWrap/>
              <w:autoSpaceDE/>
              <w:autoSpaceDN/>
              <w:spacing w:after="450" w:line="240" w:lineRule="auto"/>
              <w:jc w:val="center"/>
              <w:rPr>
                <w:rFonts w:ascii="Arial" w:eastAsia="Gulim" w:hAnsi="Arial" w:cs="Arial"/>
                <w:color w:val="000000"/>
                <w:kern w:val="0"/>
                <w:sz w:val="15"/>
                <w:szCs w:val="15"/>
              </w:rPr>
            </w:pPr>
            <w:r>
              <w:rPr>
                <w:rFonts w:ascii="Arial" w:eastAsia="Gulim" w:hAnsi="Arial" w:cs="Arial"/>
                <w:noProof/>
                <w:color w:val="000000"/>
                <w:kern w:val="0"/>
                <w:sz w:val="15"/>
                <w:szCs w:val="15"/>
                <w:lang w:eastAsia="ja-JP"/>
              </w:rPr>
              <w:lastRenderedPageBreak/>
              <w:drawing>
                <wp:inline distT="0" distB="0" distL="0" distR="0" wp14:anchorId="75C7E695" wp14:editId="10E5E8DA">
                  <wp:extent cx="904875" cy="1571625"/>
                  <wp:effectExtent l="0" t="0" r="9525" b="9525"/>
                  <wp:docPr id="15" name="그림 15" descr="IE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IELTS"/>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904875" cy="1571625"/>
                          </a:xfrm>
                          <a:prstGeom prst="rect">
                            <a:avLst/>
                          </a:prstGeom>
                          <a:noFill/>
                          <a:ln>
                            <a:noFill/>
                          </a:ln>
                        </pic:spPr>
                      </pic:pic>
                    </a:graphicData>
                  </a:graphic>
                </wp:inline>
              </w:drawing>
            </w:r>
          </w:p>
        </w:tc>
        <w:tc>
          <w:tcPr>
            <w:tcW w:w="1000" w:type="pct"/>
            <w:tcMar>
              <w:top w:w="0" w:type="dxa"/>
              <w:left w:w="0" w:type="dxa"/>
              <w:bottom w:w="0" w:type="dxa"/>
              <w:right w:w="0" w:type="dxa"/>
            </w:tcMar>
            <w:vAlign w:val="center"/>
            <w:hideMark/>
          </w:tcPr>
          <w:p w:rsidR="00C26D2D" w:rsidRPr="00C26D2D" w:rsidRDefault="00C26D2D" w:rsidP="00C26D2D">
            <w:pPr>
              <w:widowControl/>
              <w:wordWrap/>
              <w:autoSpaceDE/>
              <w:autoSpaceDN/>
              <w:spacing w:after="450" w:line="240" w:lineRule="auto"/>
              <w:jc w:val="center"/>
              <w:rPr>
                <w:rFonts w:ascii="Arial" w:eastAsia="Gulim" w:hAnsi="Arial" w:cs="Arial"/>
                <w:color w:val="000000"/>
                <w:kern w:val="0"/>
                <w:sz w:val="15"/>
                <w:szCs w:val="15"/>
              </w:rPr>
            </w:pPr>
            <w:r>
              <w:rPr>
                <w:rFonts w:ascii="Arial" w:eastAsia="Gulim" w:hAnsi="Arial" w:cs="Arial"/>
                <w:noProof/>
                <w:color w:val="000000"/>
                <w:kern w:val="0"/>
                <w:sz w:val="15"/>
                <w:szCs w:val="15"/>
                <w:lang w:eastAsia="ja-JP"/>
              </w:rPr>
              <w:drawing>
                <wp:inline distT="0" distB="0" distL="0" distR="0" wp14:anchorId="5F22BD73" wp14:editId="52CABED7">
                  <wp:extent cx="904875" cy="1571625"/>
                  <wp:effectExtent l="0" t="0" r="9525" b="9525"/>
                  <wp:docPr id="14" name="그림 14" descr="IE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IELTS"/>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904875" cy="1571625"/>
                          </a:xfrm>
                          <a:prstGeom prst="rect">
                            <a:avLst/>
                          </a:prstGeom>
                          <a:noFill/>
                          <a:ln>
                            <a:noFill/>
                          </a:ln>
                        </pic:spPr>
                      </pic:pic>
                    </a:graphicData>
                  </a:graphic>
                </wp:inline>
              </w:drawing>
            </w:r>
          </w:p>
        </w:tc>
        <w:tc>
          <w:tcPr>
            <w:tcW w:w="1000" w:type="pct"/>
            <w:tcMar>
              <w:top w:w="0" w:type="dxa"/>
              <w:left w:w="0" w:type="dxa"/>
              <w:bottom w:w="0" w:type="dxa"/>
              <w:right w:w="0" w:type="dxa"/>
            </w:tcMar>
            <w:vAlign w:val="center"/>
            <w:hideMark/>
          </w:tcPr>
          <w:p w:rsidR="00C26D2D" w:rsidRPr="00C26D2D" w:rsidRDefault="00C26D2D" w:rsidP="00C26D2D">
            <w:pPr>
              <w:widowControl/>
              <w:wordWrap/>
              <w:autoSpaceDE/>
              <w:autoSpaceDN/>
              <w:spacing w:after="450" w:line="240" w:lineRule="auto"/>
              <w:jc w:val="center"/>
              <w:rPr>
                <w:rFonts w:ascii="Arial" w:eastAsia="Gulim" w:hAnsi="Arial" w:cs="Arial"/>
                <w:color w:val="000000"/>
                <w:kern w:val="0"/>
                <w:sz w:val="15"/>
                <w:szCs w:val="15"/>
              </w:rPr>
            </w:pPr>
            <w:r>
              <w:rPr>
                <w:rFonts w:ascii="Arial" w:eastAsia="Gulim" w:hAnsi="Arial" w:cs="Arial"/>
                <w:noProof/>
                <w:color w:val="000000"/>
                <w:kern w:val="0"/>
                <w:sz w:val="15"/>
                <w:szCs w:val="15"/>
                <w:lang w:eastAsia="ja-JP"/>
              </w:rPr>
              <w:drawing>
                <wp:inline distT="0" distB="0" distL="0" distR="0" wp14:anchorId="470824AF" wp14:editId="1E741A9A">
                  <wp:extent cx="904875" cy="1571625"/>
                  <wp:effectExtent l="0" t="0" r="9525" b="9525"/>
                  <wp:docPr id="13" name="그림 13" descr="IE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IELTS"/>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904875" cy="1571625"/>
                          </a:xfrm>
                          <a:prstGeom prst="rect">
                            <a:avLst/>
                          </a:prstGeom>
                          <a:noFill/>
                          <a:ln>
                            <a:noFill/>
                          </a:ln>
                        </pic:spPr>
                      </pic:pic>
                    </a:graphicData>
                  </a:graphic>
                </wp:inline>
              </w:drawing>
            </w:r>
          </w:p>
        </w:tc>
        <w:tc>
          <w:tcPr>
            <w:tcW w:w="1000" w:type="pct"/>
            <w:tcMar>
              <w:top w:w="0" w:type="dxa"/>
              <w:left w:w="0" w:type="dxa"/>
              <w:bottom w:w="0" w:type="dxa"/>
              <w:right w:w="0" w:type="dxa"/>
            </w:tcMar>
            <w:vAlign w:val="center"/>
            <w:hideMark/>
          </w:tcPr>
          <w:p w:rsidR="00C26D2D" w:rsidRPr="00C26D2D" w:rsidRDefault="00C26D2D" w:rsidP="00C26D2D">
            <w:pPr>
              <w:widowControl/>
              <w:wordWrap/>
              <w:autoSpaceDE/>
              <w:autoSpaceDN/>
              <w:spacing w:after="450" w:line="240" w:lineRule="auto"/>
              <w:jc w:val="center"/>
              <w:rPr>
                <w:rFonts w:ascii="Arial" w:eastAsia="Gulim" w:hAnsi="Arial" w:cs="Arial"/>
                <w:color w:val="000000"/>
                <w:kern w:val="0"/>
                <w:sz w:val="15"/>
                <w:szCs w:val="15"/>
              </w:rPr>
            </w:pPr>
            <w:r>
              <w:rPr>
                <w:rFonts w:ascii="Arial" w:eastAsia="Gulim" w:hAnsi="Arial" w:cs="Arial"/>
                <w:noProof/>
                <w:color w:val="000000"/>
                <w:kern w:val="0"/>
                <w:sz w:val="15"/>
                <w:szCs w:val="15"/>
                <w:lang w:eastAsia="ja-JP"/>
              </w:rPr>
              <w:drawing>
                <wp:inline distT="0" distB="0" distL="0" distR="0" wp14:anchorId="672D554B" wp14:editId="512E05CC">
                  <wp:extent cx="904875" cy="1571625"/>
                  <wp:effectExtent l="0" t="0" r="9525" b="9525"/>
                  <wp:docPr id="12" name="그림 12" descr="IE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IELTS"/>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904875" cy="1571625"/>
                          </a:xfrm>
                          <a:prstGeom prst="rect">
                            <a:avLst/>
                          </a:prstGeom>
                          <a:noFill/>
                          <a:ln>
                            <a:noFill/>
                          </a:ln>
                        </pic:spPr>
                      </pic:pic>
                    </a:graphicData>
                  </a:graphic>
                </wp:inline>
              </w:drawing>
            </w:r>
          </w:p>
        </w:tc>
        <w:tc>
          <w:tcPr>
            <w:tcW w:w="1000" w:type="pct"/>
            <w:tcMar>
              <w:top w:w="0" w:type="dxa"/>
              <w:left w:w="0" w:type="dxa"/>
              <w:bottom w:w="0" w:type="dxa"/>
              <w:right w:w="0" w:type="dxa"/>
            </w:tcMar>
            <w:vAlign w:val="center"/>
            <w:hideMark/>
          </w:tcPr>
          <w:p w:rsidR="00C26D2D" w:rsidRPr="00C26D2D" w:rsidRDefault="00C26D2D" w:rsidP="00C26D2D">
            <w:pPr>
              <w:widowControl/>
              <w:wordWrap/>
              <w:autoSpaceDE/>
              <w:autoSpaceDN/>
              <w:spacing w:after="450" w:line="240" w:lineRule="auto"/>
              <w:jc w:val="center"/>
              <w:rPr>
                <w:rFonts w:ascii="Arial" w:eastAsia="Gulim" w:hAnsi="Arial" w:cs="Arial"/>
                <w:color w:val="000000"/>
                <w:kern w:val="0"/>
                <w:sz w:val="15"/>
                <w:szCs w:val="15"/>
              </w:rPr>
            </w:pPr>
            <w:r>
              <w:rPr>
                <w:rFonts w:ascii="Arial" w:eastAsia="Gulim" w:hAnsi="Arial" w:cs="Arial"/>
                <w:noProof/>
                <w:color w:val="000000"/>
                <w:kern w:val="0"/>
                <w:sz w:val="15"/>
                <w:szCs w:val="15"/>
                <w:lang w:eastAsia="ja-JP"/>
              </w:rPr>
              <w:drawing>
                <wp:inline distT="0" distB="0" distL="0" distR="0" wp14:anchorId="6DA13DFF" wp14:editId="5DD44623">
                  <wp:extent cx="904875" cy="1571625"/>
                  <wp:effectExtent l="0" t="0" r="9525" b="9525"/>
                  <wp:docPr id="11" name="그림 11" descr="IE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IELTS"/>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904875" cy="1571625"/>
                          </a:xfrm>
                          <a:prstGeom prst="rect">
                            <a:avLst/>
                          </a:prstGeom>
                          <a:noFill/>
                          <a:ln>
                            <a:noFill/>
                          </a:ln>
                        </pic:spPr>
                      </pic:pic>
                    </a:graphicData>
                  </a:graphic>
                </wp:inline>
              </w:drawing>
            </w:r>
          </w:p>
        </w:tc>
      </w:tr>
    </w:tbl>
    <w:p w:rsidR="00C26D2D" w:rsidRPr="00C26D2D" w:rsidRDefault="00C26D2D" w:rsidP="00C26D2D">
      <w:pPr>
        <w:widowControl/>
        <w:shd w:val="clear" w:color="auto" w:fill="FFFFFF"/>
        <w:wordWrap/>
        <w:autoSpaceDE/>
        <w:autoSpaceDN/>
        <w:spacing w:after="75" w:line="300" w:lineRule="atLeast"/>
        <w:jc w:val="left"/>
        <w:rPr>
          <w:rFonts w:ascii="Arial" w:eastAsia="Gulim" w:hAnsi="Arial" w:cs="Arial"/>
          <w:color w:val="000000"/>
          <w:kern w:val="0"/>
          <w:szCs w:val="20"/>
        </w:rPr>
      </w:pPr>
      <w:r w:rsidRPr="00C26D2D">
        <w:rPr>
          <w:rFonts w:ascii="Arial" w:eastAsia="Gulim" w:hAnsi="Arial" w:cs="Arial"/>
          <w:b/>
          <w:bCs/>
          <w:color w:val="000000"/>
          <w:kern w:val="0"/>
          <w:szCs w:val="20"/>
        </w:rPr>
        <w:t>1)</w:t>
      </w:r>
      <w:r w:rsidRPr="00C26D2D">
        <w:rPr>
          <w:rFonts w:ascii="Arial" w:eastAsia="Gulim" w:hAnsi="Arial" w:cs="Arial"/>
          <w:color w:val="000000"/>
          <w:kern w:val="0"/>
          <w:szCs w:val="20"/>
        </w:rPr>
        <w:t xml:space="preserve"> In which two countries was there a considerable discrepancy between married and single people between 1996 and 1998?</w:t>
      </w:r>
    </w:p>
    <w:p w:rsidR="00C26D2D" w:rsidRPr="00C26D2D" w:rsidRDefault="00C26D2D" w:rsidP="00C26D2D">
      <w:pPr>
        <w:widowControl/>
        <w:shd w:val="clear" w:color="auto" w:fill="FFFFFF"/>
        <w:wordWrap/>
        <w:autoSpaceDE/>
        <w:autoSpaceDN/>
        <w:spacing w:after="360" w:line="300" w:lineRule="atLeast"/>
        <w:jc w:val="left"/>
        <w:rPr>
          <w:rFonts w:ascii="Arial" w:eastAsia="Gulim" w:hAnsi="Arial" w:cs="Arial"/>
          <w:b/>
          <w:bCs/>
          <w:color w:val="CC0000"/>
          <w:kern w:val="0"/>
          <w:szCs w:val="20"/>
        </w:rPr>
      </w:pPr>
      <w:r w:rsidRPr="00C26D2D">
        <w:rPr>
          <w:rFonts w:ascii="Arial" w:eastAsia="Gulim" w:hAnsi="Arial" w:cs="Arial"/>
          <w:b/>
          <w:bCs/>
          <w:color w:val="CC0000"/>
          <w:kern w:val="0"/>
          <w:szCs w:val="20"/>
        </w:rPr>
        <w:t xml:space="preserve">a) </w:t>
      </w:r>
    </w:p>
    <w:p w:rsidR="00C26D2D" w:rsidRPr="00C26D2D" w:rsidRDefault="00C26D2D" w:rsidP="00C26D2D">
      <w:pPr>
        <w:widowControl/>
        <w:shd w:val="clear" w:color="auto" w:fill="FFFFFF"/>
        <w:wordWrap/>
        <w:autoSpaceDE/>
        <w:autoSpaceDN/>
        <w:spacing w:after="75" w:line="300" w:lineRule="atLeast"/>
        <w:jc w:val="left"/>
        <w:rPr>
          <w:rFonts w:ascii="Arial" w:eastAsia="Gulim" w:hAnsi="Arial" w:cs="Arial"/>
          <w:color w:val="000000"/>
          <w:kern w:val="0"/>
          <w:szCs w:val="20"/>
        </w:rPr>
      </w:pPr>
      <w:r w:rsidRPr="00C26D2D">
        <w:rPr>
          <w:rFonts w:ascii="Arial" w:eastAsia="Gulim" w:hAnsi="Arial" w:cs="Arial"/>
          <w:b/>
          <w:bCs/>
          <w:color w:val="000000"/>
          <w:kern w:val="0"/>
          <w:szCs w:val="20"/>
        </w:rPr>
        <w:t>2)</w:t>
      </w:r>
      <w:r w:rsidRPr="00C26D2D">
        <w:rPr>
          <w:rFonts w:ascii="Arial" w:eastAsia="Gulim" w:hAnsi="Arial" w:cs="Arial"/>
          <w:color w:val="000000"/>
          <w:kern w:val="0"/>
          <w:szCs w:val="20"/>
        </w:rPr>
        <w:t xml:space="preserve"> In which country was there a constant and considerable discrepancy between married and single people over the five-year period?</w:t>
      </w:r>
    </w:p>
    <w:p w:rsidR="00C26D2D" w:rsidRPr="00C26D2D" w:rsidRDefault="00C26D2D" w:rsidP="00C26D2D">
      <w:pPr>
        <w:widowControl/>
        <w:shd w:val="clear" w:color="auto" w:fill="FFFFFF"/>
        <w:wordWrap/>
        <w:autoSpaceDE/>
        <w:autoSpaceDN/>
        <w:spacing w:after="360" w:line="300" w:lineRule="atLeast"/>
        <w:jc w:val="left"/>
        <w:rPr>
          <w:rFonts w:ascii="Arial" w:eastAsia="Gulim" w:hAnsi="Arial" w:cs="Arial"/>
          <w:b/>
          <w:bCs/>
          <w:color w:val="CC0000"/>
          <w:kern w:val="0"/>
          <w:szCs w:val="20"/>
        </w:rPr>
      </w:pPr>
      <w:r w:rsidRPr="00C26D2D">
        <w:rPr>
          <w:rFonts w:ascii="Arial" w:eastAsia="Gulim" w:hAnsi="Arial" w:cs="Arial"/>
          <w:b/>
          <w:bCs/>
          <w:color w:val="CC0000"/>
          <w:kern w:val="0"/>
          <w:szCs w:val="20"/>
        </w:rPr>
        <w:t xml:space="preserve">a) </w:t>
      </w:r>
    </w:p>
    <w:p w:rsidR="00C26D2D" w:rsidRPr="00C26D2D" w:rsidRDefault="00C26D2D" w:rsidP="00C26D2D">
      <w:pPr>
        <w:widowControl/>
        <w:shd w:val="clear" w:color="auto" w:fill="FFFFFF"/>
        <w:wordWrap/>
        <w:autoSpaceDE/>
        <w:autoSpaceDN/>
        <w:spacing w:after="75" w:line="300" w:lineRule="atLeast"/>
        <w:jc w:val="left"/>
        <w:rPr>
          <w:rFonts w:ascii="Arial" w:eastAsia="Gulim" w:hAnsi="Arial" w:cs="Arial"/>
          <w:color w:val="000000"/>
          <w:kern w:val="0"/>
          <w:szCs w:val="20"/>
        </w:rPr>
      </w:pPr>
      <w:r w:rsidRPr="00C26D2D">
        <w:rPr>
          <w:rFonts w:ascii="Arial" w:eastAsia="Gulim" w:hAnsi="Arial" w:cs="Arial"/>
          <w:b/>
          <w:bCs/>
          <w:color w:val="000000"/>
          <w:kern w:val="0"/>
          <w:szCs w:val="20"/>
        </w:rPr>
        <w:t>3)</w:t>
      </w:r>
      <w:r w:rsidRPr="00C26D2D">
        <w:rPr>
          <w:rFonts w:ascii="Arial" w:eastAsia="Gulim" w:hAnsi="Arial" w:cs="Arial"/>
          <w:color w:val="000000"/>
          <w:kern w:val="0"/>
          <w:szCs w:val="20"/>
        </w:rPr>
        <w:t xml:space="preserve"> In which country was there a sudden and noticeable difference between those under 18 and those over 65 in 1998?</w:t>
      </w:r>
    </w:p>
    <w:p w:rsidR="00C26D2D" w:rsidRPr="00C26D2D" w:rsidRDefault="00C26D2D" w:rsidP="00C26D2D">
      <w:pPr>
        <w:widowControl/>
        <w:shd w:val="clear" w:color="auto" w:fill="FFFFFF"/>
        <w:wordWrap/>
        <w:autoSpaceDE/>
        <w:autoSpaceDN/>
        <w:spacing w:after="360" w:line="300" w:lineRule="atLeast"/>
        <w:jc w:val="left"/>
        <w:rPr>
          <w:rFonts w:ascii="Arial" w:eastAsia="Gulim" w:hAnsi="Arial" w:cs="Arial"/>
          <w:b/>
          <w:bCs/>
          <w:color w:val="CC0000"/>
          <w:kern w:val="0"/>
          <w:szCs w:val="20"/>
        </w:rPr>
      </w:pPr>
      <w:r w:rsidRPr="00C26D2D">
        <w:rPr>
          <w:rFonts w:ascii="Arial" w:eastAsia="Gulim" w:hAnsi="Arial" w:cs="Arial"/>
          <w:b/>
          <w:bCs/>
          <w:color w:val="CC0000"/>
          <w:kern w:val="0"/>
          <w:szCs w:val="20"/>
        </w:rPr>
        <w:t xml:space="preserve">a) </w:t>
      </w:r>
    </w:p>
    <w:p w:rsidR="00C26D2D" w:rsidRPr="00C26D2D" w:rsidRDefault="00C26D2D" w:rsidP="00C26D2D">
      <w:pPr>
        <w:widowControl/>
        <w:shd w:val="clear" w:color="auto" w:fill="FFFFFF"/>
        <w:wordWrap/>
        <w:autoSpaceDE/>
        <w:autoSpaceDN/>
        <w:spacing w:after="75" w:line="300" w:lineRule="atLeast"/>
        <w:jc w:val="left"/>
        <w:rPr>
          <w:rFonts w:ascii="Arial" w:eastAsia="Gulim" w:hAnsi="Arial" w:cs="Arial"/>
          <w:color w:val="000000"/>
          <w:kern w:val="0"/>
          <w:szCs w:val="20"/>
        </w:rPr>
      </w:pPr>
      <w:r w:rsidRPr="00C26D2D">
        <w:rPr>
          <w:rFonts w:ascii="Arial" w:eastAsia="Gulim" w:hAnsi="Arial" w:cs="Arial"/>
          <w:b/>
          <w:bCs/>
          <w:color w:val="000000"/>
          <w:kern w:val="0"/>
          <w:szCs w:val="20"/>
        </w:rPr>
        <w:t>4)</w:t>
      </w:r>
      <w:r w:rsidRPr="00C26D2D">
        <w:rPr>
          <w:rFonts w:ascii="Arial" w:eastAsia="Gulim" w:hAnsi="Arial" w:cs="Arial"/>
          <w:color w:val="000000"/>
          <w:kern w:val="0"/>
          <w:szCs w:val="20"/>
        </w:rPr>
        <w:t xml:space="preserve"> In which country did the number of under-18s rise dramatically between 1996 and 2000?</w:t>
      </w:r>
    </w:p>
    <w:p w:rsidR="00C26D2D" w:rsidRPr="00C26D2D" w:rsidRDefault="00C26D2D" w:rsidP="00C26D2D">
      <w:pPr>
        <w:widowControl/>
        <w:shd w:val="clear" w:color="auto" w:fill="FFFFFF"/>
        <w:wordWrap/>
        <w:autoSpaceDE/>
        <w:autoSpaceDN/>
        <w:spacing w:after="360" w:line="300" w:lineRule="atLeast"/>
        <w:jc w:val="left"/>
        <w:rPr>
          <w:rFonts w:ascii="Arial" w:eastAsia="Gulim" w:hAnsi="Arial" w:cs="Arial"/>
          <w:b/>
          <w:bCs/>
          <w:color w:val="CC0000"/>
          <w:kern w:val="0"/>
          <w:szCs w:val="20"/>
        </w:rPr>
      </w:pPr>
      <w:r w:rsidRPr="00C26D2D">
        <w:rPr>
          <w:rFonts w:ascii="Arial" w:eastAsia="Gulim" w:hAnsi="Arial" w:cs="Arial"/>
          <w:b/>
          <w:bCs/>
          <w:color w:val="CC0000"/>
          <w:kern w:val="0"/>
          <w:szCs w:val="20"/>
        </w:rPr>
        <w:t xml:space="preserve">a) </w:t>
      </w:r>
    </w:p>
    <w:p w:rsidR="00C26D2D" w:rsidRPr="00C26D2D" w:rsidRDefault="00C26D2D" w:rsidP="00C26D2D">
      <w:pPr>
        <w:widowControl/>
        <w:shd w:val="clear" w:color="auto" w:fill="FFFFFF"/>
        <w:wordWrap/>
        <w:autoSpaceDE/>
        <w:autoSpaceDN/>
        <w:spacing w:after="75" w:line="300" w:lineRule="atLeast"/>
        <w:jc w:val="left"/>
        <w:rPr>
          <w:rFonts w:ascii="Arial" w:eastAsia="Gulim" w:hAnsi="Arial" w:cs="Arial"/>
          <w:color w:val="000000"/>
          <w:kern w:val="0"/>
          <w:szCs w:val="20"/>
        </w:rPr>
      </w:pPr>
      <w:r w:rsidRPr="00C26D2D">
        <w:rPr>
          <w:rFonts w:ascii="Arial" w:eastAsia="Gulim" w:hAnsi="Arial" w:cs="Arial"/>
          <w:b/>
          <w:bCs/>
          <w:color w:val="000000"/>
          <w:kern w:val="0"/>
          <w:szCs w:val="20"/>
        </w:rPr>
        <w:t>5)</w:t>
      </w:r>
      <w:r w:rsidRPr="00C26D2D">
        <w:rPr>
          <w:rFonts w:ascii="Arial" w:eastAsia="Gulim" w:hAnsi="Arial" w:cs="Arial"/>
          <w:color w:val="000000"/>
          <w:kern w:val="0"/>
          <w:szCs w:val="20"/>
        </w:rPr>
        <w:t xml:space="preserve"> In which country did the number of under-18s increase slightly between 1996 and 2000?</w:t>
      </w:r>
    </w:p>
    <w:p w:rsidR="00C26D2D" w:rsidRPr="00C26D2D" w:rsidRDefault="00C26D2D" w:rsidP="00C26D2D">
      <w:pPr>
        <w:widowControl/>
        <w:shd w:val="clear" w:color="auto" w:fill="FFFFFF"/>
        <w:wordWrap/>
        <w:autoSpaceDE/>
        <w:autoSpaceDN/>
        <w:spacing w:after="360" w:line="300" w:lineRule="atLeast"/>
        <w:jc w:val="left"/>
        <w:rPr>
          <w:rFonts w:ascii="Arial" w:eastAsia="Gulim" w:hAnsi="Arial" w:cs="Arial"/>
          <w:b/>
          <w:bCs/>
          <w:color w:val="CC0000"/>
          <w:kern w:val="0"/>
          <w:szCs w:val="20"/>
        </w:rPr>
      </w:pPr>
      <w:r w:rsidRPr="00C26D2D">
        <w:rPr>
          <w:rFonts w:ascii="Arial" w:eastAsia="Gulim" w:hAnsi="Arial" w:cs="Arial"/>
          <w:b/>
          <w:bCs/>
          <w:color w:val="CC0000"/>
          <w:kern w:val="0"/>
          <w:szCs w:val="20"/>
        </w:rPr>
        <w:t xml:space="preserve">a) </w:t>
      </w:r>
    </w:p>
    <w:p w:rsidR="00C26D2D" w:rsidRPr="00C26D2D" w:rsidRDefault="00C26D2D" w:rsidP="00C26D2D">
      <w:pPr>
        <w:widowControl/>
        <w:shd w:val="clear" w:color="auto" w:fill="FFFFFF"/>
        <w:wordWrap/>
        <w:autoSpaceDE/>
        <w:autoSpaceDN/>
        <w:spacing w:after="75" w:line="300" w:lineRule="atLeast"/>
        <w:jc w:val="left"/>
        <w:rPr>
          <w:rFonts w:ascii="Arial" w:eastAsia="Gulim" w:hAnsi="Arial" w:cs="Arial"/>
          <w:color w:val="000000"/>
          <w:kern w:val="0"/>
          <w:szCs w:val="20"/>
        </w:rPr>
      </w:pPr>
      <w:r w:rsidRPr="00C26D2D">
        <w:rPr>
          <w:rFonts w:ascii="Arial" w:eastAsia="Gulim" w:hAnsi="Arial" w:cs="Arial"/>
          <w:b/>
          <w:bCs/>
          <w:color w:val="000000"/>
          <w:kern w:val="0"/>
          <w:szCs w:val="20"/>
        </w:rPr>
        <w:t>6)</w:t>
      </w:r>
      <w:r w:rsidRPr="00C26D2D">
        <w:rPr>
          <w:rFonts w:ascii="Arial" w:eastAsia="Gulim" w:hAnsi="Arial" w:cs="Arial"/>
          <w:color w:val="000000"/>
          <w:kern w:val="0"/>
          <w:szCs w:val="20"/>
        </w:rPr>
        <w:t xml:space="preserve"> </w:t>
      </w:r>
      <w:proofErr w:type="gramStart"/>
      <w:r w:rsidRPr="00C26D2D">
        <w:rPr>
          <w:rFonts w:ascii="Arial" w:eastAsia="Gulim" w:hAnsi="Arial" w:cs="Arial"/>
          <w:color w:val="000000"/>
          <w:kern w:val="0"/>
          <w:szCs w:val="20"/>
        </w:rPr>
        <w:t>In</w:t>
      </w:r>
      <w:proofErr w:type="gramEnd"/>
      <w:r w:rsidRPr="00C26D2D">
        <w:rPr>
          <w:rFonts w:ascii="Arial" w:eastAsia="Gulim" w:hAnsi="Arial" w:cs="Arial"/>
          <w:color w:val="000000"/>
          <w:kern w:val="0"/>
          <w:szCs w:val="20"/>
        </w:rPr>
        <w:t xml:space="preserve"> which country did the number of over-65s go up sharply between 1996 and 1998?</w:t>
      </w:r>
    </w:p>
    <w:p w:rsidR="00C26D2D" w:rsidRPr="00C26D2D" w:rsidRDefault="00C26D2D" w:rsidP="00C26D2D">
      <w:pPr>
        <w:widowControl/>
        <w:shd w:val="clear" w:color="auto" w:fill="FFFFFF"/>
        <w:wordWrap/>
        <w:autoSpaceDE/>
        <w:autoSpaceDN/>
        <w:spacing w:after="360" w:line="300" w:lineRule="atLeast"/>
        <w:jc w:val="left"/>
        <w:rPr>
          <w:rFonts w:ascii="Arial" w:eastAsia="Gulim" w:hAnsi="Arial" w:cs="Arial"/>
          <w:b/>
          <w:bCs/>
          <w:color w:val="CC0000"/>
          <w:kern w:val="0"/>
          <w:szCs w:val="20"/>
        </w:rPr>
      </w:pPr>
      <w:r w:rsidRPr="00C26D2D">
        <w:rPr>
          <w:rFonts w:ascii="Arial" w:eastAsia="Gulim" w:hAnsi="Arial" w:cs="Arial"/>
          <w:b/>
          <w:bCs/>
          <w:color w:val="CC0000"/>
          <w:kern w:val="0"/>
          <w:szCs w:val="20"/>
        </w:rPr>
        <w:t xml:space="preserve">a) </w:t>
      </w:r>
    </w:p>
    <w:p w:rsidR="00C26D2D" w:rsidRPr="00C26D2D" w:rsidRDefault="00C26D2D" w:rsidP="00C26D2D">
      <w:pPr>
        <w:widowControl/>
        <w:shd w:val="clear" w:color="auto" w:fill="FFFFFF"/>
        <w:wordWrap/>
        <w:autoSpaceDE/>
        <w:autoSpaceDN/>
        <w:spacing w:after="75" w:line="300" w:lineRule="atLeast"/>
        <w:jc w:val="left"/>
        <w:rPr>
          <w:rFonts w:ascii="Arial" w:eastAsia="Gulim" w:hAnsi="Arial" w:cs="Arial"/>
          <w:color w:val="000000"/>
          <w:kern w:val="0"/>
          <w:szCs w:val="20"/>
        </w:rPr>
      </w:pPr>
      <w:r w:rsidRPr="00C26D2D">
        <w:rPr>
          <w:rFonts w:ascii="Arial" w:eastAsia="Gulim" w:hAnsi="Arial" w:cs="Arial"/>
          <w:b/>
          <w:bCs/>
          <w:color w:val="000000"/>
          <w:kern w:val="0"/>
          <w:szCs w:val="20"/>
        </w:rPr>
        <w:t>7)</w:t>
      </w:r>
      <w:r w:rsidRPr="00C26D2D">
        <w:rPr>
          <w:rFonts w:ascii="Arial" w:eastAsia="Gulim" w:hAnsi="Arial" w:cs="Arial"/>
          <w:color w:val="000000"/>
          <w:kern w:val="0"/>
          <w:szCs w:val="20"/>
        </w:rPr>
        <w:t xml:space="preserve"> In which country did the number of married people decline over the five-year period?</w:t>
      </w:r>
    </w:p>
    <w:p w:rsidR="00C26D2D" w:rsidRPr="00C26D2D" w:rsidRDefault="00C26D2D" w:rsidP="00C26D2D">
      <w:pPr>
        <w:widowControl/>
        <w:shd w:val="clear" w:color="auto" w:fill="FFFFFF"/>
        <w:wordWrap/>
        <w:autoSpaceDE/>
        <w:autoSpaceDN/>
        <w:spacing w:after="360" w:line="300" w:lineRule="atLeast"/>
        <w:jc w:val="left"/>
        <w:rPr>
          <w:rFonts w:ascii="Arial" w:eastAsia="Gulim" w:hAnsi="Arial" w:cs="Arial"/>
          <w:b/>
          <w:bCs/>
          <w:color w:val="CC0000"/>
          <w:kern w:val="0"/>
          <w:szCs w:val="20"/>
        </w:rPr>
      </w:pPr>
      <w:r w:rsidRPr="00C26D2D">
        <w:rPr>
          <w:rFonts w:ascii="Arial" w:eastAsia="Gulim" w:hAnsi="Arial" w:cs="Arial"/>
          <w:b/>
          <w:bCs/>
          <w:color w:val="CC0000"/>
          <w:kern w:val="0"/>
          <w:szCs w:val="20"/>
        </w:rPr>
        <w:t xml:space="preserve">a) </w:t>
      </w:r>
    </w:p>
    <w:p w:rsidR="00C26D2D" w:rsidRPr="00C26D2D" w:rsidRDefault="00C26D2D" w:rsidP="00C26D2D">
      <w:pPr>
        <w:widowControl/>
        <w:shd w:val="clear" w:color="auto" w:fill="FFFFFF"/>
        <w:wordWrap/>
        <w:autoSpaceDE/>
        <w:autoSpaceDN/>
        <w:spacing w:after="75" w:line="300" w:lineRule="atLeast"/>
        <w:jc w:val="left"/>
        <w:rPr>
          <w:rFonts w:ascii="Arial" w:eastAsia="Gulim" w:hAnsi="Arial" w:cs="Arial"/>
          <w:color w:val="000000"/>
          <w:kern w:val="0"/>
          <w:szCs w:val="20"/>
        </w:rPr>
      </w:pPr>
      <w:r w:rsidRPr="00C26D2D">
        <w:rPr>
          <w:rFonts w:ascii="Arial" w:eastAsia="Gulim" w:hAnsi="Arial" w:cs="Arial"/>
          <w:b/>
          <w:bCs/>
          <w:color w:val="000000"/>
          <w:kern w:val="0"/>
          <w:szCs w:val="20"/>
        </w:rPr>
        <w:t>8)</w:t>
      </w:r>
      <w:r w:rsidRPr="00C26D2D">
        <w:rPr>
          <w:rFonts w:ascii="Arial" w:eastAsia="Gulim" w:hAnsi="Arial" w:cs="Arial"/>
          <w:color w:val="000000"/>
          <w:kern w:val="0"/>
          <w:szCs w:val="20"/>
        </w:rPr>
        <w:t xml:space="preserve"> In which country did the number of deaths decrease significantly between 1996 and 1999?</w:t>
      </w:r>
    </w:p>
    <w:p w:rsidR="00C26D2D" w:rsidRPr="00C26D2D" w:rsidRDefault="00C26D2D" w:rsidP="00C26D2D">
      <w:pPr>
        <w:widowControl/>
        <w:shd w:val="clear" w:color="auto" w:fill="FFFFFF"/>
        <w:wordWrap/>
        <w:autoSpaceDE/>
        <w:autoSpaceDN/>
        <w:spacing w:after="360" w:line="300" w:lineRule="atLeast"/>
        <w:jc w:val="left"/>
        <w:rPr>
          <w:rFonts w:ascii="Arial" w:eastAsia="Gulim" w:hAnsi="Arial" w:cs="Arial"/>
          <w:b/>
          <w:bCs/>
          <w:color w:val="CC0000"/>
          <w:kern w:val="0"/>
          <w:szCs w:val="20"/>
        </w:rPr>
      </w:pPr>
      <w:r w:rsidRPr="00C26D2D">
        <w:rPr>
          <w:rFonts w:ascii="Arial" w:eastAsia="Gulim" w:hAnsi="Arial" w:cs="Arial"/>
          <w:b/>
          <w:bCs/>
          <w:color w:val="CC0000"/>
          <w:kern w:val="0"/>
          <w:szCs w:val="20"/>
        </w:rPr>
        <w:t xml:space="preserve">a) </w:t>
      </w:r>
    </w:p>
    <w:p w:rsidR="00C26D2D" w:rsidRPr="00C26D2D" w:rsidRDefault="00C26D2D" w:rsidP="00C26D2D">
      <w:pPr>
        <w:widowControl/>
        <w:shd w:val="clear" w:color="auto" w:fill="FFFFFF"/>
        <w:wordWrap/>
        <w:autoSpaceDE/>
        <w:autoSpaceDN/>
        <w:spacing w:after="75" w:line="300" w:lineRule="atLeast"/>
        <w:jc w:val="left"/>
        <w:rPr>
          <w:rFonts w:ascii="Arial" w:eastAsia="Gulim" w:hAnsi="Arial" w:cs="Arial"/>
          <w:color w:val="000000"/>
          <w:kern w:val="0"/>
          <w:szCs w:val="20"/>
        </w:rPr>
      </w:pPr>
      <w:r w:rsidRPr="00C26D2D">
        <w:rPr>
          <w:rFonts w:ascii="Arial" w:eastAsia="Gulim" w:hAnsi="Arial" w:cs="Arial"/>
          <w:b/>
          <w:bCs/>
          <w:color w:val="000000"/>
          <w:kern w:val="0"/>
          <w:szCs w:val="20"/>
        </w:rPr>
        <w:t>9)</w:t>
      </w:r>
      <w:r w:rsidRPr="00C26D2D">
        <w:rPr>
          <w:rFonts w:ascii="Arial" w:eastAsia="Gulim" w:hAnsi="Arial" w:cs="Arial"/>
          <w:color w:val="000000"/>
          <w:kern w:val="0"/>
          <w:szCs w:val="20"/>
        </w:rPr>
        <w:t xml:space="preserve"> In which country was there a slight decline in the number of married people between 1998 and 1999?</w:t>
      </w:r>
    </w:p>
    <w:p w:rsidR="00C26D2D" w:rsidRPr="00C26D2D" w:rsidRDefault="00C26D2D" w:rsidP="00C26D2D">
      <w:pPr>
        <w:widowControl/>
        <w:shd w:val="clear" w:color="auto" w:fill="FFFFFF"/>
        <w:wordWrap/>
        <w:autoSpaceDE/>
        <w:autoSpaceDN/>
        <w:spacing w:after="360" w:line="300" w:lineRule="atLeast"/>
        <w:jc w:val="left"/>
        <w:rPr>
          <w:rFonts w:ascii="Arial" w:eastAsia="Gulim" w:hAnsi="Arial" w:cs="Arial"/>
          <w:b/>
          <w:bCs/>
          <w:color w:val="CC0000"/>
          <w:kern w:val="0"/>
          <w:szCs w:val="20"/>
        </w:rPr>
      </w:pPr>
      <w:r w:rsidRPr="00C26D2D">
        <w:rPr>
          <w:rFonts w:ascii="Arial" w:eastAsia="Gulim" w:hAnsi="Arial" w:cs="Arial"/>
          <w:b/>
          <w:bCs/>
          <w:color w:val="CC0000"/>
          <w:kern w:val="0"/>
          <w:szCs w:val="20"/>
        </w:rPr>
        <w:t xml:space="preserve">a) </w:t>
      </w:r>
    </w:p>
    <w:p w:rsidR="00C26D2D" w:rsidRPr="00C26D2D" w:rsidRDefault="00C26D2D" w:rsidP="00C26D2D">
      <w:pPr>
        <w:widowControl/>
        <w:shd w:val="clear" w:color="auto" w:fill="FFFFFF"/>
        <w:wordWrap/>
        <w:autoSpaceDE/>
        <w:autoSpaceDN/>
        <w:spacing w:after="75" w:line="300" w:lineRule="atLeast"/>
        <w:jc w:val="left"/>
        <w:rPr>
          <w:rFonts w:ascii="Arial" w:eastAsia="Gulim" w:hAnsi="Arial" w:cs="Arial"/>
          <w:color w:val="000000"/>
          <w:kern w:val="0"/>
          <w:szCs w:val="20"/>
        </w:rPr>
      </w:pPr>
      <w:r w:rsidRPr="00C26D2D">
        <w:rPr>
          <w:rFonts w:ascii="Arial" w:eastAsia="Gulim" w:hAnsi="Arial" w:cs="Arial"/>
          <w:b/>
          <w:bCs/>
          <w:color w:val="000000"/>
          <w:kern w:val="0"/>
          <w:szCs w:val="20"/>
        </w:rPr>
        <w:lastRenderedPageBreak/>
        <w:t>10)</w:t>
      </w:r>
      <w:r w:rsidRPr="00C26D2D">
        <w:rPr>
          <w:rFonts w:ascii="Arial" w:eastAsia="Gulim" w:hAnsi="Arial" w:cs="Arial"/>
          <w:color w:val="000000"/>
          <w:kern w:val="0"/>
          <w:szCs w:val="20"/>
        </w:rPr>
        <w:t xml:space="preserve"> In which country was there a sharp drop in the number of under-18s between 1997 and 1998?</w:t>
      </w:r>
    </w:p>
    <w:p w:rsidR="00C26D2D" w:rsidRPr="00C26D2D" w:rsidRDefault="00C26D2D" w:rsidP="00C26D2D">
      <w:pPr>
        <w:widowControl/>
        <w:shd w:val="clear" w:color="auto" w:fill="FFFFFF"/>
        <w:wordWrap/>
        <w:autoSpaceDE/>
        <w:autoSpaceDN/>
        <w:spacing w:after="360" w:line="300" w:lineRule="atLeast"/>
        <w:jc w:val="left"/>
        <w:rPr>
          <w:rFonts w:ascii="Arial" w:eastAsia="Gulim" w:hAnsi="Arial" w:cs="Arial"/>
          <w:b/>
          <w:bCs/>
          <w:color w:val="CC0000"/>
          <w:kern w:val="0"/>
          <w:szCs w:val="20"/>
        </w:rPr>
      </w:pPr>
      <w:r w:rsidRPr="00C26D2D">
        <w:rPr>
          <w:rFonts w:ascii="Arial" w:eastAsia="Gulim" w:hAnsi="Arial" w:cs="Arial"/>
          <w:b/>
          <w:bCs/>
          <w:color w:val="CC0000"/>
          <w:kern w:val="0"/>
          <w:szCs w:val="20"/>
        </w:rPr>
        <w:t xml:space="preserve">a) </w:t>
      </w:r>
    </w:p>
    <w:p w:rsidR="00C26D2D" w:rsidRPr="00C26D2D" w:rsidRDefault="00C26D2D" w:rsidP="00C26D2D">
      <w:pPr>
        <w:widowControl/>
        <w:shd w:val="clear" w:color="auto" w:fill="FFFFFF"/>
        <w:wordWrap/>
        <w:autoSpaceDE/>
        <w:autoSpaceDN/>
        <w:spacing w:after="75" w:line="300" w:lineRule="atLeast"/>
        <w:jc w:val="left"/>
        <w:rPr>
          <w:rFonts w:ascii="Arial" w:eastAsia="Gulim" w:hAnsi="Arial" w:cs="Arial"/>
          <w:color w:val="000000"/>
          <w:kern w:val="0"/>
          <w:szCs w:val="20"/>
        </w:rPr>
      </w:pPr>
      <w:r w:rsidRPr="00C26D2D">
        <w:rPr>
          <w:rFonts w:ascii="Arial" w:eastAsia="Gulim" w:hAnsi="Arial" w:cs="Arial"/>
          <w:b/>
          <w:bCs/>
          <w:color w:val="000000"/>
          <w:kern w:val="0"/>
          <w:szCs w:val="20"/>
        </w:rPr>
        <w:t>11)</w:t>
      </w:r>
      <w:r w:rsidRPr="00C26D2D">
        <w:rPr>
          <w:rFonts w:ascii="Arial" w:eastAsia="Gulim" w:hAnsi="Arial" w:cs="Arial"/>
          <w:color w:val="000000"/>
          <w:kern w:val="0"/>
          <w:szCs w:val="20"/>
        </w:rPr>
        <w:t xml:space="preserve"> In which country was there a slight reduction in the number of deaths over the five-year period?</w:t>
      </w:r>
    </w:p>
    <w:p w:rsidR="00C26D2D" w:rsidRPr="00C26D2D" w:rsidRDefault="00C26D2D" w:rsidP="00C26D2D">
      <w:pPr>
        <w:widowControl/>
        <w:shd w:val="clear" w:color="auto" w:fill="FFFFFF"/>
        <w:wordWrap/>
        <w:autoSpaceDE/>
        <w:autoSpaceDN/>
        <w:spacing w:after="360" w:line="300" w:lineRule="atLeast"/>
        <w:jc w:val="left"/>
        <w:rPr>
          <w:rFonts w:ascii="Arial" w:eastAsia="Gulim" w:hAnsi="Arial" w:cs="Arial"/>
          <w:b/>
          <w:bCs/>
          <w:color w:val="CC0000"/>
          <w:kern w:val="0"/>
          <w:szCs w:val="20"/>
        </w:rPr>
      </w:pPr>
      <w:r w:rsidRPr="00C26D2D">
        <w:rPr>
          <w:rFonts w:ascii="Arial" w:eastAsia="Gulim" w:hAnsi="Arial" w:cs="Arial"/>
          <w:b/>
          <w:bCs/>
          <w:color w:val="CC0000"/>
          <w:kern w:val="0"/>
          <w:szCs w:val="20"/>
        </w:rPr>
        <w:t xml:space="preserve">a) </w:t>
      </w:r>
    </w:p>
    <w:p w:rsidR="00C26D2D" w:rsidRPr="00C26D2D" w:rsidRDefault="00C26D2D" w:rsidP="00C26D2D">
      <w:pPr>
        <w:widowControl/>
        <w:shd w:val="clear" w:color="auto" w:fill="FFFFFF"/>
        <w:wordWrap/>
        <w:autoSpaceDE/>
        <w:autoSpaceDN/>
        <w:spacing w:after="75" w:line="300" w:lineRule="atLeast"/>
        <w:jc w:val="left"/>
        <w:rPr>
          <w:rFonts w:ascii="Arial" w:eastAsia="Gulim" w:hAnsi="Arial" w:cs="Arial"/>
          <w:color w:val="000000"/>
          <w:kern w:val="0"/>
          <w:szCs w:val="20"/>
        </w:rPr>
      </w:pPr>
      <w:r w:rsidRPr="00C26D2D">
        <w:rPr>
          <w:rFonts w:ascii="Arial" w:eastAsia="Gulim" w:hAnsi="Arial" w:cs="Arial"/>
          <w:b/>
          <w:bCs/>
          <w:color w:val="000000"/>
          <w:kern w:val="0"/>
          <w:szCs w:val="20"/>
        </w:rPr>
        <w:t>12)</w:t>
      </w:r>
      <w:r w:rsidRPr="00C26D2D">
        <w:rPr>
          <w:rFonts w:ascii="Arial" w:eastAsia="Gulim" w:hAnsi="Arial" w:cs="Arial"/>
          <w:color w:val="000000"/>
          <w:kern w:val="0"/>
          <w:szCs w:val="20"/>
        </w:rPr>
        <w:t xml:space="preserve"> In which country was there a significant increase in the number of deaths between 1998 and 2000?</w:t>
      </w:r>
    </w:p>
    <w:p w:rsidR="00C26D2D" w:rsidRPr="00C26D2D" w:rsidRDefault="00C26D2D" w:rsidP="00C26D2D">
      <w:pPr>
        <w:widowControl/>
        <w:shd w:val="clear" w:color="auto" w:fill="FFFFFF"/>
        <w:wordWrap/>
        <w:autoSpaceDE/>
        <w:autoSpaceDN/>
        <w:spacing w:after="360" w:line="300" w:lineRule="atLeast"/>
        <w:jc w:val="left"/>
        <w:rPr>
          <w:rFonts w:ascii="Arial" w:eastAsia="Gulim" w:hAnsi="Arial" w:cs="Arial"/>
          <w:b/>
          <w:bCs/>
          <w:color w:val="CC0000"/>
          <w:kern w:val="0"/>
          <w:szCs w:val="20"/>
        </w:rPr>
      </w:pPr>
      <w:r w:rsidRPr="00C26D2D">
        <w:rPr>
          <w:rFonts w:ascii="Arial" w:eastAsia="Gulim" w:hAnsi="Arial" w:cs="Arial"/>
          <w:b/>
          <w:bCs/>
          <w:color w:val="CC0000"/>
          <w:kern w:val="0"/>
          <w:szCs w:val="20"/>
        </w:rPr>
        <w:t xml:space="preserve">a) </w:t>
      </w:r>
    </w:p>
    <w:p w:rsidR="00C26D2D" w:rsidRPr="00C26D2D" w:rsidRDefault="00C26D2D" w:rsidP="00C26D2D">
      <w:pPr>
        <w:widowControl/>
        <w:shd w:val="clear" w:color="auto" w:fill="FFFFFF"/>
        <w:wordWrap/>
        <w:autoSpaceDE/>
        <w:autoSpaceDN/>
        <w:spacing w:after="75" w:line="300" w:lineRule="atLeast"/>
        <w:jc w:val="left"/>
        <w:rPr>
          <w:rFonts w:ascii="Arial" w:eastAsia="Gulim" w:hAnsi="Arial" w:cs="Arial"/>
          <w:color w:val="000000"/>
          <w:kern w:val="0"/>
          <w:szCs w:val="20"/>
        </w:rPr>
      </w:pPr>
      <w:r w:rsidRPr="00C26D2D">
        <w:rPr>
          <w:rFonts w:ascii="Arial" w:eastAsia="Gulim" w:hAnsi="Arial" w:cs="Arial"/>
          <w:b/>
          <w:bCs/>
          <w:color w:val="000000"/>
          <w:kern w:val="0"/>
          <w:szCs w:val="20"/>
        </w:rPr>
        <w:t>13)</w:t>
      </w:r>
      <w:r w:rsidRPr="00C26D2D">
        <w:rPr>
          <w:rFonts w:ascii="Arial" w:eastAsia="Gulim" w:hAnsi="Arial" w:cs="Arial"/>
          <w:color w:val="000000"/>
          <w:kern w:val="0"/>
          <w:szCs w:val="20"/>
        </w:rPr>
        <w:t xml:space="preserve"> </w:t>
      </w:r>
      <w:proofErr w:type="gramStart"/>
      <w:r w:rsidRPr="00C26D2D">
        <w:rPr>
          <w:rFonts w:ascii="Arial" w:eastAsia="Gulim" w:hAnsi="Arial" w:cs="Arial"/>
          <w:color w:val="000000"/>
          <w:kern w:val="0"/>
          <w:szCs w:val="20"/>
        </w:rPr>
        <w:t>In</w:t>
      </w:r>
      <w:proofErr w:type="gramEnd"/>
      <w:r w:rsidRPr="00C26D2D">
        <w:rPr>
          <w:rFonts w:ascii="Arial" w:eastAsia="Gulim" w:hAnsi="Arial" w:cs="Arial"/>
          <w:color w:val="000000"/>
          <w:kern w:val="0"/>
          <w:szCs w:val="20"/>
        </w:rPr>
        <w:t xml:space="preserve"> which country did the number of deaths remain constant over the five-year period?</w:t>
      </w:r>
    </w:p>
    <w:p w:rsidR="00C26D2D" w:rsidRPr="00C26D2D" w:rsidRDefault="00C26D2D" w:rsidP="00C26D2D">
      <w:pPr>
        <w:widowControl/>
        <w:shd w:val="clear" w:color="auto" w:fill="FFFFFF"/>
        <w:wordWrap/>
        <w:autoSpaceDE/>
        <w:autoSpaceDN/>
        <w:spacing w:after="360" w:line="300" w:lineRule="atLeast"/>
        <w:jc w:val="left"/>
        <w:rPr>
          <w:rFonts w:ascii="Arial" w:eastAsia="Gulim" w:hAnsi="Arial" w:cs="Arial"/>
          <w:b/>
          <w:bCs/>
          <w:color w:val="CC0000"/>
          <w:kern w:val="0"/>
          <w:szCs w:val="20"/>
        </w:rPr>
      </w:pPr>
      <w:r w:rsidRPr="00C26D2D">
        <w:rPr>
          <w:rFonts w:ascii="Arial" w:eastAsia="Gulim" w:hAnsi="Arial" w:cs="Arial"/>
          <w:b/>
          <w:bCs/>
          <w:color w:val="CC0000"/>
          <w:kern w:val="0"/>
          <w:szCs w:val="20"/>
        </w:rPr>
        <w:t xml:space="preserve">a) </w:t>
      </w:r>
    </w:p>
    <w:p w:rsidR="00C26D2D" w:rsidRPr="00C26D2D" w:rsidRDefault="00A436DE" w:rsidP="00C26D2D">
      <w:pPr>
        <w:widowControl/>
        <w:shd w:val="clear" w:color="auto" w:fill="FFFFFF"/>
        <w:wordWrap/>
        <w:autoSpaceDE/>
        <w:autoSpaceDN/>
        <w:spacing w:after="240" w:line="300" w:lineRule="atLeast"/>
        <w:jc w:val="left"/>
        <w:rPr>
          <w:rFonts w:ascii="Arial" w:eastAsia="Gulim" w:hAnsi="Arial" w:cs="Arial"/>
          <w:color w:val="333333"/>
          <w:kern w:val="0"/>
          <w:szCs w:val="20"/>
        </w:rPr>
      </w:pPr>
      <w:hyperlink r:id="rId52" w:history="1">
        <w:r w:rsidR="00C26D2D" w:rsidRPr="00C26D2D">
          <w:rPr>
            <w:rFonts w:ascii="Arial" w:eastAsia="Gulim" w:hAnsi="Arial" w:cs="Arial"/>
            <w:color w:val="888888"/>
            <w:kern w:val="0"/>
            <w:szCs w:val="20"/>
          </w:rPr>
          <w:t>Show Answers</w:t>
        </w:r>
      </w:hyperlink>
      <w:r w:rsidR="00C26D2D" w:rsidRPr="00C26D2D">
        <w:rPr>
          <w:rFonts w:ascii="Arial" w:eastAsia="Gulim" w:hAnsi="Arial" w:cs="Arial"/>
          <w:color w:val="333333"/>
          <w:kern w:val="0"/>
          <w:szCs w:val="20"/>
        </w:rPr>
        <w:t xml:space="preserve"> - </w:t>
      </w:r>
      <w:hyperlink r:id="rId53" w:history="1">
        <w:r w:rsidR="00C26D2D" w:rsidRPr="00C26D2D">
          <w:rPr>
            <w:rFonts w:ascii="Arial" w:eastAsia="Gulim" w:hAnsi="Arial" w:cs="Arial"/>
            <w:color w:val="888888"/>
            <w:kern w:val="0"/>
            <w:szCs w:val="20"/>
          </w:rPr>
          <w:t>Hide Answers</w:t>
        </w:r>
      </w:hyperlink>
    </w:p>
    <w:p w:rsidR="00C26D2D" w:rsidRPr="00C26D2D" w:rsidRDefault="00C26D2D" w:rsidP="00C26D2D">
      <w:pPr>
        <w:widowControl/>
        <w:shd w:val="clear" w:color="auto" w:fill="FFFFFF"/>
        <w:wordWrap/>
        <w:autoSpaceDE/>
        <w:autoSpaceDN/>
        <w:spacing w:after="0" w:line="240" w:lineRule="auto"/>
        <w:jc w:val="left"/>
        <w:outlineLvl w:val="2"/>
        <w:rPr>
          <w:rFonts w:ascii="Arial" w:eastAsia="Gulim" w:hAnsi="Arial" w:cs="Arial"/>
          <w:b/>
          <w:bCs/>
          <w:color w:val="333333"/>
          <w:kern w:val="0"/>
          <w:sz w:val="24"/>
          <w:szCs w:val="24"/>
        </w:rPr>
      </w:pPr>
      <w:r w:rsidRPr="00C26D2D">
        <w:rPr>
          <w:rFonts w:ascii="Arial" w:eastAsia="Gulim" w:hAnsi="Arial" w:cs="Arial"/>
          <w:b/>
          <w:bCs/>
          <w:color w:val="333333"/>
          <w:kern w:val="0"/>
          <w:sz w:val="24"/>
          <w:szCs w:val="24"/>
        </w:rPr>
        <w:t>Vocabulary Tip</w:t>
      </w:r>
    </w:p>
    <w:p w:rsidR="00C26D2D" w:rsidRPr="00C26D2D" w:rsidRDefault="00C26D2D" w:rsidP="00C26D2D">
      <w:pPr>
        <w:widowControl/>
        <w:shd w:val="clear" w:color="auto" w:fill="FFFFFF"/>
        <w:wordWrap/>
        <w:autoSpaceDE/>
        <w:autoSpaceDN/>
        <w:spacing w:line="300" w:lineRule="atLeast"/>
        <w:jc w:val="left"/>
        <w:rPr>
          <w:rFonts w:ascii="Arial" w:eastAsia="Gulim" w:hAnsi="Arial" w:cs="Arial"/>
          <w:color w:val="333333"/>
          <w:kern w:val="0"/>
          <w:szCs w:val="20"/>
        </w:rPr>
      </w:pPr>
      <w:r w:rsidRPr="00C26D2D">
        <w:rPr>
          <w:rFonts w:ascii="Arial" w:eastAsia="Gulim" w:hAnsi="Arial" w:cs="Arial"/>
          <w:color w:val="333333"/>
          <w:kern w:val="0"/>
          <w:szCs w:val="20"/>
        </w:rPr>
        <w:t>The verbs rise and increase have the same meaning here. We can also say climb. These verbs can also be nouns.</w:t>
      </w:r>
      <w:r w:rsidRPr="00C26D2D">
        <w:rPr>
          <w:rFonts w:ascii="Arial" w:eastAsia="Gulim" w:hAnsi="Arial" w:cs="Arial"/>
          <w:color w:val="333333"/>
          <w:kern w:val="0"/>
          <w:szCs w:val="20"/>
        </w:rPr>
        <w:br/>
        <w:t xml:space="preserve">The verbs </w:t>
      </w:r>
      <w:proofErr w:type="gramStart"/>
      <w:r w:rsidRPr="00C26D2D">
        <w:rPr>
          <w:rFonts w:ascii="Arial" w:eastAsia="Gulim" w:hAnsi="Arial" w:cs="Arial"/>
          <w:color w:val="333333"/>
          <w:kern w:val="0"/>
          <w:szCs w:val="20"/>
        </w:rPr>
        <w:t>fail,</w:t>
      </w:r>
      <w:proofErr w:type="gramEnd"/>
      <w:r w:rsidRPr="00C26D2D">
        <w:rPr>
          <w:rFonts w:ascii="Arial" w:eastAsia="Gulim" w:hAnsi="Arial" w:cs="Arial"/>
          <w:color w:val="333333"/>
          <w:kern w:val="0"/>
          <w:szCs w:val="20"/>
        </w:rPr>
        <w:t xml:space="preserve"> drop and decline have the same meaning here. These verbs can also be nouns.</w:t>
      </w:r>
      <w:r w:rsidRPr="00C26D2D">
        <w:rPr>
          <w:rFonts w:ascii="Arial" w:eastAsia="Gulim" w:hAnsi="Arial" w:cs="Arial"/>
          <w:color w:val="333333"/>
          <w:kern w:val="0"/>
          <w:szCs w:val="20"/>
        </w:rPr>
        <w:br/>
      </w:r>
      <w:r w:rsidRPr="00C26D2D">
        <w:rPr>
          <w:rFonts w:ascii="Arial" w:eastAsia="Gulim" w:hAnsi="Arial" w:cs="Arial"/>
          <w:color w:val="333333"/>
          <w:kern w:val="0"/>
          <w:szCs w:val="20"/>
        </w:rPr>
        <w:br/>
        <w:t>The adverbs steadily and noticeably can have the same meaning here. They can also be adjectives (steady, noticeable).</w:t>
      </w:r>
      <w:r w:rsidRPr="00C26D2D">
        <w:rPr>
          <w:rFonts w:ascii="Arial" w:eastAsia="Gulim" w:hAnsi="Arial" w:cs="Arial"/>
          <w:color w:val="333333"/>
          <w:kern w:val="0"/>
          <w:szCs w:val="20"/>
        </w:rPr>
        <w:br/>
        <w:t>The adverbs sharply, rapidly and dramatically can have the same meaning here. They can also be adjectives (sharp, rapid, dramatic).</w:t>
      </w:r>
    </w:p>
    <w:p w:rsidR="00C26D2D" w:rsidRPr="00C26D2D" w:rsidRDefault="00C26D2D" w:rsidP="00C26D2D">
      <w:pPr>
        <w:widowControl/>
        <w:shd w:val="clear" w:color="auto" w:fill="FFFFFF"/>
        <w:wordWrap/>
        <w:autoSpaceDE/>
        <w:autoSpaceDN/>
        <w:spacing w:after="450" w:line="300" w:lineRule="atLeast"/>
        <w:jc w:val="left"/>
        <w:rPr>
          <w:rFonts w:ascii="Arial" w:eastAsia="Gulim" w:hAnsi="Arial" w:cs="Arial"/>
          <w:b/>
          <w:bCs/>
          <w:color w:val="333333"/>
          <w:kern w:val="0"/>
          <w:sz w:val="21"/>
          <w:szCs w:val="21"/>
        </w:rPr>
      </w:pPr>
      <w:r w:rsidRPr="00C26D2D">
        <w:rPr>
          <w:rFonts w:ascii="Arial" w:eastAsia="Gulim" w:hAnsi="Arial" w:cs="Arial"/>
          <w:b/>
          <w:bCs/>
          <w:color w:val="333333"/>
          <w:kern w:val="0"/>
          <w:sz w:val="21"/>
          <w:szCs w:val="21"/>
        </w:rPr>
        <w:t>Now look at the table below, which shows the changes in economic activity in a town over a period of five years. The figures on the left and right show the number of people involved in these activities, in thousands.</w:t>
      </w:r>
      <w:r w:rsidRPr="00C26D2D">
        <w:rPr>
          <w:rFonts w:ascii="Arial" w:eastAsia="Gulim" w:hAnsi="Arial" w:cs="Arial"/>
          <w:b/>
          <w:bCs/>
          <w:color w:val="333333"/>
          <w:kern w:val="0"/>
          <w:sz w:val="21"/>
          <w:szCs w:val="21"/>
        </w:rPr>
        <w:br/>
      </w:r>
      <w:r w:rsidRPr="00C26D2D">
        <w:rPr>
          <w:rFonts w:ascii="Arial" w:eastAsia="Gulim" w:hAnsi="Arial" w:cs="Arial"/>
          <w:b/>
          <w:bCs/>
          <w:color w:val="333333"/>
          <w:kern w:val="0"/>
          <w:sz w:val="21"/>
          <w:szCs w:val="21"/>
        </w:rPr>
        <w:br/>
        <w:t>Write your own sentences to describe the situation in the town regarding the number of:</w:t>
      </w:r>
    </w:p>
    <w:tbl>
      <w:tblPr>
        <w:tblW w:w="5000" w:type="pct"/>
        <w:tblCellMar>
          <w:top w:w="15" w:type="dxa"/>
          <w:left w:w="15" w:type="dxa"/>
          <w:bottom w:w="15" w:type="dxa"/>
          <w:right w:w="15" w:type="dxa"/>
        </w:tblCellMar>
        <w:tblLook w:val="04A0" w:firstRow="1" w:lastRow="0" w:firstColumn="1" w:lastColumn="0" w:noHBand="0" w:noVBand="1"/>
      </w:tblPr>
      <w:tblGrid>
        <w:gridCol w:w="1806"/>
        <w:gridCol w:w="1805"/>
        <w:gridCol w:w="1805"/>
        <w:gridCol w:w="1805"/>
        <w:gridCol w:w="1805"/>
      </w:tblGrid>
      <w:tr w:rsidR="00C26D2D" w:rsidRPr="00C26D2D" w:rsidTr="00C26D2D">
        <w:tc>
          <w:tcPr>
            <w:tcW w:w="1000" w:type="pct"/>
            <w:tcMar>
              <w:top w:w="0" w:type="dxa"/>
              <w:left w:w="0" w:type="dxa"/>
              <w:bottom w:w="0" w:type="dxa"/>
              <w:right w:w="0" w:type="dxa"/>
            </w:tcMar>
            <w:vAlign w:val="center"/>
            <w:hideMark/>
          </w:tcPr>
          <w:p w:rsidR="00C26D2D" w:rsidRPr="00C26D2D" w:rsidRDefault="00C26D2D" w:rsidP="00C26D2D">
            <w:pPr>
              <w:widowControl/>
              <w:wordWrap/>
              <w:autoSpaceDE/>
              <w:autoSpaceDN/>
              <w:spacing w:after="450" w:line="240" w:lineRule="auto"/>
              <w:jc w:val="center"/>
              <w:rPr>
                <w:rFonts w:ascii="Arial" w:eastAsia="Gulim" w:hAnsi="Arial" w:cs="Arial"/>
                <w:color w:val="000000"/>
                <w:kern w:val="0"/>
                <w:sz w:val="15"/>
                <w:szCs w:val="15"/>
              </w:rPr>
            </w:pPr>
            <w:r>
              <w:rPr>
                <w:rFonts w:ascii="Arial" w:eastAsia="Gulim" w:hAnsi="Arial" w:cs="Arial"/>
                <w:noProof/>
                <w:color w:val="000000"/>
                <w:kern w:val="0"/>
                <w:sz w:val="15"/>
                <w:szCs w:val="15"/>
                <w:lang w:eastAsia="ja-JP"/>
              </w:rPr>
              <w:drawing>
                <wp:inline distT="0" distB="0" distL="0" distR="0" wp14:anchorId="33939923" wp14:editId="4066A72F">
                  <wp:extent cx="400050" cy="276225"/>
                  <wp:effectExtent l="0" t="0" r="0" b="9525"/>
                  <wp:docPr id="10" name="그림 10" descr="IE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IELTS"/>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00050" cy="276225"/>
                          </a:xfrm>
                          <a:prstGeom prst="rect">
                            <a:avLst/>
                          </a:prstGeom>
                          <a:noFill/>
                          <a:ln>
                            <a:noFill/>
                          </a:ln>
                        </pic:spPr>
                      </pic:pic>
                    </a:graphicData>
                  </a:graphic>
                </wp:inline>
              </w:drawing>
            </w:r>
          </w:p>
        </w:tc>
        <w:tc>
          <w:tcPr>
            <w:tcW w:w="1000" w:type="pct"/>
            <w:tcMar>
              <w:top w:w="0" w:type="dxa"/>
              <w:left w:w="0" w:type="dxa"/>
              <w:bottom w:w="0" w:type="dxa"/>
              <w:right w:w="0" w:type="dxa"/>
            </w:tcMar>
            <w:vAlign w:val="center"/>
            <w:hideMark/>
          </w:tcPr>
          <w:p w:rsidR="00C26D2D" w:rsidRPr="00C26D2D" w:rsidRDefault="00C26D2D" w:rsidP="00C26D2D">
            <w:pPr>
              <w:widowControl/>
              <w:wordWrap/>
              <w:autoSpaceDE/>
              <w:autoSpaceDN/>
              <w:spacing w:after="450" w:line="240" w:lineRule="auto"/>
              <w:jc w:val="center"/>
              <w:rPr>
                <w:rFonts w:ascii="Arial" w:eastAsia="Gulim" w:hAnsi="Arial" w:cs="Arial"/>
                <w:color w:val="000000"/>
                <w:kern w:val="0"/>
                <w:sz w:val="15"/>
                <w:szCs w:val="15"/>
              </w:rPr>
            </w:pPr>
            <w:r>
              <w:rPr>
                <w:rFonts w:ascii="Arial" w:eastAsia="Gulim" w:hAnsi="Arial" w:cs="Arial"/>
                <w:noProof/>
                <w:color w:val="000000"/>
                <w:kern w:val="0"/>
                <w:sz w:val="15"/>
                <w:szCs w:val="15"/>
                <w:lang w:eastAsia="ja-JP"/>
              </w:rPr>
              <w:drawing>
                <wp:inline distT="0" distB="0" distL="0" distR="0" wp14:anchorId="3D289D40" wp14:editId="5A257EA9">
                  <wp:extent cx="400050" cy="276225"/>
                  <wp:effectExtent l="0" t="0" r="0" b="9525"/>
                  <wp:docPr id="9" name="그림 9" descr="IE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IELTS"/>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00050" cy="276225"/>
                          </a:xfrm>
                          <a:prstGeom prst="rect">
                            <a:avLst/>
                          </a:prstGeom>
                          <a:noFill/>
                          <a:ln>
                            <a:noFill/>
                          </a:ln>
                        </pic:spPr>
                      </pic:pic>
                    </a:graphicData>
                  </a:graphic>
                </wp:inline>
              </w:drawing>
            </w:r>
          </w:p>
        </w:tc>
        <w:tc>
          <w:tcPr>
            <w:tcW w:w="1000" w:type="pct"/>
            <w:tcMar>
              <w:top w:w="0" w:type="dxa"/>
              <w:left w:w="0" w:type="dxa"/>
              <w:bottom w:w="0" w:type="dxa"/>
              <w:right w:w="0" w:type="dxa"/>
            </w:tcMar>
            <w:vAlign w:val="center"/>
            <w:hideMark/>
          </w:tcPr>
          <w:p w:rsidR="00C26D2D" w:rsidRPr="00C26D2D" w:rsidRDefault="00C26D2D" w:rsidP="00C26D2D">
            <w:pPr>
              <w:widowControl/>
              <w:wordWrap/>
              <w:autoSpaceDE/>
              <w:autoSpaceDN/>
              <w:spacing w:after="450" w:line="240" w:lineRule="auto"/>
              <w:jc w:val="center"/>
              <w:rPr>
                <w:rFonts w:ascii="Arial" w:eastAsia="Gulim" w:hAnsi="Arial" w:cs="Arial"/>
                <w:color w:val="000000"/>
                <w:kern w:val="0"/>
                <w:sz w:val="15"/>
                <w:szCs w:val="15"/>
              </w:rPr>
            </w:pPr>
            <w:r>
              <w:rPr>
                <w:rFonts w:ascii="Arial" w:eastAsia="Gulim" w:hAnsi="Arial" w:cs="Arial"/>
                <w:noProof/>
                <w:color w:val="000000"/>
                <w:kern w:val="0"/>
                <w:sz w:val="15"/>
                <w:szCs w:val="15"/>
                <w:lang w:eastAsia="ja-JP"/>
              </w:rPr>
              <w:drawing>
                <wp:inline distT="0" distB="0" distL="0" distR="0" wp14:anchorId="6B78EE23" wp14:editId="19549F44">
                  <wp:extent cx="400050" cy="276225"/>
                  <wp:effectExtent l="0" t="0" r="0" b="9525"/>
                  <wp:docPr id="8" name="그림 8" descr="IE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IELT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00050" cy="276225"/>
                          </a:xfrm>
                          <a:prstGeom prst="rect">
                            <a:avLst/>
                          </a:prstGeom>
                          <a:noFill/>
                          <a:ln>
                            <a:noFill/>
                          </a:ln>
                        </pic:spPr>
                      </pic:pic>
                    </a:graphicData>
                  </a:graphic>
                </wp:inline>
              </w:drawing>
            </w:r>
          </w:p>
        </w:tc>
        <w:tc>
          <w:tcPr>
            <w:tcW w:w="1000" w:type="pct"/>
            <w:tcMar>
              <w:top w:w="0" w:type="dxa"/>
              <w:left w:w="0" w:type="dxa"/>
              <w:bottom w:w="0" w:type="dxa"/>
              <w:right w:w="0" w:type="dxa"/>
            </w:tcMar>
            <w:vAlign w:val="center"/>
            <w:hideMark/>
          </w:tcPr>
          <w:p w:rsidR="00C26D2D" w:rsidRPr="00C26D2D" w:rsidRDefault="00C26D2D" w:rsidP="00C26D2D">
            <w:pPr>
              <w:widowControl/>
              <w:wordWrap/>
              <w:autoSpaceDE/>
              <w:autoSpaceDN/>
              <w:spacing w:after="450" w:line="240" w:lineRule="auto"/>
              <w:jc w:val="center"/>
              <w:rPr>
                <w:rFonts w:ascii="Arial" w:eastAsia="Gulim" w:hAnsi="Arial" w:cs="Arial"/>
                <w:color w:val="000000"/>
                <w:kern w:val="0"/>
                <w:sz w:val="15"/>
                <w:szCs w:val="15"/>
              </w:rPr>
            </w:pPr>
            <w:r>
              <w:rPr>
                <w:rFonts w:ascii="Arial" w:eastAsia="Gulim" w:hAnsi="Arial" w:cs="Arial"/>
                <w:noProof/>
                <w:color w:val="000000"/>
                <w:kern w:val="0"/>
                <w:sz w:val="15"/>
                <w:szCs w:val="15"/>
                <w:lang w:eastAsia="ja-JP"/>
              </w:rPr>
              <w:drawing>
                <wp:inline distT="0" distB="0" distL="0" distR="0" wp14:anchorId="5E6EB291" wp14:editId="57C54DB9">
                  <wp:extent cx="400050" cy="276225"/>
                  <wp:effectExtent l="0" t="0" r="0" b="9525"/>
                  <wp:docPr id="7" name="그림 7" descr="IE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IELTS"/>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00050" cy="276225"/>
                          </a:xfrm>
                          <a:prstGeom prst="rect">
                            <a:avLst/>
                          </a:prstGeom>
                          <a:noFill/>
                          <a:ln>
                            <a:noFill/>
                          </a:ln>
                        </pic:spPr>
                      </pic:pic>
                    </a:graphicData>
                  </a:graphic>
                </wp:inline>
              </w:drawing>
            </w:r>
          </w:p>
        </w:tc>
        <w:tc>
          <w:tcPr>
            <w:tcW w:w="1000" w:type="pct"/>
            <w:tcMar>
              <w:top w:w="0" w:type="dxa"/>
              <w:left w:w="0" w:type="dxa"/>
              <w:bottom w:w="0" w:type="dxa"/>
              <w:right w:w="0" w:type="dxa"/>
            </w:tcMar>
            <w:vAlign w:val="center"/>
            <w:hideMark/>
          </w:tcPr>
          <w:p w:rsidR="00C26D2D" w:rsidRPr="00C26D2D" w:rsidRDefault="00C26D2D" w:rsidP="00C26D2D">
            <w:pPr>
              <w:widowControl/>
              <w:wordWrap/>
              <w:autoSpaceDE/>
              <w:autoSpaceDN/>
              <w:spacing w:after="450" w:line="240" w:lineRule="auto"/>
              <w:jc w:val="center"/>
              <w:rPr>
                <w:rFonts w:ascii="Arial" w:eastAsia="Gulim" w:hAnsi="Arial" w:cs="Arial"/>
                <w:color w:val="000000"/>
                <w:kern w:val="0"/>
                <w:sz w:val="15"/>
                <w:szCs w:val="15"/>
              </w:rPr>
            </w:pPr>
            <w:r>
              <w:rPr>
                <w:rFonts w:ascii="Arial" w:eastAsia="Gulim" w:hAnsi="Arial" w:cs="Arial"/>
                <w:noProof/>
                <w:color w:val="000000"/>
                <w:kern w:val="0"/>
                <w:sz w:val="15"/>
                <w:szCs w:val="15"/>
                <w:lang w:eastAsia="ja-JP"/>
              </w:rPr>
              <w:drawing>
                <wp:inline distT="0" distB="0" distL="0" distR="0" wp14:anchorId="4743A55F" wp14:editId="092C0E53">
                  <wp:extent cx="400050" cy="276225"/>
                  <wp:effectExtent l="0" t="0" r="0" b="9525"/>
                  <wp:docPr id="6" name="그림 6" descr="IE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IELTS"/>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00050" cy="276225"/>
                          </a:xfrm>
                          <a:prstGeom prst="rect">
                            <a:avLst/>
                          </a:prstGeom>
                          <a:noFill/>
                          <a:ln>
                            <a:noFill/>
                          </a:ln>
                        </pic:spPr>
                      </pic:pic>
                    </a:graphicData>
                  </a:graphic>
                </wp:inline>
              </w:drawing>
            </w:r>
          </w:p>
        </w:tc>
      </w:tr>
      <w:tr w:rsidR="00C26D2D" w:rsidRPr="00C26D2D" w:rsidTr="00C26D2D">
        <w:tc>
          <w:tcPr>
            <w:tcW w:w="1000" w:type="pct"/>
            <w:tcMar>
              <w:top w:w="0" w:type="dxa"/>
              <w:left w:w="0" w:type="dxa"/>
              <w:bottom w:w="0" w:type="dxa"/>
              <w:right w:w="0" w:type="dxa"/>
            </w:tcMar>
            <w:vAlign w:val="center"/>
            <w:hideMark/>
          </w:tcPr>
          <w:p w:rsidR="00C26D2D" w:rsidRPr="00C26D2D" w:rsidRDefault="00C26D2D" w:rsidP="00C26D2D">
            <w:pPr>
              <w:widowControl/>
              <w:wordWrap/>
              <w:autoSpaceDE/>
              <w:autoSpaceDN/>
              <w:spacing w:after="450" w:line="240" w:lineRule="auto"/>
              <w:jc w:val="center"/>
              <w:rPr>
                <w:rFonts w:ascii="Arial" w:eastAsia="Gulim" w:hAnsi="Arial" w:cs="Arial"/>
                <w:color w:val="000000"/>
                <w:kern w:val="0"/>
                <w:sz w:val="15"/>
                <w:szCs w:val="15"/>
              </w:rPr>
            </w:pPr>
            <w:r w:rsidRPr="00C26D2D">
              <w:rPr>
                <w:rFonts w:ascii="Arial" w:eastAsia="Gulim" w:hAnsi="Arial" w:cs="Arial"/>
                <w:color w:val="000000"/>
                <w:kern w:val="0"/>
                <w:sz w:val="15"/>
                <w:szCs w:val="15"/>
              </w:rPr>
              <w:t>Number of people</w:t>
            </w:r>
            <w:r w:rsidRPr="00C26D2D">
              <w:rPr>
                <w:rFonts w:ascii="Arial" w:eastAsia="Gulim" w:hAnsi="Arial" w:cs="Arial"/>
                <w:color w:val="000000"/>
                <w:kern w:val="0"/>
                <w:sz w:val="15"/>
                <w:szCs w:val="15"/>
              </w:rPr>
              <w:br/>
              <w:t>in industry</w:t>
            </w:r>
          </w:p>
        </w:tc>
        <w:tc>
          <w:tcPr>
            <w:tcW w:w="1000" w:type="pct"/>
            <w:tcMar>
              <w:top w:w="0" w:type="dxa"/>
              <w:left w:w="0" w:type="dxa"/>
              <w:bottom w:w="0" w:type="dxa"/>
              <w:right w:w="0" w:type="dxa"/>
            </w:tcMar>
            <w:vAlign w:val="center"/>
            <w:hideMark/>
          </w:tcPr>
          <w:p w:rsidR="00C26D2D" w:rsidRPr="00C26D2D" w:rsidRDefault="00C26D2D" w:rsidP="00C26D2D">
            <w:pPr>
              <w:widowControl/>
              <w:wordWrap/>
              <w:autoSpaceDE/>
              <w:autoSpaceDN/>
              <w:spacing w:after="450" w:line="240" w:lineRule="auto"/>
              <w:jc w:val="center"/>
              <w:rPr>
                <w:rFonts w:ascii="Arial" w:eastAsia="Gulim" w:hAnsi="Arial" w:cs="Arial"/>
                <w:color w:val="000000"/>
                <w:kern w:val="0"/>
                <w:sz w:val="15"/>
                <w:szCs w:val="15"/>
              </w:rPr>
            </w:pPr>
            <w:r w:rsidRPr="00C26D2D">
              <w:rPr>
                <w:rFonts w:ascii="Arial" w:eastAsia="Gulim" w:hAnsi="Arial" w:cs="Arial"/>
                <w:color w:val="000000"/>
                <w:kern w:val="0"/>
                <w:sz w:val="15"/>
                <w:szCs w:val="15"/>
              </w:rPr>
              <w:t>Number of people</w:t>
            </w:r>
            <w:r w:rsidRPr="00C26D2D">
              <w:rPr>
                <w:rFonts w:ascii="Arial" w:eastAsia="Gulim" w:hAnsi="Arial" w:cs="Arial"/>
                <w:color w:val="000000"/>
                <w:kern w:val="0"/>
                <w:sz w:val="15"/>
                <w:szCs w:val="15"/>
              </w:rPr>
              <w:br/>
              <w:t>in retail</w:t>
            </w:r>
          </w:p>
        </w:tc>
        <w:tc>
          <w:tcPr>
            <w:tcW w:w="1000" w:type="pct"/>
            <w:tcMar>
              <w:top w:w="0" w:type="dxa"/>
              <w:left w:w="0" w:type="dxa"/>
              <w:bottom w:w="0" w:type="dxa"/>
              <w:right w:w="0" w:type="dxa"/>
            </w:tcMar>
            <w:vAlign w:val="center"/>
            <w:hideMark/>
          </w:tcPr>
          <w:p w:rsidR="00C26D2D" w:rsidRPr="00C26D2D" w:rsidRDefault="00C26D2D" w:rsidP="00C26D2D">
            <w:pPr>
              <w:widowControl/>
              <w:wordWrap/>
              <w:autoSpaceDE/>
              <w:autoSpaceDN/>
              <w:spacing w:after="450" w:line="240" w:lineRule="auto"/>
              <w:jc w:val="center"/>
              <w:rPr>
                <w:rFonts w:ascii="Arial" w:eastAsia="Gulim" w:hAnsi="Arial" w:cs="Arial"/>
                <w:color w:val="000000"/>
                <w:kern w:val="0"/>
                <w:sz w:val="15"/>
                <w:szCs w:val="15"/>
              </w:rPr>
            </w:pPr>
            <w:r w:rsidRPr="00C26D2D">
              <w:rPr>
                <w:rFonts w:ascii="Arial" w:eastAsia="Gulim" w:hAnsi="Arial" w:cs="Arial"/>
                <w:color w:val="000000"/>
                <w:kern w:val="0"/>
                <w:sz w:val="15"/>
                <w:szCs w:val="15"/>
              </w:rPr>
              <w:t>Number of semi-skilled / skilled</w:t>
            </w:r>
            <w:r w:rsidRPr="00C26D2D">
              <w:rPr>
                <w:rFonts w:ascii="Arial" w:eastAsia="Gulim" w:hAnsi="Arial" w:cs="Arial"/>
                <w:color w:val="000000"/>
                <w:kern w:val="0"/>
                <w:sz w:val="15"/>
                <w:szCs w:val="15"/>
              </w:rPr>
              <w:br/>
              <w:t>people in public services (including</w:t>
            </w:r>
            <w:r w:rsidRPr="00C26D2D">
              <w:rPr>
                <w:rFonts w:ascii="Arial" w:eastAsia="Gulim" w:hAnsi="Arial" w:cs="Arial"/>
                <w:color w:val="000000"/>
                <w:kern w:val="0"/>
                <w:sz w:val="15"/>
                <w:szCs w:val="15"/>
              </w:rPr>
              <w:br/>
              <w:t>police, doctors, bus drivers, etc.)</w:t>
            </w:r>
          </w:p>
        </w:tc>
        <w:tc>
          <w:tcPr>
            <w:tcW w:w="1000" w:type="pct"/>
            <w:tcMar>
              <w:top w:w="0" w:type="dxa"/>
              <w:left w:w="0" w:type="dxa"/>
              <w:bottom w:w="0" w:type="dxa"/>
              <w:right w:w="0" w:type="dxa"/>
            </w:tcMar>
            <w:vAlign w:val="center"/>
            <w:hideMark/>
          </w:tcPr>
          <w:p w:rsidR="00C26D2D" w:rsidRPr="00C26D2D" w:rsidRDefault="00C26D2D" w:rsidP="00C26D2D">
            <w:pPr>
              <w:widowControl/>
              <w:wordWrap/>
              <w:autoSpaceDE/>
              <w:autoSpaceDN/>
              <w:spacing w:after="450" w:line="240" w:lineRule="auto"/>
              <w:jc w:val="center"/>
              <w:rPr>
                <w:rFonts w:ascii="Arial" w:eastAsia="Gulim" w:hAnsi="Arial" w:cs="Arial"/>
                <w:color w:val="000000"/>
                <w:kern w:val="0"/>
                <w:sz w:val="15"/>
                <w:szCs w:val="15"/>
              </w:rPr>
            </w:pPr>
            <w:r w:rsidRPr="00C26D2D">
              <w:rPr>
                <w:rFonts w:ascii="Arial" w:eastAsia="Gulim" w:hAnsi="Arial" w:cs="Arial"/>
                <w:color w:val="000000"/>
                <w:kern w:val="0"/>
                <w:sz w:val="15"/>
                <w:szCs w:val="15"/>
              </w:rPr>
              <w:t>Number of people</w:t>
            </w:r>
            <w:r w:rsidRPr="00C26D2D">
              <w:rPr>
                <w:rFonts w:ascii="Arial" w:eastAsia="Gulim" w:hAnsi="Arial" w:cs="Arial"/>
                <w:color w:val="000000"/>
                <w:kern w:val="0"/>
                <w:sz w:val="15"/>
                <w:szCs w:val="15"/>
              </w:rPr>
              <w:br/>
              <w:t>in tourism</w:t>
            </w:r>
          </w:p>
        </w:tc>
        <w:tc>
          <w:tcPr>
            <w:tcW w:w="1000" w:type="pct"/>
            <w:tcMar>
              <w:top w:w="0" w:type="dxa"/>
              <w:left w:w="0" w:type="dxa"/>
              <w:bottom w:w="0" w:type="dxa"/>
              <w:right w:w="0" w:type="dxa"/>
            </w:tcMar>
            <w:vAlign w:val="center"/>
            <w:hideMark/>
          </w:tcPr>
          <w:p w:rsidR="00C26D2D" w:rsidRPr="00C26D2D" w:rsidRDefault="00C26D2D" w:rsidP="00C26D2D">
            <w:pPr>
              <w:widowControl/>
              <w:wordWrap/>
              <w:autoSpaceDE/>
              <w:autoSpaceDN/>
              <w:spacing w:after="450" w:line="240" w:lineRule="auto"/>
              <w:jc w:val="center"/>
              <w:rPr>
                <w:rFonts w:ascii="Arial" w:eastAsia="Gulim" w:hAnsi="Arial" w:cs="Arial"/>
                <w:color w:val="000000"/>
                <w:kern w:val="0"/>
                <w:sz w:val="15"/>
                <w:szCs w:val="15"/>
              </w:rPr>
            </w:pPr>
            <w:r w:rsidRPr="00C26D2D">
              <w:rPr>
                <w:rFonts w:ascii="Arial" w:eastAsia="Gulim" w:hAnsi="Arial" w:cs="Arial"/>
                <w:color w:val="000000"/>
                <w:kern w:val="0"/>
                <w:sz w:val="15"/>
                <w:szCs w:val="15"/>
              </w:rPr>
              <w:t>Number of</w:t>
            </w:r>
            <w:r w:rsidRPr="00C26D2D">
              <w:rPr>
                <w:rFonts w:ascii="Arial" w:eastAsia="Gulim" w:hAnsi="Arial" w:cs="Arial"/>
                <w:color w:val="000000"/>
                <w:kern w:val="0"/>
                <w:sz w:val="15"/>
                <w:szCs w:val="15"/>
              </w:rPr>
              <w:br/>
              <w:t>unemployed</w:t>
            </w:r>
          </w:p>
        </w:tc>
      </w:tr>
      <w:tr w:rsidR="00C26D2D" w:rsidRPr="00C26D2D" w:rsidTr="00C26D2D">
        <w:trPr>
          <w:trHeight w:val="600"/>
        </w:trPr>
        <w:tc>
          <w:tcPr>
            <w:tcW w:w="0" w:type="auto"/>
            <w:gridSpan w:val="5"/>
            <w:tcMar>
              <w:top w:w="0" w:type="dxa"/>
              <w:left w:w="0" w:type="dxa"/>
              <w:bottom w:w="0" w:type="dxa"/>
              <w:right w:w="0" w:type="dxa"/>
            </w:tcMar>
            <w:vAlign w:val="center"/>
            <w:hideMark/>
          </w:tcPr>
          <w:p w:rsidR="00C26D2D" w:rsidRPr="00C26D2D" w:rsidRDefault="00C26D2D" w:rsidP="00C26D2D">
            <w:pPr>
              <w:widowControl/>
              <w:wordWrap/>
              <w:autoSpaceDE/>
              <w:autoSpaceDN/>
              <w:spacing w:after="450" w:line="240" w:lineRule="auto"/>
              <w:jc w:val="center"/>
              <w:rPr>
                <w:rFonts w:ascii="Arial" w:eastAsia="Gulim" w:hAnsi="Arial" w:cs="Arial"/>
                <w:color w:val="000000"/>
                <w:kern w:val="0"/>
                <w:sz w:val="15"/>
                <w:szCs w:val="15"/>
              </w:rPr>
            </w:pPr>
            <w:r w:rsidRPr="00C26D2D">
              <w:rPr>
                <w:rFonts w:ascii="Arial" w:eastAsia="Gulim" w:hAnsi="Arial" w:cs="Arial"/>
                <w:color w:val="000000"/>
                <w:kern w:val="0"/>
                <w:sz w:val="15"/>
                <w:szCs w:val="15"/>
              </w:rPr>
              <w:t> </w:t>
            </w:r>
          </w:p>
        </w:tc>
      </w:tr>
      <w:tr w:rsidR="00C26D2D" w:rsidRPr="00C26D2D" w:rsidTr="00C26D2D">
        <w:tc>
          <w:tcPr>
            <w:tcW w:w="1000" w:type="pct"/>
            <w:tcMar>
              <w:top w:w="0" w:type="dxa"/>
              <w:left w:w="0" w:type="dxa"/>
              <w:bottom w:w="0" w:type="dxa"/>
              <w:right w:w="0" w:type="dxa"/>
            </w:tcMar>
            <w:vAlign w:val="center"/>
            <w:hideMark/>
          </w:tcPr>
          <w:p w:rsidR="00C26D2D" w:rsidRPr="00C26D2D" w:rsidRDefault="00C26D2D" w:rsidP="00C26D2D">
            <w:pPr>
              <w:widowControl/>
              <w:wordWrap/>
              <w:autoSpaceDE/>
              <w:autoSpaceDN/>
              <w:spacing w:after="450" w:line="240" w:lineRule="auto"/>
              <w:jc w:val="center"/>
              <w:rPr>
                <w:rFonts w:ascii="Arial" w:eastAsia="Gulim" w:hAnsi="Arial" w:cs="Arial"/>
                <w:color w:val="000000"/>
                <w:kern w:val="0"/>
                <w:sz w:val="15"/>
                <w:szCs w:val="15"/>
              </w:rPr>
            </w:pPr>
            <w:r>
              <w:rPr>
                <w:rFonts w:ascii="Arial" w:eastAsia="Gulim" w:hAnsi="Arial" w:cs="Arial"/>
                <w:noProof/>
                <w:color w:val="000000"/>
                <w:kern w:val="0"/>
                <w:sz w:val="15"/>
                <w:szCs w:val="15"/>
                <w:lang w:eastAsia="ja-JP"/>
              </w:rPr>
              <w:lastRenderedPageBreak/>
              <w:drawing>
                <wp:inline distT="0" distB="0" distL="0" distR="0" wp14:anchorId="7A2E2D56" wp14:editId="588E3C5E">
                  <wp:extent cx="904875" cy="1571625"/>
                  <wp:effectExtent l="0" t="0" r="9525" b="9525"/>
                  <wp:docPr id="5" name="그림 5" descr="IE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IELTS"/>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904875" cy="1571625"/>
                          </a:xfrm>
                          <a:prstGeom prst="rect">
                            <a:avLst/>
                          </a:prstGeom>
                          <a:noFill/>
                          <a:ln>
                            <a:noFill/>
                          </a:ln>
                        </pic:spPr>
                      </pic:pic>
                    </a:graphicData>
                  </a:graphic>
                </wp:inline>
              </w:drawing>
            </w:r>
          </w:p>
        </w:tc>
        <w:tc>
          <w:tcPr>
            <w:tcW w:w="1000" w:type="pct"/>
            <w:tcMar>
              <w:top w:w="0" w:type="dxa"/>
              <w:left w:w="0" w:type="dxa"/>
              <w:bottom w:w="0" w:type="dxa"/>
              <w:right w:w="0" w:type="dxa"/>
            </w:tcMar>
            <w:vAlign w:val="center"/>
            <w:hideMark/>
          </w:tcPr>
          <w:p w:rsidR="00C26D2D" w:rsidRPr="00C26D2D" w:rsidRDefault="00C26D2D" w:rsidP="00C26D2D">
            <w:pPr>
              <w:widowControl/>
              <w:wordWrap/>
              <w:autoSpaceDE/>
              <w:autoSpaceDN/>
              <w:spacing w:after="450" w:line="240" w:lineRule="auto"/>
              <w:jc w:val="center"/>
              <w:rPr>
                <w:rFonts w:ascii="Arial" w:eastAsia="Gulim" w:hAnsi="Arial" w:cs="Arial"/>
                <w:color w:val="000000"/>
                <w:kern w:val="0"/>
                <w:sz w:val="15"/>
                <w:szCs w:val="15"/>
              </w:rPr>
            </w:pPr>
            <w:r>
              <w:rPr>
                <w:rFonts w:ascii="Arial" w:eastAsia="Gulim" w:hAnsi="Arial" w:cs="Arial"/>
                <w:noProof/>
                <w:color w:val="000000"/>
                <w:kern w:val="0"/>
                <w:sz w:val="15"/>
                <w:szCs w:val="15"/>
                <w:lang w:eastAsia="ja-JP"/>
              </w:rPr>
              <w:drawing>
                <wp:inline distT="0" distB="0" distL="0" distR="0" wp14:anchorId="63AED35D" wp14:editId="44EF823B">
                  <wp:extent cx="904875" cy="1571625"/>
                  <wp:effectExtent l="0" t="0" r="9525" b="9525"/>
                  <wp:docPr id="4" name="그림 4" descr="IE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IELTS"/>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904875" cy="1571625"/>
                          </a:xfrm>
                          <a:prstGeom prst="rect">
                            <a:avLst/>
                          </a:prstGeom>
                          <a:noFill/>
                          <a:ln>
                            <a:noFill/>
                          </a:ln>
                        </pic:spPr>
                      </pic:pic>
                    </a:graphicData>
                  </a:graphic>
                </wp:inline>
              </w:drawing>
            </w:r>
          </w:p>
        </w:tc>
        <w:tc>
          <w:tcPr>
            <w:tcW w:w="1000" w:type="pct"/>
            <w:tcMar>
              <w:top w:w="0" w:type="dxa"/>
              <w:left w:w="0" w:type="dxa"/>
              <w:bottom w:w="0" w:type="dxa"/>
              <w:right w:w="0" w:type="dxa"/>
            </w:tcMar>
            <w:vAlign w:val="center"/>
            <w:hideMark/>
          </w:tcPr>
          <w:p w:rsidR="00C26D2D" w:rsidRPr="00C26D2D" w:rsidRDefault="00C26D2D" w:rsidP="00C26D2D">
            <w:pPr>
              <w:widowControl/>
              <w:wordWrap/>
              <w:autoSpaceDE/>
              <w:autoSpaceDN/>
              <w:spacing w:after="450" w:line="240" w:lineRule="auto"/>
              <w:jc w:val="center"/>
              <w:rPr>
                <w:rFonts w:ascii="Arial" w:eastAsia="Gulim" w:hAnsi="Arial" w:cs="Arial"/>
                <w:color w:val="000000"/>
                <w:kern w:val="0"/>
                <w:sz w:val="15"/>
                <w:szCs w:val="15"/>
              </w:rPr>
            </w:pPr>
            <w:r>
              <w:rPr>
                <w:rFonts w:ascii="Arial" w:eastAsia="Gulim" w:hAnsi="Arial" w:cs="Arial"/>
                <w:noProof/>
                <w:color w:val="000000"/>
                <w:kern w:val="0"/>
                <w:sz w:val="15"/>
                <w:szCs w:val="15"/>
                <w:lang w:eastAsia="ja-JP"/>
              </w:rPr>
              <w:drawing>
                <wp:inline distT="0" distB="0" distL="0" distR="0" wp14:anchorId="3363FD68" wp14:editId="1DFD4ECF">
                  <wp:extent cx="904875" cy="1571625"/>
                  <wp:effectExtent l="0" t="0" r="9525" b="9525"/>
                  <wp:docPr id="3" name="그림 3" descr="IE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IELTS"/>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904875" cy="1571625"/>
                          </a:xfrm>
                          <a:prstGeom prst="rect">
                            <a:avLst/>
                          </a:prstGeom>
                          <a:noFill/>
                          <a:ln>
                            <a:noFill/>
                          </a:ln>
                        </pic:spPr>
                      </pic:pic>
                    </a:graphicData>
                  </a:graphic>
                </wp:inline>
              </w:drawing>
            </w:r>
          </w:p>
        </w:tc>
        <w:tc>
          <w:tcPr>
            <w:tcW w:w="1000" w:type="pct"/>
            <w:tcMar>
              <w:top w:w="0" w:type="dxa"/>
              <w:left w:w="0" w:type="dxa"/>
              <w:bottom w:w="0" w:type="dxa"/>
              <w:right w:w="0" w:type="dxa"/>
            </w:tcMar>
            <w:vAlign w:val="center"/>
            <w:hideMark/>
          </w:tcPr>
          <w:p w:rsidR="00C26D2D" w:rsidRPr="00C26D2D" w:rsidRDefault="00C26D2D" w:rsidP="00C26D2D">
            <w:pPr>
              <w:widowControl/>
              <w:wordWrap/>
              <w:autoSpaceDE/>
              <w:autoSpaceDN/>
              <w:spacing w:after="450" w:line="240" w:lineRule="auto"/>
              <w:jc w:val="center"/>
              <w:rPr>
                <w:rFonts w:ascii="Arial" w:eastAsia="Gulim" w:hAnsi="Arial" w:cs="Arial"/>
                <w:color w:val="000000"/>
                <w:kern w:val="0"/>
                <w:sz w:val="15"/>
                <w:szCs w:val="15"/>
              </w:rPr>
            </w:pPr>
            <w:r>
              <w:rPr>
                <w:rFonts w:ascii="Arial" w:eastAsia="Gulim" w:hAnsi="Arial" w:cs="Arial"/>
                <w:noProof/>
                <w:color w:val="000000"/>
                <w:kern w:val="0"/>
                <w:sz w:val="15"/>
                <w:szCs w:val="15"/>
                <w:lang w:eastAsia="ja-JP"/>
              </w:rPr>
              <w:drawing>
                <wp:inline distT="0" distB="0" distL="0" distR="0" wp14:anchorId="19C50E61" wp14:editId="37C5550A">
                  <wp:extent cx="904875" cy="1571625"/>
                  <wp:effectExtent l="0" t="0" r="9525" b="9525"/>
                  <wp:docPr id="2" name="그림 2" descr="IE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IELTS"/>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904875" cy="1571625"/>
                          </a:xfrm>
                          <a:prstGeom prst="rect">
                            <a:avLst/>
                          </a:prstGeom>
                          <a:noFill/>
                          <a:ln>
                            <a:noFill/>
                          </a:ln>
                        </pic:spPr>
                      </pic:pic>
                    </a:graphicData>
                  </a:graphic>
                </wp:inline>
              </w:drawing>
            </w:r>
          </w:p>
        </w:tc>
        <w:tc>
          <w:tcPr>
            <w:tcW w:w="1000" w:type="pct"/>
            <w:tcMar>
              <w:top w:w="0" w:type="dxa"/>
              <w:left w:w="0" w:type="dxa"/>
              <w:bottom w:w="0" w:type="dxa"/>
              <w:right w:w="0" w:type="dxa"/>
            </w:tcMar>
            <w:vAlign w:val="center"/>
            <w:hideMark/>
          </w:tcPr>
          <w:p w:rsidR="00C26D2D" w:rsidRPr="00C26D2D" w:rsidRDefault="00C26D2D" w:rsidP="00C26D2D">
            <w:pPr>
              <w:widowControl/>
              <w:wordWrap/>
              <w:autoSpaceDE/>
              <w:autoSpaceDN/>
              <w:spacing w:after="450" w:line="240" w:lineRule="auto"/>
              <w:jc w:val="center"/>
              <w:rPr>
                <w:rFonts w:ascii="Arial" w:eastAsia="Gulim" w:hAnsi="Arial" w:cs="Arial"/>
                <w:color w:val="000000"/>
                <w:kern w:val="0"/>
                <w:sz w:val="15"/>
                <w:szCs w:val="15"/>
              </w:rPr>
            </w:pPr>
            <w:r>
              <w:rPr>
                <w:rFonts w:ascii="Arial" w:eastAsia="Gulim" w:hAnsi="Arial" w:cs="Arial"/>
                <w:noProof/>
                <w:color w:val="000000"/>
                <w:kern w:val="0"/>
                <w:sz w:val="15"/>
                <w:szCs w:val="15"/>
                <w:lang w:eastAsia="ja-JP"/>
              </w:rPr>
              <w:drawing>
                <wp:inline distT="0" distB="0" distL="0" distR="0" wp14:anchorId="285C2425" wp14:editId="71E36C2A">
                  <wp:extent cx="904875" cy="1571625"/>
                  <wp:effectExtent l="0" t="0" r="9525" b="9525"/>
                  <wp:docPr id="1" name="그림 1" descr="IE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IELTS"/>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904875" cy="1571625"/>
                          </a:xfrm>
                          <a:prstGeom prst="rect">
                            <a:avLst/>
                          </a:prstGeom>
                          <a:noFill/>
                          <a:ln>
                            <a:noFill/>
                          </a:ln>
                        </pic:spPr>
                      </pic:pic>
                    </a:graphicData>
                  </a:graphic>
                </wp:inline>
              </w:drawing>
            </w:r>
          </w:p>
        </w:tc>
      </w:tr>
    </w:tbl>
    <w:p w:rsidR="00C26D2D" w:rsidRPr="00C26D2D" w:rsidRDefault="00C26D2D" w:rsidP="00C26D2D">
      <w:pPr>
        <w:widowControl/>
        <w:shd w:val="clear" w:color="auto" w:fill="FFFFFF"/>
        <w:wordWrap/>
        <w:autoSpaceDE/>
        <w:autoSpaceDN/>
        <w:spacing w:after="75" w:line="300" w:lineRule="atLeast"/>
        <w:jc w:val="left"/>
        <w:rPr>
          <w:rFonts w:ascii="Arial" w:eastAsia="Gulim" w:hAnsi="Arial" w:cs="Arial"/>
          <w:color w:val="000000"/>
          <w:kern w:val="0"/>
          <w:szCs w:val="20"/>
        </w:rPr>
      </w:pPr>
      <w:r w:rsidRPr="00C26D2D">
        <w:rPr>
          <w:rFonts w:ascii="Arial" w:eastAsia="Gulim" w:hAnsi="Arial" w:cs="Arial"/>
          <w:b/>
          <w:bCs/>
          <w:color w:val="000000"/>
          <w:kern w:val="0"/>
          <w:szCs w:val="20"/>
        </w:rPr>
        <w:t>1)</w:t>
      </w:r>
      <w:r w:rsidRPr="00C26D2D">
        <w:rPr>
          <w:rFonts w:ascii="Arial" w:eastAsia="Gulim" w:hAnsi="Arial" w:cs="Arial"/>
          <w:color w:val="000000"/>
          <w:kern w:val="0"/>
          <w:szCs w:val="20"/>
        </w:rPr>
        <w:t xml:space="preserve"> People employed in industry between 1996 and 2000.</w:t>
      </w:r>
    </w:p>
    <w:p w:rsidR="00C26D2D" w:rsidRPr="00C26D2D" w:rsidRDefault="00C26D2D" w:rsidP="00C26D2D">
      <w:pPr>
        <w:widowControl/>
        <w:shd w:val="clear" w:color="auto" w:fill="FFFFFF"/>
        <w:wordWrap/>
        <w:autoSpaceDE/>
        <w:autoSpaceDN/>
        <w:spacing w:after="360" w:line="300" w:lineRule="atLeast"/>
        <w:jc w:val="left"/>
        <w:rPr>
          <w:rFonts w:ascii="Arial" w:eastAsia="Gulim" w:hAnsi="Arial" w:cs="Arial"/>
          <w:b/>
          <w:bCs/>
          <w:color w:val="CC0000"/>
          <w:kern w:val="0"/>
          <w:szCs w:val="20"/>
        </w:rPr>
      </w:pPr>
      <w:r w:rsidRPr="00C26D2D">
        <w:rPr>
          <w:rFonts w:ascii="Arial" w:eastAsia="Gulim" w:hAnsi="Arial" w:cs="Arial"/>
          <w:b/>
          <w:bCs/>
          <w:color w:val="CC0000"/>
          <w:kern w:val="0"/>
          <w:szCs w:val="20"/>
        </w:rPr>
        <w:t xml:space="preserve">a) </w:t>
      </w:r>
    </w:p>
    <w:p w:rsidR="00C26D2D" w:rsidRPr="00C26D2D" w:rsidRDefault="00C26D2D" w:rsidP="00C26D2D">
      <w:pPr>
        <w:widowControl/>
        <w:shd w:val="clear" w:color="auto" w:fill="FFFFFF"/>
        <w:wordWrap/>
        <w:autoSpaceDE/>
        <w:autoSpaceDN/>
        <w:spacing w:after="75" w:line="300" w:lineRule="atLeast"/>
        <w:jc w:val="left"/>
        <w:rPr>
          <w:rFonts w:ascii="Arial" w:eastAsia="Gulim" w:hAnsi="Arial" w:cs="Arial"/>
          <w:color w:val="000000"/>
          <w:kern w:val="0"/>
          <w:szCs w:val="20"/>
        </w:rPr>
      </w:pPr>
      <w:r w:rsidRPr="00C26D2D">
        <w:rPr>
          <w:rFonts w:ascii="Arial" w:eastAsia="Gulim" w:hAnsi="Arial" w:cs="Arial"/>
          <w:b/>
          <w:bCs/>
          <w:color w:val="000000"/>
          <w:kern w:val="0"/>
          <w:szCs w:val="20"/>
        </w:rPr>
        <w:t>2)</w:t>
      </w:r>
      <w:r w:rsidRPr="00C26D2D">
        <w:rPr>
          <w:rFonts w:ascii="Arial" w:eastAsia="Gulim" w:hAnsi="Arial" w:cs="Arial"/>
          <w:color w:val="000000"/>
          <w:kern w:val="0"/>
          <w:szCs w:val="20"/>
        </w:rPr>
        <w:t xml:space="preserve"> People employed in retail between 1996 and 2000.</w:t>
      </w:r>
    </w:p>
    <w:p w:rsidR="00C26D2D" w:rsidRPr="00C26D2D" w:rsidRDefault="00C26D2D" w:rsidP="00C26D2D">
      <w:pPr>
        <w:widowControl/>
        <w:shd w:val="clear" w:color="auto" w:fill="FFFFFF"/>
        <w:wordWrap/>
        <w:autoSpaceDE/>
        <w:autoSpaceDN/>
        <w:spacing w:after="360" w:line="300" w:lineRule="atLeast"/>
        <w:jc w:val="left"/>
        <w:rPr>
          <w:rFonts w:ascii="Arial" w:eastAsia="Gulim" w:hAnsi="Arial" w:cs="Arial"/>
          <w:b/>
          <w:bCs/>
          <w:color w:val="CC0000"/>
          <w:kern w:val="0"/>
          <w:szCs w:val="20"/>
        </w:rPr>
      </w:pPr>
      <w:r w:rsidRPr="00C26D2D">
        <w:rPr>
          <w:rFonts w:ascii="Arial" w:eastAsia="Gulim" w:hAnsi="Arial" w:cs="Arial"/>
          <w:b/>
          <w:bCs/>
          <w:color w:val="CC0000"/>
          <w:kern w:val="0"/>
          <w:szCs w:val="20"/>
        </w:rPr>
        <w:t xml:space="preserve">a) </w:t>
      </w:r>
    </w:p>
    <w:p w:rsidR="00C26D2D" w:rsidRPr="00C26D2D" w:rsidRDefault="00C26D2D" w:rsidP="00C26D2D">
      <w:pPr>
        <w:widowControl/>
        <w:shd w:val="clear" w:color="auto" w:fill="FFFFFF"/>
        <w:wordWrap/>
        <w:autoSpaceDE/>
        <w:autoSpaceDN/>
        <w:spacing w:after="75" w:line="300" w:lineRule="atLeast"/>
        <w:jc w:val="left"/>
        <w:rPr>
          <w:rFonts w:ascii="Arial" w:eastAsia="Gulim" w:hAnsi="Arial" w:cs="Arial"/>
          <w:color w:val="000000"/>
          <w:kern w:val="0"/>
          <w:szCs w:val="20"/>
        </w:rPr>
      </w:pPr>
      <w:r w:rsidRPr="00C26D2D">
        <w:rPr>
          <w:rFonts w:ascii="Arial" w:eastAsia="Gulim" w:hAnsi="Arial" w:cs="Arial"/>
          <w:b/>
          <w:bCs/>
          <w:color w:val="000000"/>
          <w:kern w:val="0"/>
          <w:szCs w:val="20"/>
        </w:rPr>
        <w:t>3)</w:t>
      </w:r>
      <w:r w:rsidRPr="00C26D2D">
        <w:rPr>
          <w:rFonts w:ascii="Arial" w:eastAsia="Gulim" w:hAnsi="Arial" w:cs="Arial"/>
          <w:color w:val="000000"/>
          <w:kern w:val="0"/>
          <w:szCs w:val="20"/>
        </w:rPr>
        <w:t xml:space="preserve"> People employed in public services between 1999 and 2000.</w:t>
      </w:r>
    </w:p>
    <w:p w:rsidR="00C26D2D" w:rsidRPr="00C26D2D" w:rsidRDefault="00C26D2D" w:rsidP="00C26D2D">
      <w:pPr>
        <w:widowControl/>
        <w:shd w:val="clear" w:color="auto" w:fill="FFFFFF"/>
        <w:wordWrap/>
        <w:autoSpaceDE/>
        <w:autoSpaceDN/>
        <w:spacing w:after="360" w:line="300" w:lineRule="atLeast"/>
        <w:jc w:val="left"/>
        <w:rPr>
          <w:rFonts w:ascii="Arial" w:eastAsia="Gulim" w:hAnsi="Arial" w:cs="Arial"/>
          <w:b/>
          <w:bCs/>
          <w:color w:val="CC0000"/>
          <w:kern w:val="0"/>
          <w:szCs w:val="20"/>
        </w:rPr>
      </w:pPr>
      <w:r w:rsidRPr="00C26D2D">
        <w:rPr>
          <w:rFonts w:ascii="Arial" w:eastAsia="Gulim" w:hAnsi="Arial" w:cs="Arial"/>
          <w:b/>
          <w:bCs/>
          <w:color w:val="CC0000"/>
          <w:kern w:val="0"/>
          <w:szCs w:val="20"/>
        </w:rPr>
        <w:t xml:space="preserve">a) </w:t>
      </w:r>
    </w:p>
    <w:p w:rsidR="00C26D2D" w:rsidRPr="00C26D2D" w:rsidRDefault="00C26D2D" w:rsidP="00C26D2D">
      <w:pPr>
        <w:widowControl/>
        <w:shd w:val="clear" w:color="auto" w:fill="FFFFFF"/>
        <w:wordWrap/>
        <w:autoSpaceDE/>
        <w:autoSpaceDN/>
        <w:spacing w:after="75" w:line="300" w:lineRule="atLeast"/>
        <w:jc w:val="left"/>
        <w:rPr>
          <w:rFonts w:ascii="Arial" w:eastAsia="Gulim" w:hAnsi="Arial" w:cs="Arial"/>
          <w:color w:val="000000"/>
          <w:kern w:val="0"/>
          <w:szCs w:val="20"/>
        </w:rPr>
      </w:pPr>
      <w:r w:rsidRPr="00C26D2D">
        <w:rPr>
          <w:rFonts w:ascii="Arial" w:eastAsia="Gulim" w:hAnsi="Arial" w:cs="Arial"/>
          <w:b/>
          <w:bCs/>
          <w:color w:val="000000"/>
          <w:kern w:val="0"/>
          <w:szCs w:val="20"/>
        </w:rPr>
        <w:t>4)</w:t>
      </w:r>
      <w:r w:rsidRPr="00C26D2D">
        <w:rPr>
          <w:rFonts w:ascii="Arial" w:eastAsia="Gulim" w:hAnsi="Arial" w:cs="Arial"/>
          <w:color w:val="000000"/>
          <w:kern w:val="0"/>
          <w:szCs w:val="20"/>
        </w:rPr>
        <w:t xml:space="preserve"> People employed in tourism between 1996 and 2000.</w:t>
      </w:r>
    </w:p>
    <w:p w:rsidR="00C26D2D" w:rsidRPr="00C26D2D" w:rsidRDefault="00C26D2D" w:rsidP="00C26D2D">
      <w:pPr>
        <w:widowControl/>
        <w:shd w:val="clear" w:color="auto" w:fill="FFFFFF"/>
        <w:wordWrap/>
        <w:autoSpaceDE/>
        <w:autoSpaceDN/>
        <w:spacing w:after="360" w:line="300" w:lineRule="atLeast"/>
        <w:jc w:val="left"/>
        <w:rPr>
          <w:rFonts w:ascii="Arial" w:eastAsia="Gulim" w:hAnsi="Arial" w:cs="Arial"/>
          <w:b/>
          <w:bCs/>
          <w:color w:val="CC0000"/>
          <w:kern w:val="0"/>
          <w:szCs w:val="20"/>
        </w:rPr>
      </w:pPr>
      <w:r w:rsidRPr="00C26D2D">
        <w:rPr>
          <w:rFonts w:ascii="Arial" w:eastAsia="Gulim" w:hAnsi="Arial" w:cs="Arial"/>
          <w:b/>
          <w:bCs/>
          <w:color w:val="CC0000"/>
          <w:kern w:val="0"/>
          <w:szCs w:val="20"/>
        </w:rPr>
        <w:t xml:space="preserve">a) </w:t>
      </w:r>
    </w:p>
    <w:p w:rsidR="00C26D2D" w:rsidRPr="00C26D2D" w:rsidRDefault="00C26D2D" w:rsidP="00C26D2D">
      <w:pPr>
        <w:widowControl/>
        <w:shd w:val="clear" w:color="auto" w:fill="FFFFFF"/>
        <w:wordWrap/>
        <w:autoSpaceDE/>
        <w:autoSpaceDN/>
        <w:spacing w:after="75" w:line="300" w:lineRule="atLeast"/>
        <w:jc w:val="left"/>
        <w:rPr>
          <w:rFonts w:ascii="Arial" w:eastAsia="Gulim" w:hAnsi="Arial" w:cs="Arial"/>
          <w:color w:val="000000"/>
          <w:kern w:val="0"/>
          <w:szCs w:val="20"/>
        </w:rPr>
      </w:pPr>
      <w:r w:rsidRPr="00C26D2D">
        <w:rPr>
          <w:rFonts w:ascii="Arial" w:eastAsia="Gulim" w:hAnsi="Arial" w:cs="Arial"/>
          <w:b/>
          <w:bCs/>
          <w:color w:val="000000"/>
          <w:kern w:val="0"/>
          <w:szCs w:val="20"/>
        </w:rPr>
        <w:t>5)</w:t>
      </w:r>
      <w:r w:rsidRPr="00C26D2D">
        <w:rPr>
          <w:rFonts w:ascii="Arial" w:eastAsia="Gulim" w:hAnsi="Arial" w:cs="Arial"/>
          <w:color w:val="000000"/>
          <w:kern w:val="0"/>
          <w:szCs w:val="20"/>
        </w:rPr>
        <w:t xml:space="preserve"> Unemployed between 1998 and 2000.</w:t>
      </w:r>
    </w:p>
    <w:p w:rsidR="00C26D2D" w:rsidRPr="00C26D2D" w:rsidRDefault="00C26D2D" w:rsidP="00C26D2D">
      <w:pPr>
        <w:widowControl/>
        <w:shd w:val="clear" w:color="auto" w:fill="FFFFFF"/>
        <w:wordWrap/>
        <w:autoSpaceDE/>
        <w:autoSpaceDN/>
        <w:spacing w:after="360" w:line="300" w:lineRule="atLeast"/>
        <w:jc w:val="left"/>
        <w:rPr>
          <w:rFonts w:ascii="Arial" w:eastAsia="Gulim" w:hAnsi="Arial" w:cs="Arial"/>
          <w:b/>
          <w:bCs/>
          <w:color w:val="CC0000"/>
          <w:kern w:val="0"/>
          <w:szCs w:val="20"/>
        </w:rPr>
      </w:pPr>
      <w:r w:rsidRPr="00C26D2D">
        <w:rPr>
          <w:rFonts w:ascii="Arial" w:eastAsia="Gulim" w:hAnsi="Arial" w:cs="Arial"/>
          <w:b/>
          <w:bCs/>
          <w:color w:val="CC0000"/>
          <w:kern w:val="0"/>
          <w:szCs w:val="20"/>
        </w:rPr>
        <w:t xml:space="preserve">a) </w:t>
      </w:r>
    </w:p>
    <w:p w:rsidR="00C26D2D" w:rsidRPr="00C26D2D" w:rsidRDefault="00C26D2D" w:rsidP="00C26D2D">
      <w:pPr>
        <w:widowControl/>
        <w:shd w:val="clear" w:color="auto" w:fill="FFFFFF"/>
        <w:wordWrap/>
        <w:autoSpaceDE/>
        <w:autoSpaceDN/>
        <w:spacing w:after="75" w:line="300" w:lineRule="atLeast"/>
        <w:jc w:val="left"/>
        <w:rPr>
          <w:rFonts w:ascii="Arial" w:eastAsia="Gulim" w:hAnsi="Arial" w:cs="Arial"/>
          <w:color w:val="000000"/>
          <w:kern w:val="0"/>
          <w:szCs w:val="20"/>
        </w:rPr>
      </w:pPr>
      <w:r w:rsidRPr="00C26D2D">
        <w:rPr>
          <w:rFonts w:ascii="Arial" w:eastAsia="Gulim" w:hAnsi="Arial" w:cs="Arial"/>
          <w:b/>
          <w:bCs/>
          <w:color w:val="000000"/>
          <w:kern w:val="0"/>
          <w:szCs w:val="20"/>
        </w:rPr>
        <w:t>6)</w:t>
      </w:r>
      <w:r w:rsidRPr="00C26D2D">
        <w:rPr>
          <w:rFonts w:ascii="Arial" w:eastAsia="Gulim" w:hAnsi="Arial" w:cs="Arial"/>
          <w:color w:val="000000"/>
          <w:kern w:val="0"/>
          <w:szCs w:val="20"/>
        </w:rPr>
        <w:t xml:space="preserve"> People employed in industry compared with those in tourism in 1996.</w:t>
      </w:r>
    </w:p>
    <w:p w:rsidR="00C26D2D" w:rsidRPr="00C26D2D" w:rsidRDefault="00C26D2D" w:rsidP="00C26D2D">
      <w:pPr>
        <w:widowControl/>
        <w:shd w:val="clear" w:color="auto" w:fill="FFFFFF"/>
        <w:wordWrap/>
        <w:autoSpaceDE/>
        <w:autoSpaceDN/>
        <w:spacing w:after="360" w:line="300" w:lineRule="atLeast"/>
        <w:jc w:val="left"/>
        <w:rPr>
          <w:rFonts w:ascii="Arial" w:eastAsia="Gulim" w:hAnsi="Arial" w:cs="Arial"/>
          <w:b/>
          <w:bCs/>
          <w:color w:val="CC0000"/>
          <w:kern w:val="0"/>
          <w:szCs w:val="20"/>
        </w:rPr>
      </w:pPr>
      <w:r w:rsidRPr="00C26D2D">
        <w:rPr>
          <w:rFonts w:ascii="Arial" w:eastAsia="Gulim" w:hAnsi="Arial" w:cs="Arial"/>
          <w:b/>
          <w:bCs/>
          <w:color w:val="CC0000"/>
          <w:kern w:val="0"/>
          <w:szCs w:val="20"/>
        </w:rPr>
        <w:t xml:space="preserve">a) </w:t>
      </w:r>
    </w:p>
    <w:p w:rsidR="00C26D2D" w:rsidRPr="00C26D2D" w:rsidRDefault="00C26D2D" w:rsidP="00C26D2D">
      <w:pPr>
        <w:widowControl/>
        <w:shd w:val="clear" w:color="auto" w:fill="FFFFFF"/>
        <w:wordWrap/>
        <w:autoSpaceDE/>
        <w:autoSpaceDN/>
        <w:spacing w:after="75" w:line="300" w:lineRule="atLeast"/>
        <w:jc w:val="left"/>
        <w:rPr>
          <w:rFonts w:ascii="Arial" w:eastAsia="Gulim" w:hAnsi="Arial" w:cs="Arial"/>
          <w:color w:val="000000"/>
          <w:kern w:val="0"/>
          <w:szCs w:val="20"/>
        </w:rPr>
      </w:pPr>
      <w:r w:rsidRPr="00C26D2D">
        <w:rPr>
          <w:rFonts w:ascii="Arial" w:eastAsia="Gulim" w:hAnsi="Arial" w:cs="Arial"/>
          <w:b/>
          <w:bCs/>
          <w:color w:val="000000"/>
          <w:kern w:val="0"/>
          <w:szCs w:val="20"/>
        </w:rPr>
        <w:t>7)</w:t>
      </w:r>
      <w:r w:rsidRPr="00C26D2D">
        <w:rPr>
          <w:rFonts w:ascii="Arial" w:eastAsia="Gulim" w:hAnsi="Arial" w:cs="Arial"/>
          <w:color w:val="000000"/>
          <w:kern w:val="0"/>
          <w:szCs w:val="20"/>
        </w:rPr>
        <w:t xml:space="preserve"> People employed in industry between 1998 and 1999.</w:t>
      </w:r>
    </w:p>
    <w:p w:rsidR="00C26D2D" w:rsidRPr="00C26D2D" w:rsidRDefault="00C26D2D" w:rsidP="00C26D2D">
      <w:pPr>
        <w:widowControl/>
        <w:shd w:val="clear" w:color="auto" w:fill="FFFFFF"/>
        <w:wordWrap/>
        <w:autoSpaceDE/>
        <w:autoSpaceDN/>
        <w:spacing w:after="360" w:line="300" w:lineRule="atLeast"/>
        <w:jc w:val="left"/>
        <w:rPr>
          <w:rFonts w:ascii="Arial" w:eastAsia="Gulim" w:hAnsi="Arial" w:cs="Arial"/>
          <w:b/>
          <w:bCs/>
          <w:color w:val="CC0000"/>
          <w:kern w:val="0"/>
          <w:szCs w:val="20"/>
        </w:rPr>
      </w:pPr>
      <w:r w:rsidRPr="00C26D2D">
        <w:rPr>
          <w:rFonts w:ascii="Arial" w:eastAsia="Gulim" w:hAnsi="Arial" w:cs="Arial"/>
          <w:b/>
          <w:bCs/>
          <w:color w:val="CC0000"/>
          <w:kern w:val="0"/>
          <w:szCs w:val="20"/>
        </w:rPr>
        <w:t xml:space="preserve">a) </w:t>
      </w:r>
    </w:p>
    <w:p w:rsidR="00C26D2D" w:rsidRPr="00C26D2D" w:rsidRDefault="00A436DE" w:rsidP="00C26D2D">
      <w:pPr>
        <w:widowControl/>
        <w:shd w:val="clear" w:color="auto" w:fill="FFFFFF"/>
        <w:wordWrap/>
        <w:autoSpaceDE/>
        <w:autoSpaceDN/>
        <w:spacing w:after="240" w:line="300" w:lineRule="atLeast"/>
        <w:jc w:val="left"/>
        <w:rPr>
          <w:rFonts w:ascii="Arial" w:eastAsia="Gulim" w:hAnsi="Arial" w:cs="Arial"/>
          <w:color w:val="333333"/>
          <w:kern w:val="0"/>
          <w:szCs w:val="20"/>
        </w:rPr>
      </w:pPr>
      <w:hyperlink r:id="rId54" w:history="1">
        <w:r w:rsidR="00C26D2D" w:rsidRPr="00C26D2D">
          <w:rPr>
            <w:rFonts w:ascii="Arial" w:eastAsia="Gulim" w:hAnsi="Arial" w:cs="Arial"/>
            <w:color w:val="888888"/>
            <w:kern w:val="0"/>
            <w:szCs w:val="20"/>
          </w:rPr>
          <w:t>Show Answers</w:t>
        </w:r>
      </w:hyperlink>
      <w:r w:rsidR="00C26D2D" w:rsidRPr="00C26D2D">
        <w:rPr>
          <w:rFonts w:ascii="Arial" w:eastAsia="Gulim" w:hAnsi="Arial" w:cs="Arial"/>
          <w:color w:val="333333"/>
          <w:kern w:val="0"/>
          <w:szCs w:val="20"/>
        </w:rPr>
        <w:t xml:space="preserve"> - </w:t>
      </w:r>
      <w:hyperlink r:id="rId55" w:history="1">
        <w:r w:rsidR="00C26D2D" w:rsidRPr="00C26D2D">
          <w:rPr>
            <w:rFonts w:ascii="Arial" w:eastAsia="Gulim" w:hAnsi="Arial" w:cs="Arial"/>
            <w:color w:val="888888"/>
            <w:kern w:val="0"/>
            <w:szCs w:val="20"/>
          </w:rPr>
          <w:t>Hide Answers</w:t>
        </w:r>
      </w:hyperlink>
    </w:p>
    <w:p w:rsidR="00C26D2D" w:rsidRPr="00C26D2D" w:rsidRDefault="00C26D2D" w:rsidP="00C26D2D">
      <w:pPr>
        <w:widowControl/>
        <w:shd w:val="clear" w:color="auto" w:fill="FFFFFF"/>
        <w:wordWrap/>
        <w:autoSpaceDE/>
        <w:autoSpaceDN/>
        <w:spacing w:after="0" w:line="240" w:lineRule="auto"/>
        <w:jc w:val="left"/>
        <w:outlineLvl w:val="2"/>
        <w:rPr>
          <w:rFonts w:ascii="Arial" w:eastAsia="Gulim" w:hAnsi="Arial" w:cs="Arial"/>
          <w:b/>
          <w:bCs/>
          <w:color w:val="333333"/>
          <w:kern w:val="0"/>
          <w:sz w:val="24"/>
          <w:szCs w:val="24"/>
        </w:rPr>
      </w:pPr>
      <w:r w:rsidRPr="00C26D2D">
        <w:rPr>
          <w:rFonts w:ascii="Arial" w:eastAsia="Gulim" w:hAnsi="Arial" w:cs="Arial"/>
          <w:b/>
          <w:bCs/>
          <w:color w:val="333333"/>
          <w:kern w:val="0"/>
          <w:sz w:val="24"/>
          <w:szCs w:val="24"/>
        </w:rPr>
        <w:t>Vocabulary Tip</w:t>
      </w:r>
    </w:p>
    <w:p w:rsidR="00C26D2D" w:rsidRPr="00C26D2D" w:rsidRDefault="00C26D2D" w:rsidP="00C26D2D">
      <w:pPr>
        <w:widowControl/>
        <w:shd w:val="clear" w:color="auto" w:fill="FFFFFF"/>
        <w:wordWrap/>
        <w:autoSpaceDE/>
        <w:autoSpaceDN/>
        <w:spacing w:line="300" w:lineRule="atLeast"/>
        <w:jc w:val="left"/>
        <w:rPr>
          <w:rFonts w:ascii="Arial" w:eastAsia="Gulim" w:hAnsi="Arial" w:cs="Arial"/>
          <w:color w:val="333333"/>
          <w:kern w:val="0"/>
          <w:szCs w:val="20"/>
        </w:rPr>
      </w:pPr>
      <w:r w:rsidRPr="00C26D2D">
        <w:rPr>
          <w:rFonts w:ascii="Arial" w:eastAsia="Gulim" w:hAnsi="Arial" w:cs="Arial"/>
          <w:color w:val="333333"/>
          <w:kern w:val="0"/>
          <w:szCs w:val="20"/>
        </w:rPr>
        <w:t>Other words and expressions which you might find useful include</w:t>
      </w:r>
      <w:proofErr w:type="gramStart"/>
      <w:r w:rsidRPr="00C26D2D">
        <w:rPr>
          <w:rFonts w:ascii="Arial" w:eastAsia="Gulim" w:hAnsi="Arial" w:cs="Arial"/>
          <w:color w:val="333333"/>
          <w:kern w:val="0"/>
          <w:szCs w:val="20"/>
        </w:rPr>
        <w:t>:</w:t>
      </w:r>
      <w:proofErr w:type="gramEnd"/>
      <w:r w:rsidRPr="00C26D2D">
        <w:rPr>
          <w:rFonts w:ascii="Arial" w:eastAsia="Gulim" w:hAnsi="Arial" w:cs="Arial"/>
          <w:color w:val="333333"/>
          <w:kern w:val="0"/>
          <w:szCs w:val="20"/>
        </w:rPr>
        <w:br/>
        <w:t>For things going up: rocket/jump/edge up/soar/creep up/peak (especially for numbers, prices, etc.)</w:t>
      </w:r>
      <w:r w:rsidRPr="00C26D2D">
        <w:rPr>
          <w:rFonts w:ascii="Arial" w:eastAsia="Gulim" w:hAnsi="Arial" w:cs="Arial"/>
          <w:color w:val="333333"/>
          <w:kern w:val="0"/>
          <w:szCs w:val="20"/>
        </w:rPr>
        <w:br/>
        <w:t>For things going down: slump / plunge / slip back / slip down / plummet / drop / bottom out (especially when talking about prices)</w:t>
      </w:r>
    </w:p>
    <w:p w:rsidR="00A436DE" w:rsidRDefault="00A436DE" w:rsidP="00C26D2D">
      <w:pPr>
        <w:widowControl/>
        <w:shd w:val="clear" w:color="auto" w:fill="FFFFFF"/>
        <w:wordWrap/>
        <w:autoSpaceDE/>
        <w:autoSpaceDN/>
        <w:spacing w:after="120" w:line="240" w:lineRule="auto"/>
        <w:jc w:val="left"/>
        <w:outlineLvl w:val="0"/>
        <w:rPr>
          <w:rFonts w:ascii="Arial" w:eastAsia="Gulim" w:hAnsi="Arial" w:cs="Arial"/>
          <w:b/>
          <w:bCs/>
          <w:color w:val="333333"/>
          <w:kern w:val="36"/>
          <w:sz w:val="27"/>
          <w:szCs w:val="27"/>
        </w:rPr>
      </w:pPr>
    </w:p>
    <w:p w:rsidR="00A436DE" w:rsidRDefault="00A436DE" w:rsidP="00C26D2D">
      <w:pPr>
        <w:widowControl/>
        <w:shd w:val="clear" w:color="auto" w:fill="FFFFFF"/>
        <w:wordWrap/>
        <w:autoSpaceDE/>
        <w:autoSpaceDN/>
        <w:spacing w:after="120" w:line="240" w:lineRule="auto"/>
        <w:jc w:val="left"/>
        <w:outlineLvl w:val="0"/>
        <w:rPr>
          <w:rFonts w:ascii="Arial" w:eastAsia="Gulim" w:hAnsi="Arial" w:cs="Arial"/>
          <w:b/>
          <w:bCs/>
          <w:color w:val="333333"/>
          <w:kern w:val="36"/>
          <w:sz w:val="27"/>
          <w:szCs w:val="27"/>
        </w:rPr>
      </w:pPr>
    </w:p>
    <w:p w:rsidR="00A436DE" w:rsidRDefault="00A436DE" w:rsidP="00C26D2D">
      <w:pPr>
        <w:widowControl/>
        <w:shd w:val="clear" w:color="auto" w:fill="FFFFFF"/>
        <w:wordWrap/>
        <w:autoSpaceDE/>
        <w:autoSpaceDN/>
        <w:spacing w:after="120" w:line="240" w:lineRule="auto"/>
        <w:jc w:val="left"/>
        <w:outlineLvl w:val="0"/>
        <w:rPr>
          <w:rFonts w:ascii="Arial" w:eastAsia="Gulim" w:hAnsi="Arial" w:cs="Arial"/>
          <w:b/>
          <w:bCs/>
          <w:color w:val="333333"/>
          <w:kern w:val="36"/>
          <w:sz w:val="27"/>
          <w:szCs w:val="27"/>
        </w:rPr>
      </w:pPr>
    </w:p>
    <w:p w:rsidR="00A436DE" w:rsidRDefault="00A436DE" w:rsidP="00C26D2D">
      <w:pPr>
        <w:widowControl/>
        <w:shd w:val="clear" w:color="auto" w:fill="FFFFFF"/>
        <w:wordWrap/>
        <w:autoSpaceDE/>
        <w:autoSpaceDN/>
        <w:spacing w:after="120" w:line="240" w:lineRule="auto"/>
        <w:jc w:val="left"/>
        <w:outlineLvl w:val="0"/>
        <w:rPr>
          <w:rFonts w:ascii="Arial" w:eastAsia="Gulim" w:hAnsi="Arial" w:cs="Arial"/>
          <w:b/>
          <w:bCs/>
          <w:color w:val="333333"/>
          <w:kern w:val="36"/>
          <w:sz w:val="27"/>
          <w:szCs w:val="27"/>
        </w:rPr>
      </w:pPr>
    </w:p>
    <w:p w:rsidR="00A436DE" w:rsidRDefault="00A436DE" w:rsidP="00C26D2D">
      <w:pPr>
        <w:widowControl/>
        <w:shd w:val="clear" w:color="auto" w:fill="FFFFFF"/>
        <w:wordWrap/>
        <w:autoSpaceDE/>
        <w:autoSpaceDN/>
        <w:spacing w:after="120" w:line="240" w:lineRule="auto"/>
        <w:jc w:val="left"/>
        <w:outlineLvl w:val="0"/>
        <w:rPr>
          <w:rFonts w:ascii="Arial" w:eastAsia="Gulim" w:hAnsi="Arial" w:cs="Arial"/>
          <w:b/>
          <w:bCs/>
          <w:color w:val="333333"/>
          <w:kern w:val="36"/>
          <w:sz w:val="27"/>
          <w:szCs w:val="27"/>
        </w:rPr>
      </w:pPr>
    </w:p>
    <w:p w:rsidR="00A436DE" w:rsidRDefault="00A436DE" w:rsidP="00C26D2D">
      <w:pPr>
        <w:widowControl/>
        <w:shd w:val="clear" w:color="auto" w:fill="FFFFFF"/>
        <w:wordWrap/>
        <w:autoSpaceDE/>
        <w:autoSpaceDN/>
        <w:spacing w:after="120" w:line="240" w:lineRule="auto"/>
        <w:jc w:val="left"/>
        <w:outlineLvl w:val="0"/>
        <w:rPr>
          <w:rFonts w:ascii="Arial" w:eastAsia="Gulim" w:hAnsi="Arial" w:cs="Arial"/>
          <w:b/>
          <w:bCs/>
          <w:color w:val="333333"/>
          <w:kern w:val="36"/>
          <w:sz w:val="27"/>
          <w:szCs w:val="27"/>
        </w:rPr>
      </w:pPr>
    </w:p>
    <w:p w:rsidR="00A436DE" w:rsidRDefault="00A436DE" w:rsidP="00C26D2D">
      <w:pPr>
        <w:widowControl/>
        <w:shd w:val="clear" w:color="auto" w:fill="FFFFFF"/>
        <w:wordWrap/>
        <w:autoSpaceDE/>
        <w:autoSpaceDN/>
        <w:spacing w:after="120" w:line="240" w:lineRule="auto"/>
        <w:jc w:val="left"/>
        <w:outlineLvl w:val="0"/>
        <w:rPr>
          <w:rFonts w:ascii="Arial" w:eastAsia="Gulim" w:hAnsi="Arial" w:cs="Arial"/>
          <w:b/>
          <w:bCs/>
          <w:color w:val="333333"/>
          <w:kern w:val="36"/>
          <w:sz w:val="27"/>
          <w:szCs w:val="27"/>
        </w:rPr>
      </w:pPr>
    </w:p>
    <w:p w:rsidR="00A436DE" w:rsidRDefault="00A436DE" w:rsidP="00C26D2D">
      <w:pPr>
        <w:widowControl/>
        <w:shd w:val="clear" w:color="auto" w:fill="FFFFFF"/>
        <w:wordWrap/>
        <w:autoSpaceDE/>
        <w:autoSpaceDN/>
        <w:spacing w:after="120" w:line="240" w:lineRule="auto"/>
        <w:jc w:val="left"/>
        <w:outlineLvl w:val="0"/>
        <w:rPr>
          <w:rFonts w:ascii="Arial" w:eastAsia="Gulim" w:hAnsi="Arial" w:cs="Arial"/>
          <w:b/>
          <w:bCs/>
          <w:color w:val="333333"/>
          <w:kern w:val="36"/>
          <w:sz w:val="27"/>
          <w:szCs w:val="27"/>
        </w:rPr>
      </w:pPr>
    </w:p>
    <w:p w:rsidR="00A436DE" w:rsidRDefault="00A436DE" w:rsidP="00C26D2D">
      <w:pPr>
        <w:widowControl/>
        <w:shd w:val="clear" w:color="auto" w:fill="FFFFFF"/>
        <w:wordWrap/>
        <w:autoSpaceDE/>
        <w:autoSpaceDN/>
        <w:spacing w:after="120" w:line="240" w:lineRule="auto"/>
        <w:jc w:val="left"/>
        <w:outlineLvl w:val="0"/>
        <w:rPr>
          <w:rFonts w:ascii="Arial" w:eastAsia="Gulim" w:hAnsi="Arial" w:cs="Arial"/>
          <w:b/>
          <w:bCs/>
          <w:color w:val="333333"/>
          <w:kern w:val="36"/>
          <w:sz w:val="27"/>
          <w:szCs w:val="27"/>
        </w:rPr>
      </w:pPr>
    </w:p>
    <w:p w:rsidR="00A436DE" w:rsidRDefault="00A436DE" w:rsidP="00C26D2D">
      <w:pPr>
        <w:widowControl/>
        <w:shd w:val="clear" w:color="auto" w:fill="FFFFFF"/>
        <w:wordWrap/>
        <w:autoSpaceDE/>
        <w:autoSpaceDN/>
        <w:spacing w:after="120" w:line="240" w:lineRule="auto"/>
        <w:jc w:val="left"/>
        <w:outlineLvl w:val="0"/>
        <w:rPr>
          <w:rFonts w:ascii="Arial" w:eastAsia="Gulim" w:hAnsi="Arial" w:cs="Arial"/>
          <w:b/>
          <w:bCs/>
          <w:color w:val="333333"/>
          <w:kern w:val="36"/>
          <w:sz w:val="27"/>
          <w:szCs w:val="27"/>
        </w:rPr>
      </w:pPr>
    </w:p>
    <w:p w:rsidR="00A436DE" w:rsidRDefault="00A436DE" w:rsidP="00C26D2D">
      <w:pPr>
        <w:widowControl/>
        <w:shd w:val="clear" w:color="auto" w:fill="FFFFFF"/>
        <w:wordWrap/>
        <w:autoSpaceDE/>
        <w:autoSpaceDN/>
        <w:spacing w:after="120" w:line="240" w:lineRule="auto"/>
        <w:jc w:val="left"/>
        <w:outlineLvl w:val="0"/>
        <w:rPr>
          <w:rFonts w:ascii="Arial" w:eastAsia="Gulim" w:hAnsi="Arial" w:cs="Arial"/>
          <w:b/>
          <w:bCs/>
          <w:color w:val="333333"/>
          <w:kern w:val="36"/>
          <w:sz w:val="27"/>
          <w:szCs w:val="27"/>
        </w:rPr>
      </w:pPr>
    </w:p>
    <w:p w:rsidR="00A436DE" w:rsidRDefault="00A436DE" w:rsidP="00C26D2D">
      <w:pPr>
        <w:widowControl/>
        <w:shd w:val="clear" w:color="auto" w:fill="FFFFFF"/>
        <w:wordWrap/>
        <w:autoSpaceDE/>
        <w:autoSpaceDN/>
        <w:spacing w:after="120" w:line="240" w:lineRule="auto"/>
        <w:jc w:val="left"/>
        <w:outlineLvl w:val="0"/>
        <w:rPr>
          <w:rFonts w:ascii="Arial" w:eastAsia="Gulim" w:hAnsi="Arial" w:cs="Arial"/>
          <w:b/>
          <w:bCs/>
          <w:color w:val="333333"/>
          <w:kern w:val="36"/>
          <w:sz w:val="27"/>
          <w:szCs w:val="27"/>
        </w:rPr>
      </w:pPr>
    </w:p>
    <w:p w:rsidR="00A436DE" w:rsidRDefault="00A436DE" w:rsidP="00C26D2D">
      <w:pPr>
        <w:widowControl/>
        <w:shd w:val="clear" w:color="auto" w:fill="FFFFFF"/>
        <w:wordWrap/>
        <w:autoSpaceDE/>
        <w:autoSpaceDN/>
        <w:spacing w:after="120" w:line="240" w:lineRule="auto"/>
        <w:jc w:val="left"/>
        <w:outlineLvl w:val="0"/>
        <w:rPr>
          <w:rFonts w:ascii="Arial" w:eastAsia="Gulim" w:hAnsi="Arial" w:cs="Arial"/>
          <w:b/>
          <w:bCs/>
          <w:color w:val="333333"/>
          <w:kern w:val="36"/>
          <w:sz w:val="27"/>
          <w:szCs w:val="27"/>
        </w:rPr>
      </w:pPr>
    </w:p>
    <w:p w:rsidR="00A436DE" w:rsidRDefault="00A436DE" w:rsidP="00C26D2D">
      <w:pPr>
        <w:widowControl/>
        <w:shd w:val="clear" w:color="auto" w:fill="FFFFFF"/>
        <w:wordWrap/>
        <w:autoSpaceDE/>
        <w:autoSpaceDN/>
        <w:spacing w:after="120" w:line="240" w:lineRule="auto"/>
        <w:jc w:val="left"/>
        <w:outlineLvl w:val="0"/>
        <w:rPr>
          <w:rFonts w:ascii="Arial" w:eastAsia="Gulim" w:hAnsi="Arial" w:cs="Arial"/>
          <w:b/>
          <w:bCs/>
          <w:color w:val="333333"/>
          <w:kern w:val="36"/>
          <w:sz w:val="27"/>
          <w:szCs w:val="27"/>
        </w:rPr>
      </w:pPr>
    </w:p>
    <w:p w:rsidR="00A436DE" w:rsidRDefault="00A436DE" w:rsidP="00C26D2D">
      <w:pPr>
        <w:widowControl/>
        <w:shd w:val="clear" w:color="auto" w:fill="FFFFFF"/>
        <w:wordWrap/>
        <w:autoSpaceDE/>
        <w:autoSpaceDN/>
        <w:spacing w:after="120" w:line="240" w:lineRule="auto"/>
        <w:jc w:val="left"/>
        <w:outlineLvl w:val="0"/>
        <w:rPr>
          <w:rFonts w:ascii="Arial" w:eastAsia="Gulim" w:hAnsi="Arial" w:cs="Arial"/>
          <w:b/>
          <w:bCs/>
          <w:color w:val="333333"/>
          <w:kern w:val="36"/>
          <w:sz w:val="27"/>
          <w:szCs w:val="27"/>
        </w:rPr>
      </w:pPr>
    </w:p>
    <w:p w:rsidR="00A436DE" w:rsidRDefault="00A436DE" w:rsidP="00C26D2D">
      <w:pPr>
        <w:widowControl/>
        <w:shd w:val="clear" w:color="auto" w:fill="FFFFFF"/>
        <w:wordWrap/>
        <w:autoSpaceDE/>
        <w:autoSpaceDN/>
        <w:spacing w:after="120" w:line="240" w:lineRule="auto"/>
        <w:jc w:val="left"/>
        <w:outlineLvl w:val="0"/>
        <w:rPr>
          <w:rFonts w:ascii="Arial" w:eastAsia="Gulim" w:hAnsi="Arial" w:cs="Arial"/>
          <w:b/>
          <w:bCs/>
          <w:color w:val="333333"/>
          <w:kern w:val="36"/>
          <w:sz w:val="27"/>
          <w:szCs w:val="27"/>
        </w:rPr>
      </w:pPr>
    </w:p>
    <w:p w:rsidR="00A436DE" w:rsidRDefault="00A436DE" w:rsidP="00C26D2D">
      <w:pPr>
        <w:widowControl/>
        <w:shd w:val="clear" w:color="auto" w:fill="FFFFFF"/>
        <w:wordWrap/>
        <w:autoSpaceDE/>
        <w:autoSpaceDN/>
        <w:spacing w:after="120" w:line="240" w:lineRule="auto"/>
        <w:jc w:val="left"/>
        <w:outlineLvl w:val="0"/>
        <w:rPr>
          <w:rFonts w:ascii="Arial" w:eastAsia="Gulim" w:hAnsi="Arial" w:cs="Arial"/>
          <w:b/>
          <w:bCs/>
          <w:color w:val="333333"/>
          <w:kern w:val="36"/>
          <w:sz w:val="27"/>
          <w:szCs w:val="27"/>
        </w:rPr>
      </w:pPr>
    </w:p>
    <w:p w:rsidR="00A436DE" w:rsidRDefault="00A436DE" w:rsidP="00C26D2D">
      <w:pPr>
        <w:widowControl/>
        <w:shd w:val="clear" w:color="auto" w:fill="FFFFFF"/>
        <w:wordWrap/>
        <w:autoSpaceDE/>
        <w:autoSpaceDN/>
        <w:spacing w:after="120" w:line="240" w:lineRule="auto"/>
        <w:jc w:val="left"/>
        <w:outlineLvl w:val="0"/>
        <w:rPr>
          <w:rFonts w:ascii="Arial" w:eastAsia="Gulim" w:hAnsi="Arial" w:cs="Arial"/>
          <w:b/>
          <w:bCs/>
          <w:color w:val="333333"/>
          <w:kern w:val="36"/>
          <w:sz w:val="27"/>
          <w:szCs w:val="27"/>
        </w:rPr>
      </w:pPr>
    </w:p>
    <w:p w:rsidR="00A436DE" w:rsidRDefault="00A436DE" w:rsidP="00C26D2D">
      <w:pPr>
        <w:widowControl/>
        <w:shd w:val="clear" w:color="auto" w:fill="FFFFFF"/>
        <w:wordWrap/>
        <w:autoSpaceDE/>
        <w:autoSpaceDN/>
        <w:spacing w:after="120" w:line="240" w:lineRule="auto"/>
        <w:jc w:val="left"/>
        <w:outlineLvl w:val="0"/>
        <w:rPr>
          <w:rFonts w:ascii="Arial" w:eastAsia="Gulim" w:hAnsi="Arial" w:cs="Arial"/>
          <w:b/>
          <w:bCs/>
          <w:color w:val="333333"/>
          <w:kern w:val="36"/>
          <w:sz w:val="27"/>
          <w:szCs w:val="27"/>
        </w:rPr>
      </w:pPr>
    </w:p>
    <w:p w:rsidR="00A436DE" w:rsidRDefault="00A436DE" w:rsidP="00C26D2D">
      <w:pPr>
        <w:widowControl/>
        <w:shd w:val="clear" w:color="auto" w:fill="FFFFFF"/>
        <w:wordWrap/>
        <w:autoSpaceDE/>
        <w:autoSpaceDN/>
        <w:spacing w:after="120" w:line="240" w:lineRule="auto"/>
        <w:jc w:val="left"/>
        <w:outlineLvl w:val="0"/>
        <w:rPr>
          <w:rFonts w:ascii="Arial" w:eastAsia="Gulim" w:hAnsi="Arial" w:cs="Arial"/>
          <w:b/>
          <w:bCs/>
          <w:color w:val="333333"/>
          <w:kern w:val="36"/>
          <w:sz w:val="27"/>
          <w:szCs w:val="27"/>
        </w:rPr>
      </w:pPr>
    </w:p>
    <w:p w:rsidR="00C26D2D" w:rsidRPr="00C26D2D" w:rsidRDefault="00C26D2D" w:rsidP="00C26D2D">
      <w:pPr>
        <w:widowControl/>
        <w:shd w:val="clear" w:color="auto" w:fill="FFFFFF"/>
        <w:wordWrap/>
        <w:autoSpaceDE/>
        <w:autoSpaceDN/>
        <w:spacing w:after="120" w:line="240" w:lineRule="auto"/>
        <w:jc w:val="left"/>
        <w:outlineLvl w:val="0"/>
        <w:rPr>
          <w:rFonts w:ascii="Arial" w:eastAsia="Gulim" w:hAnsi="Arial" w:cs="Arial"/>
          <w:b/>
          <w:bCs/>
          <w:color w:val="333333"/>
          <w:kern w:val="36"/>
          <w:sz w:val="27"/>
          <w:szCs w:val="27"/>
        </w:rPr>
      </w:pPr>
      <w:r w:rsidRPr="00C26D2D">
        <w:rPr>
          <w:rFonts w:ascii="Arial" w:eastAsia="Gulim" w:hAnsi="Arial" w:cs="Arial"/>
          <w:b/>
          <w:bCs/>
          <w:color w:val="333333"/>
          <w:kern w:val="36"/>
          <w:sz w:val="27"/>
          <w:szCs w:val="27"/>
        </w:rPr>
        <w:t xml:space="preserve">IELTS Vocabulary: Describing &amp; </w:t>
      </w:r>
      <w:proofErr w:type="spellStart"/>
      <w:r w:rsidRPr="00C26D2D">
        <w:rPr>
          <w:rFonts w:ascii="Arial" w:eastAsia="Gulim" w:hAnsi="Arial" w:cs="Arial"/>
          <w:b/>
          <w:bCs/>
          <w:color w:val="333333"/>
          <w:kern w:val="36"/>
          <w:sz w:val="27"/>
          <w:szCs w:val="27"/>
        </w:rPr>
        <w:t>analysing</w:t>
      </w:r>
      <w:proofErr w:type="spellEnd"/>
      <w:r w:rsidRPr="00C26D2D">
        <w:rPr>
          <w:rFonts w:ascii="Arial" w:eastAsia="Gulim" w:hAnsi="Arial" w:cs="Arial"/>
          <w:b/>
          <w:bCs/>
          <w:color w:val="333333"/>
          <w:kern w:val="36"/>
          <w:sz w:val="27"/>
          <w:szCs w:val="27"/>
        </w:rPr>
        <w:t xml:space="preserve"> tables</w:t>
      </w:r>
    </w:p>
    <w:p w:rsidR="00C26D2D" w:rsidRPr="00C26D2D" w:rsidRDefault="00C26D2D" w:rsidP="00C26D2D">
      <w:pPr>
        <w:widowControl/>
        <w:shd w:val="clear" w:color="auto" w:fill="FFFFFF"/>
        <w:wordWrap/>
        <w:autoSpaceDE/>
        <w:autoSpaceDN/>
        <w:spacing w:after="0" w:line="240" w:lineRule="auto"/>
        <w:jc w:val="left"/>
        <w:rPr>
          <w:rFonts w:ascii="Arial" w:eastAsia="Gulim" w:hAnsi="Arial" w:cs="Arial"/>
          <w:kern w:val="0"/>
          <w:sz w:val="24"/>
          <w:szCs w:val="24"/>
        </w:rPr>
      </w:pPr>
      <w:r w:rsidRPr="00C26D2D">
        <w:rPr>
          <w:rFonts w:ascii="Arial" w:eastAsia="Gulim" w:hAnsi="Arial" w:cs="Arial"/>
          <w:sz w:val="24"/>
          <w:szCs w:val="24"/>
        </w:rPr>
        <w:object w:dxaOrig="1440" w:dyaOrig="1440">
          <v:shape id="_x0000_i1077" type="#_x0000_t75" style="width:1in;height:18pt" o:ole="">
            <v:imagedata r:id="rId56" o:title=""/>
          </v:shape>
          <w:control r:id="rId57" w:name="DefaultOcxName7" w:shapeid="_x0000_i1077"/>
        </w:object>
      </w:r>
    </w:p>
    <w:p w:rsidR="00C26D2D" w:rsidRPr="00C26D2D" w:rsidRDefault="00C26D2D" w:rsidP="00C26D2D">
      <w:pPr>
        <w:widowControl/>
        <w:shd w:val="clear" w:color="auto" w:fill="FFFFFF"/>
        <w:wordWrap/>
        <w:autoSpaceDE/>
        <w:autoSpaceDN/>
        <w:spacing w:after="0" w:line="240" w:lineRule="auto"/>
        <w:jc w:val="left"/>
        <w:rPr>
          <w:rFonts w:ascii="Arial" w:eastAsia="Gulim" w:hAnsi="Arial" w:cs="Arial"/>
          <w:vanish/>
          <w:kern w:val="0"/>
          <w:sz w:val="24"/>
          <w:szCs w:val="24"/>
        </w:rPr>
      </w:pPr>
      <w:r w:rsidRPr="00C26D2D">
        <w:rPr>
          <w:rFonts w:ascii="Arial" w:eastAsia="Gulim" w:hAnsi="Arial" w:cs="Arial"/>
          <w:vanish/>
          <w:kern w:val="0"/>
          <w:sz w:val="24"/>
          <w:szCs w:val="24"/>
        </w:rPr>
        <w:t xml:space="preserve">s14~a) </w:t>
      </w:r>
      <w:r w:rsidRPr="00C26D2D">
        <w:rPr>
          <w:rFonts w:ascii="Arial" w:eastAsia="Gulim" w:hAnsi="Arial" w:cs="Arial"/>
          <w:vanish/>
          <w:kern w:val="0"/>
          <w:sz w:val="24"/>
          <w:szCs w:val="24"/>
        </w:rPr>
        <w:br/>
        <w:t xml:space="preserve">~s15~a) </w:t>
      </w:r>
      <w:r w:rsidRPr="00C26D2D">
        <w:rPr>
          <w:rFonts w:ascii="Arial" w:eastAsia="Gulim" w:hAnsi="Arial" w:cs="Arial"/>
          <w:vanish/>
          <w:kern w:val="0"/>
          <w:sz w:val="24"/>
          <w:szCs w:val="24"/>
        </w:rPr>
        <w:br/>
        <w:t xml:space="preserve">~s16~a) </w:t>
      </w:r>
      <w:r w:rsidRPr="00C26D2D">
        <w:rPr>
          <w:rFonts w:ascii="Arial" w:eastAsia="Gulim" w:hAnsi="Arial" w:cs="Arial"/>
          <w:vanish/>
          <w:kern w:val="0"/>
          <w:sz w:val="24"/>
          <w:szCs w:val="24"/>
        </w:rPr>
        <w:br/>
        <w:t xml:space="preserve">~s17~a) </w:t>
      </w:r>
      <w:r w:rsidRPr="00C26D2D">
        <w:rPr>
          <w:rFonts w:ascii="Arial" w:eastAsia="Gulim" w:hAnsi="Arial" w:cs="Arial"/>
          <w:vanish/>
          <w:kern w:val="0"/>
          <w:sz w:val="24"/>
          <w:szCs w:val="24"/>
        </w:rPr>
        <w:br/>
        <w:t xml:space="preserve">~s18~a) </w:t>
      </w:r>
      <w:r w:rsidRPr="00C26D2D">
        <w:rPr>
          <w:rFonts w:ascii="Arial" w:eastAsia="Gulim" w:hAnsi="Arial" w:cs="Arial"/>
          <w:vanish/>
          <w:kern w:val="0"/>
          <w:sz w:val="24"/>
          <w:szCs w:val="24"/>
        </w:rPr>
        <w:br/>
        <w:t xml:space="preserve">~s19~a) </w:t>
      </w:r>
      <w:r w:rsidRPr="00C26D2D">
        <w:rPr>
          <w:rFonts w:ascii="Arial" w:eastAsia="Gulim" w:hAnsi="Arial" w:cs="Arial"/>
          <w:vanish/>
          <w:kern w:val="0"/>
          <w:sz w:val="24"/>
          <w:szCs w:val="24"/>
        </w:rPr>
        <w:br/>
        <w:t xml:space="preserve">~s20~a) </w:t>
      </w:r>
    </w:p>
    <w:p w:rsidR="00C26D2D" w:rsidRPr="00C26D2D" w:rsidRDefault="00C26D2D" w:rsidP="00C26D2D">
      <w:pPr>
        <w:widowControl/>
        <w:shd w:val="clear" w:color="auto" w:fill="FFFFFF"/>
        <w:wordWrap/>
        <w:autoSpaceDE/>
        <w:autoSpaceDN/>
        <w:spacing w:after="0" w:line="240" w:lineRule="auto"/>
        <w:jc w:val="left"/>
        <w:rPr>
          <w:rFonts w:ascii="Arial" w:eastAsia="Gulim" w:hAnsi="Arial" w:cs="Arial"/>
          <w:vanish/>
          <w:kern w:val="0"/>
          <w:sz w:val="24"/>
          <w:szCs w:val="24"/>
        </w:rPr>
      </w:pPr>
      <w:r w:rsidRPr="00C26D2D">
        <w:rPr>
          <w:rFonts w:ascii="Arial" w:eastAsia="Gulim" w:hAnsi="Arial" w:cs="Arial"/>
          <w:vanish/>
          <w:kern w:val="0"/>
          <w:sz w:val="24"/>
          <w:szCs w:val="24"/>
        </w:rPr>
        <w:t>s14~The number of people employed in industry fell/dropped/declined steadily/noticeably between 1996 and 2000 / over the five-year period.</w:t>
      </w:r>
      <w:r w:rsidRPr="00C26D2D">
        <w:rPr>
          <w:rFonts w:ascii="Arial" w:eastAsia="Gulim" w:hAnsi="Arial" w:cs="Arial"/>
          <w:vanish/>
          <w:kern w:val="0"/>
          <w:sz w:val="24"/>
          <w:szCs w:val="24"/>
        </w:rPr>
        <w:br/>
        <w:t>OR</w:t>
      </w:r>
      <w:r w:rsidRPr="00C26D2D">
        <w:rPr>
          <w:rFonts w:ascii="Arial" w:eastAsia="Gulim" w:hAnsi="Arial" w:cs="Arial"/>
          <w:vanish/>
          <w:kern w:val="0"/>
          <w:sz w:val="24"/>
          <w:szCs w:val="24"/>
        </w:rPr>
        <w:br/>
        <w:t>There was a steady drop/decline/fall in the number of people employed in industry between 1996 and 2000 / over the five-year period. ~s15~The number of people employed in retail rose / increased slightly between 1996 and 2000 / over the five-year period.</w:t>
      </w:r>
      <w:r w:rsidRPr="00C26D2D">
        <w:rPr>
          <w:rFonts w:ascii="Arial" w:eastAsia="Gulim" w:hAnsi="Arial" w:cs="Arial"/>
          <w:vanish/>
          <w:kern w:val="0"/>
          <w:sz w:val="24"/>
          <w:szCs w:val="24"/>
        </w:rPr>
        <w:br/>
        <w:t>OR</w:t>
      </w:r>
      <w:r w:rsidRPr="00C26D2D">
        <w:rPr>
          <w:rFonts w:ascii="Arial" w:eastAsia="Gulim" w:hAnsi="Arial" w:cs="Arial"/>
          <w:vanish/>
          <w:kern w:val="0"/>
          <w:sz w:val="24"/>
          <w:szCs w:val="24"/>
        </w:rPr>
        <w:br/>
        <w:t>There was a slight rise / increase in the number of people employed in retail between 1996 / over the five-year period. ~s16~The number of people employed in public services rose / increased sharply / rapidly / dramatically between 1999 and 2000.</w:t>
      </w:r>
      <w:r w:rsidRPr="00C26D2D">
        <w:rPr>
          <w:rFonts w:ascii="Arial" w:eastAsia="Gulim" w:hAnsi="Arial" w:cs="Arial"/>
          <w:vanish/>
          <w:kern w:val="0"/>
          <w:sz w:val="24"/>
          <w:szCs w:val="24"/>
        </w:rPr>
        <w:br/>
        <w:t>OR</w:t>
      </w:r>
      <w:r w:rsidRPr="00C26D2D">
        <w:rPr>
          <w:rFonts w:ascii="Arial" w:eastAsia="Gulim" w:hAnsi="Arial" w:cs="Arial"/>
          <w:vanish/>
          <w:kern w:val="0"/>
          <w:sz w:val="24"/>
          <w:szCs w:val="24"/>
        </w:rPr>
        <w:br/>
        <w:t>There was a sharp / rapid / dramatic rise / increase in the number of people employed in public services between 1999 and 2000. ~s17~The number of people employed in tourism rose / increased steadily / noticeably between 1996 and 2000.</w:t>
      </w:r>
      <w:r w:rsidRPr="00C26D2D">
        <w:rPr>
          <w:rFonts w:ascii="Arial" w:eastAsia="Gulim" w:hAnsi="Arial" w:cs="Arial"/>
          <w:vanish/>
          <w:kern w:val="0"/>
          <w:sz w:val="24"/>
          <w:szCs w:val="24"/>
        </w:rPr>
        <w:br/>
        <w:t>OR</w:t>
      </w:r>
      <w:r w:rsidRPr="00C26D2D">
        <w:rPr>
          <w:rFonts w:ascii="Arial" w:eastAsia="Gulim" w:hAnsi="Arial" w:cs="Arial"/>
          <w:vanish/>
          <w:kern w:val="0"/>
          <w:sz w:val="24"/>
          <w:szCs w:val="24"/>
        </w:rPr>
        <w:br/>
        <w:t>There was a steady / noticeable rise / increase in the number of people employed in tourism between 1996 and 2000 / over the five-year period. ~s18~The number of unemployed fell /dropped /declined sharply/rapidly/dramatically between 1998 and 2000.</w:t>
      </w:r>
      <w:r w:rsidRPr="00C26D2D">
        <w:rPr>
          <w:rFonts w:ascii="Arial" w:eastAsia="Gulim" w:hAnsi="Arial" w:cs="Arial"/>
          <w:vanish/>
          <w:kern w:val="0"/>
          <w:sz w:val="24"/>
          <w:szCs w:val="24"/>
        </w:rPr>
        <w:br/>
        <w:t>OR</w:t>
      </w:r>
      <w:r w:rsidRPr="00C26D2D">
        <w:rPr>
          <w:rFonts w:ascii="Arial" w:eastAsia="Gulim" w:hAnsi="Arial" w:cs="Arial"/>
          <w:vanish/>
          <w:kern w:val="0"/>
          <w:sz w:val="24"/>
          <w:szCs w:val="24"/>
        </w:rPr>
        <w:br/>
        <w:t>There was a sharp / rapid / dramatic fall / drop / decline in the number of unemployed between 1998 and 2000. ~s19~There was a considerable discrepancy between those employed in industry and those working in tourism in 1996. ~s20~The number of people employed in industry fell /dropped/declined slightly between 1998 and 1999.</w:t>
      </w:r>
      <w:r w:rsidRPr="00C26D2D">
        <w:rPr>
          <w:rFonts w:ascii="Arial" w:eastAsia="Gulim" w:hAnsi="Arial" w:cs="Arial"/>
          <w:vanish/>
          <w:kern w:val="0"/>
          <w:sz w:val="24"/>
          <w:szCs w:val="24"/>
        </w:rPr>
        <w:br/>
        <w:t>OR</w:t>
      </w:r>
      <w:r w:rsidRPr="00C26D2D">
        <w:rPr>
          <w:rFonts w:ascii="Arial" w:eastAsia="Gulim" w:hAnsi="Arial" w:cs="Arial"/>
          <w:vanish/>
          <w:kern w:val="0"/>
          <w:sz w:val="24"/>
          <w:szCs w:val="24"/>
        </w:rPr>
        <w:br/>
        <w:t>There was a slight fall /drop /decline in the number of people employed in industry between 1998 and 1999.</w:t>
      </w:r>
    </w:p>
    <w:p w:rsidR="00C26D2D" w:rsidRPr="00C26D2D" w:rsidRDefault="00C26D2D" w:rsidP="00C26D2D">
      <w:pPr>
        <w:widowControl/>
        <w:shd w:val="clear" w:color="auto" w:fill="FFFFFF"/>
        <w:wordWrap/>
        <w:autoSpaceDE/>
        <w:autoSpaceDN/>
        <w:spacing w:after="0" w:line="240" w:lineRule="auto"/>
        <w:jc w:val="left"/>
        <w:rPr>
          <w:rFonts w:ascii="Arial" w:eastAsia="Gulim" w:hAnsi="Arial" w:cs="Arial"/>
          <w:vanish/>
          <w:kern w:val="0"/>
          <w:sz w:val="24"/>
          <w:szCs w:val="24"/>
        </w:rPr>
      </w:pPr>
      <w:r w:rsidRPr="00C26D2D">
        <w:rPr>
          <w:rFonts w:ascii="Arial" w:eastAsia="Gulim" w:hAnsi="Arial" w:cs="Arial"/>
          <w:vanish/>
          <w:kern w:val="0"/>
          <w:sz w:val="24"/>
          <w:szCs w:val="24"/>
        </w:rPr>
        <w:t>s1~a) Cilicia and Cappadocia</w:t>
      </w:r>
      <w:r w:rsidRPr="00C26D2D">
        <w:rPr>
          <w:rFonts w:ascii="Arial" w:eastAsia="Gulim" w:hAnsi="Arial" w:cs="Arial"/>
          <w:vanish/>
          <w:kern w:val="0"/>
          <w:sz w:val="24"/>
          <w:szCs w:val="24"/>
        </w:rPr>
        <w:br/>
        <w:t>~s2~a) Cappadocia</w:t>
      </w:r>
      <w:r w:rsidRPr="00C26D2D">
        <w:rPr>
          <w:rFonts w:ascii="Arial" w:eastAsia="Gulim" w:hAnsi="Arial" w:cs="Arial"/>
          <w:vanish/>
          <w:kern w:val="0"/>
          <w:sz w:val="24"/>
          <w:szCs w:val="24"/>
        </w:rPr>
        <w:br/>
        <w:t>~s3~a) Lycia</w:t>
      </w:r>
      <w:r w:rsidRPr="00C26D2D">
        <w:rPr>
          <w:rFonts w:ascii="Arial" w:eastAsia="Gulim" w:hAnsi="Arial" w:cs="Arial"/>
          <w:vanish/>
          <w:kern w:val="0"/>
          <w:sz w:val="24"/>
          <w:szCs w:val="24"/>
        </w:rPr>
        <w:br/>
        <w:t>~s4~a) Moesia</w:t>
      </w:r>
      <w:r w:rsidRPr="00C26D2D">
        <w:rPr>
          <w:rFonts w:ascii="Arial" w:eastAsia="Gulim" w:hAnsi="Arial" w:cs="Arial"/>
          <w:vanish/>
          <w:kern w:val="0"/>
          <w:sz w:val="24"/>
          <w:szCs w:val="24"/>
        </w:rPr>
        <w:br/>
        <w:t>~s5~a) Cappadocia</w:t>
      </w:r>
      <w:r w:rsidRPr="00C26D2D">
        <w:rPr>
          <w:rFonts w:ascii="Arial" w:eastAsia="Gulim" w:hAnsi="Arial" w:cs="Arial"/>
          <w:vanish/>
          <w:kern w:val="0"/>
          <w:sz w:val="24"/>
          <w:szCs w:val="24"/>
        </w:rPr>
        <w:br/>
        <w:t>~s6~a) Moesia</w:t>
      </w:r>
      <w:r w:rsidRPr="00C26D2D">
        <w:rPr>
          <w:rFonts w:ascii="Arial" w:eastAsia="Gulim" w:hAnsi="Arial" w:cs="Arial"/>
          <w:vanish/>
          <w:kern w:val="0"/>
          <w:sz w:val="24"/>
          <w:szCs w:val="24"/>
        </w:rPr>
        <w:br/>
        <w:t>~s7~a) Lycia</w:t>
      </w:r>
      <w:r w:rsidRPr="00C26D2D">
        <w:rPr>
          <w:rFonts w:ascii="Arial" w:eastAsia="Gulim" w:hAnsi="Arial" w:cs="Arial"/>
          <w:vanish/>
          <w:kern w:val="0"/>
          <w:sz w:val="24"/>
          <w:szCs w:val="24"/>
        </w:rPr>
        <w:br/>
        <w:t>~s8~a) Moesia</w:t>
      </w:r>
      <w:r w:rsidRPr="00C26D2D">
        <w:rPr>
          <w:rFonts w:ascii="Arial" w:eastAsia="Gulim" w:hAnsi="Arial" w:cs="Arial"/>
          <w:vanish/>
          <w:kern w:val="0"/>
          <w:sz w:val="24"/>
          <w:szCs w:val="24"/>
        </w:rPr>
        <w:br/>
        <w:t>~s9~a) Moesia</w:t>
      </w:r>
      <w:r w:rsidRPr="00C26D2D">
        <w:rPr>
          <w:rFonts w:ascii="Arial" w:eastAsia="Gulim" w:hAnsi="Arial" w:cs="Arial"/>
          <w:vanish/>
          <w:kern w:val="0"/>
          <w:sz w:val="24"/>
          <w:szCs w:val="24"/>
        </w:rPr>
        <w:br/>
        <w:t>~s10~a) Lycia</w:t>
      </w:r>
      <w:r w:rsidRPr="00C26D2D">
        <w:rPr>
          <w:rFonts w:ascii="Arial" w:eastAsia="Gulim" w:hAnsi="Arial" w:cs="Arial"/>
          <w:vanish/>
          <w:kern w:val="0"/>
          <w:sz w:val="24"/>
          <w:szCs w:val="24"/>
        </w:rPr>
        <w:br/>
        <w:t>~s11~a) Lycia</w:t>
      </w:r>
      <w:r w:rsidRPr="00C26D2D">
        <w:rPr>
          <w:rFonts w:ascii="Arial" w:eastAsia="Gulim" w:hAnsi="Arial" w:cs="Arial"/>
          <w:vanish/>
          <w:kern w:val="0"/>
          <w:sz w:val="24"/>
          <w:szCs w:val="24"/>
        </w:rPr>
        <w:br/>
        <w:t>~s12~a) Cilicia</w:t>
      </w:r>
      <w:r w:rsidRPr="00C26D2D">
        <w:rPr>
          <w:rFonts w:ascii="Arial" w:eastAsia="Gulim" w:hAnsi="Arial" w:cs="Arial"/>
          <w:vanish/>
          <w:kern w:val="0"/>
          <w:sz w:val="24"/>
          <w:szCs w:val="24"/>
        </w:rPr>
        <w:br/>
        <w:t>~s13~a) Cappadocia</w:t>
      </w:r>
    </w:p>
    <w:p w:rsidR="00C26D2D" w:rsidRPr="00C26D2D" w:rsidRDefault="00C26D2D" w:rsidP="00C26D2D">
      <w:pPr>
        <w:widowControl/>
        <w:shd w:val="clear" w:color="auto" w:fill="FFFFFF"/>
        <w:wordWrap/>
        <w:autoSpaceDE/>
        <w:autoSpaceDN/>
        <w:spacing w:after="0" w:line="240" w:lineRule="auto"/>
        <w:jc w:val="left"/>
        <w:rPr>
          <w:rFonts w:ascii="Arial" w:eastAsia="Gulim" w:hAnsi="Arial" w:cs="Arial"/>
          <w:vanish/>
          <w:kern w:val="0"/>
          <w:sz w:val="24"/>
          <w:szCs w:val="24"/>
        </w:rPr>
      </w:pPr>
      <w:r w:rsidRPr="00C26D2D">
        <w:rPr>
          <w:rFonts w:ascii="Arial" w:eastAsia="Gulim" w:hAnsi="Arial" w:cs="Arial"/>
          <w:vanish/>
          <w:kern w:val="0"/>
          <w:sz w:val="24"/>
          <w:szCs w:val="24"/>
        </w:rPr>
        <w:t xml:space="preserve">s1~a) </w:t>
      </w:r>
      <w:r w:rsidRPr="00C26D2D">
        <w:rPr>
          <w:rFonts w:ascii="Arial" w:eastAsia="Gulim" w:hAnsi="Arial" w:cs="Arial"/>
          <w:vanish/>
          <w:kern w:val="0"/>
          <w:sz w:val="24"/>
          <w:szCs w:val="24"/>
        </w:rPr>
        <w:br/>
        <w:t xml:space="preserve">~s2~a) </w:t>
      </w:r>
      <w:r w:rsidRPr="00C26D2D">
        <w:rPr>
          <w:rFonts w:ascii="Arial" w:eastAsia="Gulim" w:hAnsi="Arial" w:cs="Arial"/>
          <w:vanish/>
          <w:kern w:val="0"/>
          <w:sz w:val="24"/>
          <w:szCs w:val="24"/>
        </w:rPr>
        <w:br/>
        <w:t xml:space="preserve">~s3~a) </w:t>
      </w:r>
      <w:r w:rsidRPr="00C26D2D">
        <w:rPr>
          <w:rFonts w:ascii="Arial" w:eastAsia="Gulim" w:hAnsi="Arial" w:cs="Arial"/>
          <w:vanish/>
          <w:kern w:val="0"/>
          <w:sz w:val="24"/>
          <w:szCs w:val="24"/>
        </w:rPr>
        <w:br/>
        <w:t xml:space="preserve">~s4~a) </w:t>
      </w:r>
      <w:r w:rsidRPr="00C26D2D">
        <w:rPr>
          <w:rFonts w:ascii="Arial" w:eastAsia="Gulim" w:hAnsi="Arial" w:cs="Arial"/>
          <w:vanish/>
          <w:kern w:val="0"/>
          <w:sz w:val="24"/>
          <w:szCs w:val="24"/>
        </w:rPr>
        <w:br/>
        <w:t xml:space="preserve">~s5~a) </w:t>
      </w:r>
      <w:r w:rsidRPr="00C26D2D">
        <w:rPr>
          <w:rFonts w:ascii="Arial" w:eastAsia="Gulim" w:hAnsi="Arial" w:cs="Arial"/>
          <w:vanish/>
          <w:kern w:val="0"/>
          <w:sz w:val="24"/>
          <w:szCs w:val="24"/>
        </w:rPr>
        <w:br/>
        <w:t xml:space="preserve">~s6~a) </w:t>
      </w:r>
      <w:r w:rsidRPr="00C26D2D">
        <w:rPr>
          <w:rFonts w:ascii="Arial" w:eastAsia="Gulim" w:hAnsi="Arial" w:cs="Arial"/>
          <w:vanish/>
          <w:kern w:val="0"/>
          <w:sz w:val="24"/>
          <w:szCs w:val="24"/>
        </w:rPr>
        <w:br/>
        <w:t xml:space="preserve">~s7~a) </w:t>
      </w:r>
      <w:r w:rsidRPr="00C26D2D">
        <w:rPr>
          <w:rFonts w:ascii="Arial" w:eastAsia="Gulim" w:hAnsi="Arial" w:cs="Arial"/>
          <w:vanish/>
          <w:kern w:val="0"/>
          <w:sz w:val="24"/>
          <w:szCs w:val="24"/>
        </w:rPr>
        <w:br/>
        <w:t xml:space="preserve">~s8~a) </w:t>
      </w:r>
      <w:r w:rsidRPr="00C26D2D">
        <w:rPr>
          <w:rFonts w:ascii="Arial" w:eastAsia="Gulim" w:hAnsi="Arial" w:cs="Arial"/>
          <w:vanish/>
          <w:kern w:val="0"/>
          <w:sz w:val="24"/>
          <w:szCs w:val="24"/>
        </w:rPr>
        <w:br/>
        <w:t xml:space="preserve">~s9~a) </w:t>
      </w:r>
      <w:r w:rsidRPr="00C26D2D">
        <w:rPr>
          <w:rFonts w:ascii="Arial" w:eastAsia="Gulim" w:hAnsi="Arial" w:cs="Arial"/>
          <w:vanish/>
          <w:kern w:val="0"/>
          <w:sz w:val="24"/>
          <w:szCs w:val="24"/>
        </w:rPr>
        <w:br/>
        <w:t xml:space="preserve">~s10~a) </w:t>
      </w:r>
      <w:r w:rsidRPr="00C26D2D">
        <w:rPr>
          <w:rFonts w:ascii="Arial" w:eastAsia="Gulim" w:hAnsi="Arial" w:cs="Arial"/>
          <w:vanish/>
          <w:kern w:val="0"/>
          <w:sz w:val="24"/>
          <w:szCs w:val="24"/>
        </w:rPr>
        <w:br/>
        <w:t xml:space="preserve">~s11~a) </w:t>
      </w:r>
      <w:r w:rsidRPr="00C26D2D">
        <w:rPr>
          <w:rFonts w:ascii="Arial" w:eastAsia="Gulim" w:hAnsi="Arial" w:cs="Arial"/>
          <w:vanish/>
          <w:kern w:val="0"/>
          <w:sz w:val="24"/>
          <w:szCs w:val="24"/>
        </w:rPr>
        <w:br/>
        <w:t xml:space="preserve">~s12~a) </w:t>
      </w:r>
      <w:r w:rsidRPr="00C26D2D">
        <w:rPr>
          <w:rFonts w:ascii="Arial" w:eastAsia="Gulim" w:hAnsi="Arial" w:cs="Arial"/>
          <w:vanish/>
          <w:kern w:val="0"/>
          <w:sz w:val="24"/>
          <w:szCs w:val="24"/>
        </w:rPr>
        <w:br/>
        <w:t xml:space="preserve">~s13~a) </w:t>
      </w:r>
    </w:p>
    <w:p w:rsidR="00C26D2D" w:rsidRPr="00C26D2D" w:rsidRDefault="00C26D2D" w:rsidP="00C26D2D">
      <w:pPr>
        <w:widowControl/>
        <w:shd w:val="clear" w:color="auto" w:fill="FFFFFF"/>
        <w:wordWrap/>
        <w:autoSpaceDE/>
        <w:autoSpaceDN/>
        <w:spacing w:after="450" w:line="300" w:lineRule="atLeast"/>
        <w:jc w:val="left"/>
        <w:rPr>
          <w:rFonts w:ascii="Arial" w:eastAsia="Gulim" w:hAnsi="Arial" w:cs="Arial"/>
          <w:b/>
          <w:bCs/>
          <w:color w:val="333333"/>
          <w:kern w:val="0"/>
          <w:sz w:val="21"/>
          <w:szCs w:val="21"/>
        </w:rPr>
      </w:pPr>
      <w:r w:rsidRPr="00C26D2D">
        <w:rPr>
          <w:rFonts w:ascii="Arial" w:eastAsia="Gulim" w:hAnsi="Arial" w:cs="Arial"/>
          <w:b/>
          <w:bCs/>
          <w:color w:val="333333"/>
          <w:kern w:val="0"/>
          <w:sz w:val="21"/>
          <w:szCs w:val="21"/>
        </w:rPr>
        <w:t>Look at the four tables below. These show demographic trends in four different countries between 1996 and 2000. The numbers on the left and right of each table show the number of people in millions.</w:t>
      </w:r>
      <w:r w:rsidRPr="00C26D2D">
        <w:rPr>
          <w:rFonts w:ascii="Arial" w:eastAsia="Gulim" w:hAnsi="Arial" w:cs="Arial"/>
          <w:b/>
          <w:bCs/>
          <w:color w:val="333333"/>
          <w:kern w:val="0"/>
          <w:sz w:val="21"/>
          <w:szCs w:val="21"/>
        </w:rPr>
        <w:br/>
      </w:r>
      <w:r w:rsidRPr="00C26D2D">
        <w:rPr>
          <w:rFonts w:ascii="Arial" w:eastAsia="Gulim" w:hAnsi="Arial" w:cs="Arial"/>
          <w:b/>
          <w:bCs/>
          <w:color w:val="333333"/>
          <w:kern w:val="0"/>
          <w:sz w:val="21"/>
          <w:szCs w:val="21"/>
        </w:rPr>
        <w:br/>
        <w:t>Using the information in these tables, match sentences 1-13 with the appropriate country.</w:t>
      </w:r>
    </w:p>
    <w:tbl>
      <w:tblPr>
        <w:tblW w:w="5000" w:type="pct"/>
        <w:tblCellMar>
          <w:top w:w="15" w:type="dxa"/>
          <w:left w:w="15" w:type="dxa"/>
          <w:bottom w:w="15" w:type="dxa"/>
          <w:right w:w="15" w:type="dxa"/>
        </w:tblCellMar>
        <w:tblLook w:val="04A0" w:firstRow="1" w:lastRow="0" w:firstColumn="1" w:lastColumn="0" w:noHBand="0" w:noVBand="1"/>
      </w:tblPr>
      <w:tblGrid>
        <w:gridCol w:w="1806"/>
        <w:gridCol w:w="1805"/>
        <w:gridCol w:w="1805"/>
        <w:gridCol w:w="1805"/>
        <w:gridCol w:w="1805"/>
      </w:tblGrid>
      <w:tr w:rsidR="00C26D2D" w:rsidRPr="00C26D2D" w:rsidTr="00C26D2D">
        <w:tc>
          <w:tcPr>
            <w:tcW w:w="1000" w:type="pct"/>
            <w:tcMar>
              <w:top w:w="0" w:type="dxa"/>
              <w:left w:w="0" w:type="dxa"/>
              <w:bottom w:w="0" w:type="dxa"/>
              <w:right w:w="0" w:type="dxa"/>
            </w:tcMar>
            <w:vAlign w:val="center"/>
            <w:hideMark/>
          </w:tcPr>
          <w:p w:rsidR="00C26D2D" w:rsidRPr="00C26D2D" w:rsidRDefault="00C26D2D" w:rsidP="00C26D2D">
            <w:pPr>
              <w:widowControl/>
              <w:wordWrap/>
              <w:autoSpaceDE/>
              <w:autoSpaceDN/>
              <w:spacing w:after="450" w:line="240" w:lineRule="auto"/>
              <w:jc w:val="center"/>
              <w:rPr>
                <w:rFonts w:ascii="Arial" w:eastAsia="Gulim" w:hAnsi="Arial" w:cs="Arial"/>
                <w:color w:val="000000"/>
                <w:kern w:val="0"/>
                <w:sz w:val="15"/>
                <w:szCs w:val="15"/>
              </w:rPr>
            </w:pPr>
            <w:r>
              <w:rPr>
                <w:rFonts w:ascii="Arial" w:eastAsia="Gulim" w:hAnsi="Arial" w:cs="Arial"/>
                <w:noProof/>
                <w:color w:val="000000"/>
                <w:kern w:val="0"/>
                <w:sz w:val="15"/>
                <w:szCs w:val="15"/>
                <w:lang w:eastAsia="ja-JP"/>
              </w:rPr>
              <w:drawing>
                <wp:inline distT="0" distB="0" distL="0" distR="0" wp14:anchorId="3CB98776" wp14:editId="348E8B9D">
                  <wp:extent cx="400050" cy="276225"/>
                  <wp:effectExtent l="0" t="0" r="0" b="9525"/>
                  <wp:docPr id="70" name="그림 70" descr="IE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IELTS"/>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00050" cy="276225"/>
                          </a:xfrm>
                          <a:prstGeom prst="rect">
                            <a:avLst/>
                          </a:prstGeom>
                          <a:noFill/>
                          <a:ln>
                            <a:noFill/>
                          </a:ln>
                        </pic:spPr>
                      </pic:pic>
                    </a:graphicData>
                  </a:graphic>
                </wp:inline>
              </w:drawing>
            </w:r>
          </w:p>
        </w:tc>
        <w:tc>
          <w:tcPr>
            <w:tcW w:w="1000" w:type="pct"/>
            <w:tcMar>
              <w:top w:w="0" w:type="dxa"/>
              <w:left w:w="0" w:type="dxa"/>
              <w:bottom w:w="0" w:type="dxa"/>
              <w:right w:w="0" w:type="dxa"/>
            </w:tcMar>
            <w:vAlign w:val="center"/>
            <w:hideMark/>
          </w:tcPr>
          <w:p w:rsidR="00C26D2D" w:rsidRPr="00C26D2D" w:rsidRDefault="00C26D2D" w:rsidP="00C26D2D">
            <w:pPr>
              <w:widowControl/>
              <w:wordWrap/>
              <w:autoSpaceDE/>
              <w:autoSpaceDN/>
              <w:spacing w:after="450" w:line="240" w:lineRule="auto"/>
              <w:jc w:val="center"/>
              <w:rPr>
                <w:rFonts w:ascii="Arial" w:eastAsia="Gulim" w:hAnsi="Arial" w:cs="Arial"/>
                <w:color w:val="000000"/>
                <w:kern w:val="0"/>
                <w:sz w:val="15"/>
                <w:szCs w:val="15"/>
              </w:rPr>
            </w:pPr>
            <w:r>
              <w:rPr>
                <w:rFonts w:ascii="Arial" w:eastAsia="Gulim" w:hAnsi="Arial" w:cs="Arial"/>
                <w:noProof/>
                <w:color w:val="000000"/>
                <w:kern w:val="0"/>
                <w:sz w:val="15"/>
                <w:szCs w:val="15"/>
                <w:lang w:eastAsia="ja-JP"/>
              </w:rPr>
              <w:drawing>
                <wp:inline distT="0" distB="0" distL="0" distR="0" wp14:anchorId="5B8EE664" wp14:editId="14297ACC">
                  <wp:extent cx="400050" cy="276225"/>
                  <wp:effectExtent l="0" t="0" r="0" b="9525"/>
                  <wp:docPr id="69" name="그림 69" descr="IE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IELTS"/>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00050" cy="276225"/>
                          </a:xfrm>
                          <a:prstGeom prst="rect">
                            <a:avLst/>
                          </a:prstGeom>
                          <a:noFill/>
                          <a:ln>
                            <a:noFill/>
                          </a:ln>
                        </pic:spPr>
                      </pic:pic>
                    </a:graphicData>
                  </a:graphic>
                </wp:inline>
              </w:drawing>
            </w:r>
          </w:p>
        </w:tc>
        <w:tc>
          <w:tcPr>
            <w:tcW w:w="1000" w:type="pct"/>
            <w:tcMar>
              <w:top w:w="0" w:type="dxa"/>
              <w:left w:w="0" w:type="dxa"/>
              <w:bottom w:w="0" w:type="dxa"/>
              <w:right w:w="0" w:type="dxa"/>
            </w:tcMar>
            <w:vAlign w:val="center"/>
            <w:hideMark/>
          </w:tcPr>
          <w:p w:rsidR="00C26D2D" w:rsidRPr="00C26D2D" w:rsidRDefault="00C26D2D" w:rsidP="00C26D2D">
            <w:pPr>
              <w:widowControl/>
              <w:wordWrap/>
              <w:autoSpaceDE/>
              <w:autoSpaceDN/>
              <w:spacing w:after="450" w:line="240" w:lineRule="auto"/>
              <w:jc w:val="center"/>
              <w:rPr>
                <w:rFonts w:ascii="Arial" w:eastAsia="Gulim" w:hAnsi="Arial" w:cs="Arial"/>
                <w:color w:val="000000"/>
                <w:kern w:val="0"/>
                <w:sz w:val="15"/>
                <w:szCs w:val="15"/>
              </w:rPr>
            </w:pPr>
            <w:r>
              <w:rPr>
                <w:rFonts w:ascii="Arial" w:eastAsia="Gulim" w:hAnsi="Arial" w:cs="Arial"/>
                <w:noProof/>
                <w:color w:val="000000"/>
                <w:kern w:val="0"/>
                <w:sz w:val="15"/>
                <w:szCs w:val="15"/>
                <w:lang w:eastAsia="ja-JP"/>
              </w:rPr>
              <w:drawing>
                <wp:inline distT="0" distB="0" distL="0" distR="0" wp14:anchorId="1658B03D" wp14:editId="636DDC9D">
                  <wp:extent cx="400050" cy="276225"/>
                  <wp:effectExtent l="0" t="0" r="0" b="9525"/>
                  <wp:docPr id="68" name="그림 68" descr="IE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IELT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00050" cy="276225"/>
                          </a:xfrm>
                          <a:prstGeom prst="rect">
                            <a:avLst/>
                          </a:prstGeom>
                          <a:noFill/>
                          <a:ln>
                            <a:noFill/>
                          </a:ln>
                        </pic:spPr>
                      </pic:pic>
                    </a:graphicData>
                  </a:graphic>
                </wp:inline>
              </w:drawing>
            </w:r>
          </w:p>
        </w:tc>
        <w:tc>
          <w:tcPr>
            <w:tcW w:w="1000" w:type="pct"/>
            <w:tcMar>
              <w:top w:w="0" w:type="dxa"/>
              <w:left w:w="0" w:type="dxa"/>
              <w:bottom w:w="0" w:type="dxa"/>
              <w:right w:w="0" w:type="dxa"/>
            </w:tcMar>
            <w:vAlign w:val="center"/>
            <w:hideMark/>
          </w:tcPr>
          <w:p w:rsidR="00C26D2D" w:rsidRPr="00C26D2D" w:rsidRDefault="00C26D2D" w:rsidP="00C26D2D">
            <w:pPr>
              <w:widowControl/>
              <w:wordWrap/>
              <w:autoSpaceDE/>
              <w:autoSpaceDN/>
              <w:spacing w:after="450" w:line="240" w:lineRule="auto"/>
              <w:jc w:val="center"/>
              <w:rPr>
                <w:rFonts w:ascii="Arial" w:eastAsia="Gulim" w:hAnsi="Arial" w:cs="Arial"/>
                <w:color w:val="000000"/>
                <w:kern w:val="0"/>
                <w:sz w:val="15"/>
                <w:szCs w:val="15"/>
              </w:rPr>
            </w:pPr>
            <w:r>
              <w:rPr>
                <w:rFonts w:ascii="Arial" w:eastAsia="Gulim" w:hAnsi="Arial" w:cs="Arial"/>
                <w:noProof/>
                <w:color w:val="000000"/>
                <w:kern w:val="0"/>
                <w:sz w:val="15"/>
                <w:szCs w:val="15"/>
                <w:lang w:eastAsia="ja-JP"/>
              </w:rPr>
              <w:drawing>
                <wp:inline distT="0" distB="0" distL="0" distR="0" wp14:anchorId="08B565AE" wp14:editId="320A743E">
                  <wp:extent cx="400050" cy="276225"/>
                  <wp:effectExtent l="0" t="0" r="0" b="9525"/>
                  <wp:docPr id="67" name="그림 67" descr="IE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IELTS"/>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00050" cy="276225"/>
                          </a:xfrm>
                          <a:prstGeom prst="rect">
                            <a:avLst/>
                          </a:prstGeom>
                          <a:noFill/>
                          <a:ln>
                            <a:noFill/>
                          </a:ln>
                        </pic:spPr>
                      </pic:pic>
                    </a:graphicData>
                  </a:graphic>
                </wp:inline>
              </w:drawing>
            </w:r>
          </w:p>
        </w:tc>
        <w:tc>
          <w:tcPr>
            <w:tcW w:w="1000" w:type="pct"/>
            <w:tcMar>
              <w:top w:w="0" w:type="dxa"/>
              <w:left w:w="0" w:type="dxa"/>
              <w:bottom w:w="0" w:type="dxa"/>
              <w:right w:w="0" w:type="dxa"/>
            </w:tcMar>
            <w:vAlign w:val="center"/>
            <w:hideMark/>
          </w:tcPr>
          <w:p w:rsidR="00C26D2D" w:rsidRPr="00C26D2D" w:rsidRDefault="00C26D2D" w:rsidP="00C26D2D">
            <w:pPr>
              <w:widowControl/>
              <w:wordWrap/>
              <w:autoSpaceDE/>
              <w:autoSpaceDN/>
              <w:spacing w:after="450" w:line="240" w:lineRule="auto"/>
              <w:jc w:val="center"/>
              <w:rPr>
                <w:rFonts w:ascii="Arial" w:eastAsia="Gulim" w:hAnsi="Arial" w:cs="Arial"/>
                <w:color w:val="000000"/>
                <w:kern w:val="0"/>
                <w:sz w:val="15"/>
                <w:szCs w:val="15"/>
              </w:rPr>
            </w:pPr>
            <w:r>
              <w:rPr>
                <w:rFonts w:ascii="Arial" w:eastAsia="Gulim" w:hAnsi="Arial" w:cs="Arial"/>
                <w:noProof/>
                <w:color w:val="000000"/>
                <w:kern w:val="0"/>
                <w:sz w:val="15"/>
                <w:szCs w:val="15"/>
                <w:lang w:eastAsia="ja-JP"/>
              </w:rPr>
              <w:drawing>
                <wp:inline distT="0" distB="0" distL="0" distR="0" wp14:anchorId="561A328F" wp14:editId="46126F17">
                  <wp:extent cx="400050" cy="276225"/>
                  <wp:effectExtent l="0" t="0" r="0" b="9525"/>
                  <wp:docPr id="66" name="그림 66" descr="IE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IELTS"/>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00050" cy="276225"/>
                          </a:xfrm>
                          <a:prstGeom prst="rect">
                            <a:avLst/>
                          </a:prstGeom>
                          <a:noFill/>
                          <a:ln>
                            <a:noFill/>
                          </a:ln>
                        </pic:spPr>
                      </pic:pic>
                    </a:graphicData>
                  </a:graphic>
                </wp:inline>
              </w:drawing>
            </w:r>
          </w:p>
        </w:tc>
      </w:tr>
      <w:tr w:rsidR="00C26D2D" w:rsidRPr="00C26D2D" w:rsidTr="00C26D2D">
        <w:tc>
          <w:tcPr>
            <w:tcW w:w="1000" w:type="pct"/>
            <w:tcMar>
              <w:top w:w="0" w:type="dxa"/>
              <w:left w:w="0" w:type="dxa"/>
              <w:bottom w:w="0" w:type="dxa"/>
              <w:right w:w="0" w:type="dxa"/>
            </w:tcMar>
            <w:vAlign w:val="center"/>
            <w:hideMark/>
          </w:tcPr>
          <w:p w:rsidR="00C26D2D" w:rsidRPr="00C26D2D" w:rsidRDefault="00C26D2D" w:rsidP="00C26D2D">
            <w:pPr>
              <w:widowControl/>
              <w:wordWrap/>
              <w:autoSpaceDE/>
              <w:autoSpaceDN/>
              <w:spacing w:after="450" w:line="240" w:lineRule="auto"/>
              <w:jc w:val="center"/>
              <w:rPr>
                <w:rFonts w:ascii="Arial" w:eastAsia="Gulim" w:hAnsi="Arial" w:cs="Arial"/>
                <w:color w:val="000000"/>
                <w:kern w:val="0"/>
                <w:sz w:val="15"/>
                <w:szCs w:val="15"/>
              </w:rPr>
            </w:pPr>
            <w:r w:rsidRPr="00C26D2D">
              <w:rPr>
                <w:rFonts w:ascii="Arial" w:eastAsia="Gulim" w:hAnsi="Arial" w:cs="Arial"/>
                <w:color w:val="000000"/>
                <w:kern w:val="0"/>
                <w:sz w:val="15"/>
                <w:szCs w:val="15"/>
              </w:rPr>
              <w:t>Number of people</w:t>
            </w:r>
            <w:r w:rsidRPr="00C26D2D">
              <w:rPr>
                <w:rFonts w:ascii="Arial" w:eastAsia="Gulim" w:hAnsi="Arial" w:cs="Arial"/>
                <w:color w:val="000000"/>
                <w:kern w:val="0"/>
                <w:sz w:val="15"/>
                <w:szCs w:val="15"/>
              </w:rPr>
              <w:br/>
              <w:t>under 18 years of age</w:t>
            </w:r>
          </w:p>
        </w:tc>
        <w:tc>
          <w:tcPr>
            <w:tcW w:w="1000" w:type="pct"/>
            <w:tcMar>
              <w:top w:w="0" w:type="dxa"/>
              <w:left w:w="0" w:type="dxa"/>
              <w:bottom w:w="0" w:type="dxa"/>
              <w:right w:w="0" w:type="dxa"/>
            </w:tcMar>
            <w:vAlign w:val="center"/>
            <w:hideMark/>
          </w:tcPr>
          <w:p w:rsidR="00C26D2D" w:rsidRPr="00C26D2D" w:rsidRDefault="00C26D2D" w:rsidP="00C26D2D">
            <w:pPr>
              <w:widowControl/>
              <w:wordWrap/>
              <w:autoSpaceDE/>
              <w:autoSpaceDN/>
              <w:spacing w:after="450" w:line="240" w:lineRule="auto"/>
              <w:jc w:val="center"/>
              <w:rPr>
                <w:rFonts w:ascii="Arial" w:eastAsia="Gulim" w:hAnsi="Arial" w:cs="Arial"/>
                <w:color w:val="000000"/>
                <w:kern w:val="0"/>
                <w:sz w:val="15"/>
                <w:szCs w:val="15"/>
              </w:rPr>
            </w:pPr>
            <w:r w:rsidRPr="00C26D2D">
              <w:rPr>
                <w:rFonts w:ascii="Arial" w:eastAsia="Gulim" w:hAnsi="Arial" w:cs="Arial"/>
                <w:color w:val="000000"/>
                <w:kern w:val="0"/>
                <w:sz w:val="15"/>
                <w:szCs w:val="15"/>
              </w:rPr>
              <w:t>Number of people</w:t>
            </w:r>
            <w:r w:rsidRPr="00C26D2D">
              <w:rPr>
                <w:rFonts w:ascii="Arial" w:eastAsia="Gulim" w:hAnsi="Arial" w:cs="Arial"/>
                <w:color w:val="000000"/>
                <w:kern w:val="0"/>
                <w:sz w:val="15"/>
                <w:szCs w:val="15"/>
              </w:rPr>
              <w:br/>
              <w:t>over 65 years of age</w:t>
            </w:r>
          </w:p>
        </w:tc>
        <w:tc>
          <w:tcPr>
            <w:tcW w:w="1000" w:type="pct"/>
            <w:tcMar>
              <w:top w:w="0" w:type="dxa"/>
              <w:left w:w="0" w:type="dxa"/>
              <w:bottom w:w="0" w:type="dxa"/>
              <w:right w:w="0" w:type="dxa"/>
            </w:tcMar>
            <w:vAlign w:val="center"/>
            <w:hideMark/>
          </w:tcPr>
          <w:p w:rsidR="00C26D2D" w:rsidRPr="00C26D2D" w:rsidRDefault="00C26D2D" w:rsidP="00C26D2D">
            <w:pPr>
              <w:widowControl/>
              <w:wordWrap/>
              <w:autoSpaceDE/>
              <w:autoSpaceDN/>
              <w:spacing w:after="450" w:line="240" w:lineRule="auto"/>
              <w:jc w:val="center"/>
              <w:rPr>
                <w:rFonts w:ascii="Arial" w:eastAsia="Gulim" w:hAnsi="Arial" w:cs="Arial"/>
                <w:color w:val="000000"/>
                <w:kern w:val="0"/>
                <w:sz w:val="15"/>
                <w:szCs w:val="15"/>
              </w:rPr>
            </w:pPr>
            <w:r w:rsidRPr="00C26D2D">
              <w:rPr>
                <w:rFonts w:ascii="Arial" w:eastAsia="Gulim" w:hAnsi="Arial" w:cs="Arial"/>
                <w:color w:val="000000"/>
                <w:kern w:val="0"/>
                <w:sz w:val="15"/>
                <w:szCs w:val="15"/>
              </w:rPr>
              <w:t>Number</w:t>
            </w:r>
            <w:r w:rsidRPr="00C26D2D">
              <w:rPr>
                <w:rFonts w:ascii="Arial" w:eastAsia="Gulim" w:hAnsi="Arial" w:cs="Arial"/>
                <w:color w:val="000000"/>
                <w:kern w:val="0"/>
                <w:sz w:val="15"/>
                <w:szCs w:val="15"/>
              </w:rPr>
              <w:br/>
              <w:t>of deaths</w:t>
            </w:r>
          </w:p>
        </w:tc>
        <w:tc>
          <w:tcPr>
            <w:tcW w:w="1000" w:type="pct"/>
            <w:tcMar>
              <w:top w:w="0" w:type="dxa"/>
              <w:left w:w="0" w:type="dxa"/>
              <w:bottom w:w="0" w:type="dxa"/>
              <w:right w:w="0" w:type="dxa"/>
            </w:tcMar>
            <w:vAlign w:val="center"/>
            <w:hideMark/>
          </w:tcPr>
          <w:p w:rsidR="00C26D2D" w:rsidRPr="00C26D2D" w:rsidRDefault="00C26D2D" w:rsidP="00C26D2D">
            <w:pPr>
              <w:widowControl/>
              <w:wordWrap/>
              <w:autoSpaceDE/>
              <w:autoSpaceDN/>
              <w:spacing w:after="450" w:line="240" w:lineRule="auto"/>
              <w:jc w:val="center"/>
              <w:rPr>
                <w:rFonts w:ascii="Arial" w:eastAsia="Gulim" w:hAnsi="Arial" w:cs="Arial"/>
                <w:color w:val="000000"/>
                <w:kern w:val="0"/>
                <w:sz w:val="15"/>
                <w:szCs w:val="15"/>
              </w:rPr>
            </w:pPr>
            <w:r w:rsidRPr="00C26D2D">
              <w:rPr>
                <w:rFonts w:ascii="Arial" w:eastAsia="Gulim" w:hAnsi="Arial" w:cs="Arial"/>
                <w:color w:val="000000"/>
                <w:kern w:val="0"/>
                <w:sz w:val="15"/>
                <w:szCs w:val="15"/>
              </w:rPr>
              <w:t>Number of</w:t>
            </w:r>
            <w:r w:rsidRPr="00C26D2D">
              <w:rPr>
                <w:rFonts w:ascii="Arial" w:eastAsia="Gulim" w:hAnsi="Arial" w:cs="Arial"/>
                <w:color w:val="000000"/>
                <w:kern w:val="0"/>
                <w:sz w:val="15"/>
                <w:szCs w:val="15"/>
              </w:rPr>
              <w:br/>
              <w:t>married people</w:t>
            </w:r>
          </w:p>
        </w:tc>
        <w:tc>
          <w:tcPr>
            <w:tcW w:w="1000" w:type="pct"/>
            <w:tcMar>
              <w:top w:w="0" w:type="dxa"/>
              <w:left w:w="0" w:type="dxa"/>
              <w:bottom w:w="0" w:type="dxa"/>
              <w:right w:w="0" w:type="dxa"/>
            </w:tcMar>
            <w:vAlign w:val="center"/>
            <w:hideMark/>
          </w:tcPr>
          <w:p w:rsidR="00C26D2D" w:rsidRPr="00C26D2D" w:rsidRDefault="00C26D2D" w:rsidP="00C26D2D">
            <w:pPr>
              <w:widowControl/>
              <w:wordWrap/>
              <w:autoSpaceDE/>
              <w:autoSpaceDN/>
              <w:spacing w:after="450" w:line="240" w:lineRule="auto"/>
              <w:jc w:val="center"/>
              <w:rPr>
                <w:rFonts w:ascii="Arial" w:eastAsia="Gulim" w:hAnsi="Arial" w:cs="Arial"/>
                <w:color w:val="000000"/>
                <w:kern w:val="0"/>
                <w:sz w:val="15"/>
                <w:szCs w:val="15"/>
              </w:rPr>
            </w:pPr>
            <w:r w:rsidRPr="00C26D2D">
              <w:rPr>
                <w:rFonts w:ascii="Arial" w:eastAsia="Gulim" w:hAnsi="Arial" w:cs="Arial"/>
                <w:color w:val="000000"/>
                <w:kern w:val="0"/>
                <w:sz w:val="15"/>
                <w:szCs w:val="15"/>
              </w:rPr>
              <w:t>Number of</w:t>
            </w:r>
            <w:r w:rsidRPr="00C26D2D">
              <w:rPr>
                <w:rFonts w:ascii="Arial" w:eastAsia="Gulim" w:hAnsi="Arial" w:cs="Arial"/>
                <w:color w:val="000000"/>
                <w:kern w:val="0"/>
                <w:sz w:val="15"/>
                <w:szCs w:val="15"/>
              </w:rPr>
              <w:br/>
              <w:t>single people</w:t>
            </w:r>
          </w:p>
        </w:tc>
      </w:tr>
      <w:tr w:rsidR="00C26D2D" w:rsidRPr="00C26D2D" w:rsidTr="00C26D2D">
        <w:trPr>
          <w:trHeight w:val="600"/>
        </w:trPr>
        <w:tc>
          <w:tcPr>
            <w:tcW w:w="0" w:type="auto"/>
            <w:gridSpan w:val="5"/>
            <w:tcMar>
              <w:top w:w="0" w:type="dxa"/>
              <w:left w:w="0" w:type="dxa"/>
              <w:bottom w:w="0" w:type="dxa"/>
              <w:right w:w="0" w:type="dxa"/>
            </w:tcMar>
            <w:vAlign w:val="center"/>
            <w:hideMark/>
          </w:tcPr>
          <w:p w:rsidR="00C26D2D" w:rsidRPr="00C26D2D" w:rsidRDefault="00C26D2D" w:rsidP="00C26D2D">
            <w:pPr>
              <w:widowControl/>
              <w:wordWrap/>
              <w:autoSpaceDE/>
              <w:autoSpaceDN/>
              <w:spacing w:after="450" w:line="240" w:lineRule="auto"/>
              <w:jc w:val="center"/>
              <w:rPr>
                <w:rFonts w:ascii="Arial" w:eastAsia="Gulim" w:hAnsi="Arial" w:cs="Arial"/>
                <w:color w:val="000000"/>
                <w:kern w:val="0"/>
                <w:szCs w:val="20"/>
              </w:rPr>
            </w:pPr>
            <w:r w:rsidRPr="00C26D2D">
              <w:rPr>
                <w:rFonts w:ascii="Arial" w:eastAsia="Gulim" w:hAnsi="Arial" w:cs="Arial"/>
                <w:b/>
                <w:bCs/>
                <w:color w:val="000000"/>
                <w:kern w:val="0"/>
                <w:szCs w:val="20"/>
              </w:rPr>
              <w:t>Country 1: Lycia</w:t>
            </w:r>
          </w:p>
        </w:tc>
      </w:tr>
      <w:tr w:rsidR="00C26D2D" w:rsidRPr="00C26D2D" w:rsidTr="00C26D2D">
        <w:tc>
          <w:tcPr>
            <w:tcW w:w="1000" w:type="pct"/>
            <w:tcMar>
              <w:top w:w="0" w:type="dxa"/>
              <w:left w:w="0" w:type="dxa"/>
              <w:bottom w:w="0" w:type="dxa"/>
              <w:right w:w="0" w:type="dxa"/>
            </w:tcMar>
            <w:vAlign w:val="center"/>
            <w:hideMark/>
          </w:tcPr>
          <w:p w:rsidR="00C26D2D" w:rsidRPr="00C26D2D" w:rsidRDefault="00C26D2D" w:rsidP="00C26D2D">
            <w:pPr>
              <w:widowControl/>
              <w:wordWrap/>
              <w:autoSpaceDE/>
              <w:autoSpaceDN/>
              <w:spacing w:after="450" w:line="240" w:lineRule="auto"/>
              <w:jc w:val="center"/>
              <w:rPr>
                <w:rFonts w:ascii="Arial" w:eastAsia="Gulim" w:hAnsi="Arial" w:cs="Arial"/>
                <w:color w:val="000000"/>
                <w:kern w:val="0"/>
                <w:sz w:val="15"/>
                <w:szCs w:val="15"/>
              </w:rPr>
            </w:pPr>
            <w:r>
              <w:rPr>
                <w:rFonts w:ascii="Arial" w:eastAsia="Gulim" w:hAnsi="Arial" w:cs="Arial"/>
                <w:noProof/>
                <w:color w:val="000000"/>
                <w:kern w:val="0"/>
                <w:sz w:val="15"/>
                <w:szCs w:val="15"/>
                <w:lang w:eastAsia="ja-JP"/>
              </w:rPr>
              <w:lastRenderedPageBreak/>
              <w:drawing>
                <wp:inline distT="0" distB="0" distL="0" distR="0" wp14:anchorId="4C3CA8B6" wp14:editId="4E212269">
                  <wp:extent cx="904875" cy="1571625"/>
                  <wp:effectExtent l="0" t="0" r="9525" b="9525"/>
                  <wp:docPr id="65" name="그림 65" descr="IE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IELTS"/>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904875" cy="1571625"/>
                          </a:xfrm>
                          <a:prstGeom prst="rect">
                            <a:avLst/>
                          </a:prstGeom>
                          <a:noFill/>
                          <a:ln>
                            <a:noFill/>
                          </a:ln>
                        </pic:spPr>
                      </pic:pic>
                    </a:graphicData>
                  </a:graphic>
                </wp:inline>
              </w:drawing>
            </w:r>
          </w:p>
        </w:tc>
        <w:tc>
          <w:tcPr>
            <w:tcW w:w="1000" w:type="pct"/>
            <w:tcMar>
              <w:top w:w="0" w:type="dxa"/>
              <w:left w:w="0" w:type="dxa"/>
              <w:bottom w:w="0" w:type="dxa"/>
              <w:right w:w="0" w:type="dxa"/>
            </w:tcMar>
            <w:vAlign w:val="center"/>
            <w:hideMark/>
          </w:tcPr>
          <w:p w:rsidR="00C26D2D" w:rsidRPr="00C26D2D" w:rsidRDefault="00C26D2D" w:rsidP="00C26D2D">
            <w:pPr>
              <w:widowControl/>
              <w:wordWrap/>
              <w:autoSpaceDE/>
              <w:autoSpaceDN/>
              <w:spacing w:after="450" w:line="240" w:lineRule="auto"/>
              <w:jc w:val="center"/>
              <w:rPr>
                <w:rFonts w:ascii="Arial" w:eastAsia="Gulim" w:hAnsi="Arial" w:cs="Arial"/>
                <w:color w:val="000000"/>
                <w:kern w:val="0"/>
                <w:sz w:val="15"/>
                <w:szCs w:val="15"/>
              </w:rPr>
            </w:pPr>
            <w:r>
              <w:rPr>
                <w:rFonts w:ascii="Arial" w:eastAsia="Gulim" w:hAnsi="Arial" w:cs="Arial"/>
                <w:noProof/>
                <w:color w:val="000000"/>
                <w:kern w:val="0"/>
                <w:sz w:val="15"/>
                <w:szCs w:val="15"/>
                <w:lang w:eastAsia="ja-JP"/>
              </w:rPr>
              <w:drawing>
                <wp:inline distT="0" distB="0" distL="0" distR="0" wp14:anchorId="6831FD3E" wp14:editId="60CD3154">
                  <wp:extent cx="904875" cy="1571625"/>
                  <wp:effectExtent l="0" t="0" r="9525" b="9525"/>
                  <wp:docPr id="64" name="그림 64" descr="IE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IELTS"/>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904875" cy="1571625"/>
                          </a:xfrm>
                          <a:prstGeom prst="rect">
                            <a:avLst/>
                          </a:prstGeom>
                          <a:noFill/>
                          <a:ln>
                            <a:noFill/>
                          </a:ln>
                        </pic:spPr>
                      </pic:pic>
                    </a:graphicData>
                  </a:graphic>
                </wp:inline>
              </w:drawing>
            </w:r>
          </w:p>
        </w:tc>
        <w:tc>
          <w:tcPr>
            <w:tcW w:w="1000" w:type="pct"/>
            <w:tcMar>
              <w:top w:w="0" w:type="dxa"/>
              <w:left w:w="0" w:type="dxa"/>
              <w:bottom w:w="0" w:type="dxa"/>
              <w:right w:w="0" w:type="dxa"/>
            </w:tcMar>
            <w:vAlign w:val="center"/>
            <w:hideMark/>
          </w:tcPr>
          <w:p w:rsidR="00C26D2D" w:rsidRPr="00C26D2D" w:rsidRDefault="00C26D2D" w:rsidP="00C26D2D">
            <w:pPr>
              <w:widowControl/>
              <w:wordWrap/>
              <w:autoSpaceDE/>
              <w:autoSpaceDN/>
              <w:spacing w:after="450" w:line="240" w:lineRule="auto"/>
              <w:jc w:val="center"/>
              <w:rPr>
                <w:rFonts w:ascii="Arial" w:eastAsia="Gulim" w:hAnsi="Arial" w:cs="Arial"/>
                <w:color w:val="000000"/>
                <w:kern w:val="0"/>
                <w:sz w:val="15"/>
                <w:szCs w:val="15"/>
              </w:rPr>
            </w:pPr>
            <w:r>
              <w:rPr>
                <w:rFonts w:ascii="Arial" w:eastAsia="Gulim" w:hAnsi="Arial" w:cs="Arial"/>
                <w:noProof/>
                <w:color w:val="000000"/>
                <w:kern w:val="0"/>
                <w:sz w:val="15"/>
                <w:szCs w:val="15"/>
                <w:lang w:eastAsia="ja-JP"/>
              </w:rPr>
              <w:drawing>
                <wp:inline distT="0" distB="0" distL="0" distR="0" wp14:anchorId="3AEA3C62" wp14:editId="471B3F69">
                  <wp:extent cx="904875" cy="1571625"/>
                  <wp:effectExtent l="0" t="0" r="9525" b="9525"/>
                  <wp:docPr id="63" name="그림 63" descr="IE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IELTS"/>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904875" cy="1571625"/>
                          </a:xfrm>
                          <a:prstGeom prst="rect">
                            <a:avLst/>
                          </a:prstGeom>
                          <a:noFill/>
                          <a:ln>
                            <a:noFill/>
                          </a:ln>
                        </pic:spPr>
                      </pic:pic>
                    </a:graphicData>
                  </a:graphic>
                </wp:inline>
              </w:drawing>
            </w:r>
          </w:p>
        </w:tc>
        <w:tc>
          <w:tcPr>
            <w:tcW w:w="1000" w:type="pct"/>
            <w:tcMar>
              <w:top w:w="0" w:type="dxa"/>
              <w:left w:w="0" w:type="dxa"/>
              <w:bottom w:w="0" w:type="dxa"/>
              <w:right w:w="0" w:type="dxa"/>
            </w:tcMar>
            <w:vAlign w:val="center"/>
            <w:hideMark/>
          </w:tcPr>
          <w:p w:rsidR="00C26D2D" w:rsidRPr="00C26D2D" w:rsidRDefault="00C26D2D" w:rsidP="00C26D2D">
            <w:pPr>
              <w:widowControl/>
              <w:wordWrap/>
              <w:autoSpaceDE/>
              <w:autoSpaceDN/>
              <w:spacing w:after="450" w:line="240" w:lineRule="auto"/>
              <w:jc w:val="center"/>
              <w:rPr>
                <w:rFonts w:ascii="Arial" w:eastAsia="Gulim" w:hAnsi="Arial" w:cs="Arial"/>
                <w:color w:val="000000"/>
                <w:kern w:val="0"/>
                <w:sz w:val="15"/>
                <w:szCs w:val="15"/>
              </w:rPr>
            </w:pPr>
            <w:r>
              <w:rPr>
                <w:rFonts w:ascii="Arial" w:eastAsia="Gulim" w:hAnsi="Arial" w:cs="Arial"/>
                <w:noProof/>
                <w:color w:val="000000"/>
                <w:kern w:val="0"/>
                <w:sz w:val="15"/>
                <w:szCs w:val="15"/>
                <w:lang w:eastAsia="ja-JP"/>
              </w:rPr>
              <w:drawing>
                <wp:inline distT="0" distB="0" distL="0" distR="0" wp14:anchorId="7B5C87BE" wp14:editId="27D073BE">
                  <wp:extent cx="904875" cy="1571625"/>
                  <wp:effectExtent l="0" t="0" r="9525" b="9525"/>
                  <wp:docPr id="62" name="그림 62" descr="IE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IELTS"/>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904875" cy="1571625"/>
                          </a:xfrm>
                          <a:prstGeom prst="rect">
                            <a:avLst/>
                          </a:prstGeom>
                          <a:noFill/>
                          <a:ln>
                            <a:noFill/>
                          </a:ln>
                        </pic:spPr>
                      </pic:pic>
                    </a:graphicData>
                  </a:graphic>
                </wp:inline>
              </w:drawing>
            </w:r>
          </w:p>
        </w:tc>
        <w:tc>
          <w:tcPr>
            <w:tcW w:w="1000" w:type="pct"/>
            <w:tcMar>
              <w:top w:w="0" w:type="dxa"/>
              <w:left w:w="0" w:type="dxa"/>
              <w:bottom w:w="0" w:type="dxa"/>
              <w:right w:w="0" w:type="dxa"/>
            </w:tcMar>
            <w:vAlign w:val="center"/>
            <w:hideMark/>
          </w:tcPr>
          <w:p w:rsidR="00C26D2D" w:rsidRPr="00C26D2D" w:rsidRDefault="00C26D2D" w:rsidP="00C26D2D">
            <w:pPr>
              <w:widowControl/>
              <w:wordWrap/>
              <w:autoSpaceDE/>
              <w:autoSpaceDN/>
              <w:spacing w:after="450" w:line="240" w:lineRule="auto"/>
              <w:jc w:val="center"/>
              <w:rPr>
                <w:rFonts w:ascii="Arial" w:eastAsia="Gulim" w:hAnsi="Arial" w:cs="Arial"/>
                <w:color w:val="000000"/>
                <w:kern w:val="0"/>
                <w:sz w:val="15"/>
                <w:szCs w:val="15"/>
              </w:rPr>
            </w:pPr>
            <w:r>
              <w:rPr>
                <w:rFonts w:ascii="Arial" w:eastAsia="Gulim" w:hAnsi="Arial" w:cs="Arial"/>
                <w:noProof/>
                <w:color w:val="000000"/>
                <w:kern w:val="0"/>
                <w:sz w:val="15"/>
                <w:szCs w:val="15"/>
                <w:lang w:eastAsia="ja-JP"/>
              </w:rPr>
              <w:drawing>
                <wp:inline distT="0" distB="0" distL="0" distR="0" wp14:anchorId="02F51346" wp14:editId="0EF11057">
                  <wp:extent cx="904875" cy="1571625"/>
                  <wp:effectExtent l="0" t="0" r="9525" b="9525"/>
                  <wp:docPr id="61" name="그림 61" descr="IE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IELTS"/>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04875" cy="1571625"/>
                          </a:xfrm>
                          <a:prstGeom prst="rect">
                            <a:avLst/>
                          </a:prstGeom>
                          <a:noFill/>
                          <a:ln>
                            <a:noFill/>
                          </a:ln>
                        </pic:spPr>
                      </pic:pic>
                    </a:graphicData>
                  </a:graphic>
                </wp:inline>
              </w:drawing>
            </w:r>
          </w:p>
        </w:tc>
      </w:tr>
      <w:tr w:rsidR="00C26D2D" w:rsidRPr="00C26D2D" w:rsidTr="00C26D2D">
        <w:trPr>
          <w:trHeight w:val="600"/>
        </w:trPr>
        <w:tc>
          <w:tcPr>
            <w:tcW w:w="0" w:type="auto"/>
            <w:gridSpan w:val="5"/>
            <w:tcMar>
              <w:top w:w="0" w:type="dxa"/>
              <w:left w:w="0" w:type="dxa"/>
              <w:bottom w:w="0" w:type="dxa"/>
              <w:right w:w="0" w:type="dxa"/>
            </w:tcMar>
            <w:vAlign w:val="center"/>
            <w:hideMark/>
          </w:tcPr>
          <w:p w:rsidR="00C26D2D" w:rsidRPr="00C26D2D" w:rsidRDefault="00C26D2D" w:rsidP="00C26D2D">
            <w:pPr>
              <w:widowControl/>
              <w:wordWrap/>
              <w:autoSpaceDE/>
              <w:autoSpaceDN/>
              <w:spacing w:after="450" w:line="240" w:lineRule="auto"/>
              <w:jc w:val="center"/>
              <w:rPr>
                <w:rFonts w:ascii="Arial" w:eastAsia="Gulim" w:hAnsi="Arial" w:cs="Arial"/>
                <w:color w:val="000000"/>
                <w:kern w:val="0"/>
                <w:szCs w:val="20"/>
              </w:rPr>
            </w:pPr>
            <w:r w:rsidRPr="00C26D2D">
              <w:rPr>
                <w:rFonts w:ascii="Arial" w:eastAsia="Gulim" w:hAnsi="Arial" w:cs="Arial"/>
                <w:b/>
                <w:bCs/>
                <w:color w:val="000000"/>
                <w:kern w:val="0"/>
                <w:szCs w:val="20"/>
              </w:rPr>
              <w:t xml:space="preserve">Country 2: </w:t>
            </w:r>
            <w:proofErr w:type="spellStart"/>
            <w:r w:rsidRPr="00C26D2D">
              <w:rPr>
                <w:rFonts w:ascii="Arial" w:eastAsia="Gulim" w:hAnsi="Arial" w:cs="Arial"/>
                <w:b/>
                <w:bCs/>
                <w:color w:val="000000"/>
                <w:kern w:val="0"/>
                <w:szCs w:val="20"/>
              </w:rPr>
              <w:t>Cilica</w:t>
            </w:r>
            <w:proofErr w:type="spellEnd"/>
          </w:p>
        </w:tc>
      </w:tr>
      <w:tr w:rsidR="00C26D2D" w:rsidRPr="00C26D2D" w:rsidTr="00C26D2D">
        <w:tc>
          <w:tcPr>
            <w:tcW w:w="1000" w:type="pct"/>
            <w:tcMar>
              <w:top w:w="0" w:type="dxa"/>
              <w:left w:w="0" w:type="dxa"/>
              <w:bottom w:w="0" w:type="dxa"/>
              <w:right w:w="0" w:type="dxa"/>
            </w:tcMar>
            <w:vAlign w:val="center"/>
            <w:hideMark/>
          </w:tcPr>
          <w:p w:rsidR="00C26D2D" w:rsidRPr="00C26D2D" w:rsidRDefault="00C26D2D" w:rsidP="00C26D2D">
            <w:pPr>
              <w:widowControl/>
              <w:wordWrap/>
              <w:autoSpaceDE/>
              <w:autoSpaceDN/>
              <w:spacing w:after="450" w:line="240" w:lineRule="auto"/>
              <w:jc w:val="center"/>
              <w:rPr>
                <w:rFonts w:ascii="Arial" w:eastAsia="Gulim" w:hAnsi="Arial" w:cs="Arial"/>
                <w:color w:val="000000"/>
                <w:kern w:val="0"/>
                <w:sz w:val="15"/>
                <w:szCs w:val="15"/>
              </w:rPr>
            </w:pPr>
            <w:r>
              <w:rPr>
                <w:rFonts w:ascii="Arial" w:eastAsia="Gulim" w:hAnsi="Arial" w:cs="Arial"/>
                <w:noProof/>
                <w:color w:val="000000"/>
                <w:kern w:val="0"/>
                <w:sz w:val="15"/>
                <w:szCs w:val="15"/>
                <w:lang w:eastAsia="ja-JP"/>
              </w:rPr>
              <w:drawing>
                <wp:inline distT="0" distB="0" distL="0" distR="0" wp14:anchorId="510C9E04" wp14:editId="6C16EA13">
                  <wp:extent cx="904875" cy="1571625"/>
                  <wp:effectExtent l="0" t="0" r="9525" b="9525"/>
                  <wp:docPr id="60" name="그림 60" descr="IE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IELTS"/>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904875" cy="1571625"/>
                          </a:xfrm>
                          <a:prstGeom prst="rect">
                            <a:avLst/>
                          </a:prstGeom>
                          <a:noFill/>
                          <a:ln>
                            <a:noFill/>
                          </a:ln>
                        </pic:spPr>
                      </pic:pic>
                    </a:graphicData>
                  </a:graphic>
                </wp:inline>
              </w:drawing>
            </w:r>
          </w:p>
        </w:tc>
        <w:tc>
          <w:tcPr>
            <w:tcW w:w="1000" w:type="pct"/>
            <w:tcMar>
              <w:top w:w="0" w:type="dxa"/>
              <w:left w:w="0" w:type="dxa"/>
              <w:bottom w:w="0" w:type="dxa"/>
              <w:right w:w="0" w:type="dxa"/>
            </w:tcMar>
            <w:vAlign w:val="center"/>
            <w:hideMark/>
          </w:tcPr>
          <w:p w:rsidR="00C26D2D" w:rsidRPr="00C26D2D" w:rsidRDefault="00C26D2D" w:rsidP="00C26D2D">
            <w:pPr>
              <w:widowControl/>
              <w:wordWrap/>
              <w:autoSpaceDE/>
              <w:autoSpaceDN/>
              <w:spacing w:after="450" w:line="240" w:lineRule="auto"/>
              <w:jc w:val="center"/>
              <w:rPr>
                <w:rFonts w:ascii="Arial" w:eastAsia="Gulim" w:hAnsi="Arial" w:cs="Arial"/>
                <w:color w:val="000000"/>
                <w:kern w:val="0"/>
                <w:sz w:val="15"/>
                <w:szCs w:val="15"/>
              </w:rPr>
            </w:pPr>
            <w:r>
              <w:rPr>
                <w:rFonts w:ascii="Arial" w:eastAsia="Gulim" w:hAnsi="Arial" w:cs="Arial"/>
                <w:noProof/>
                <w:color w:val="000000"/>
                <w:kern w:val="0"/>
                <w:sz w:val="15"/>
                <w:szCs w:val="15"/>
                <w:lang w:eastAsia="ja-JP"/>
              </w:rPr>
              <w:drawing>
                <wp:inline distT="0" distB="0" distL="0" distR="0" wp14:anchorId="461EC6F3" wp14:editId="25C32F6C">
                  <wp:extent cx="904875" cy="1571625"/>
                  <wp:effectExtent l="0" t="0" r="9525" b="9525"/>
                  <wp:docPr id="59" name="그림 59" descr="IE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IELTS"/>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904875" cy="1571625"/>
                          </a:xfrm>
                          <a:prstGeom prst="rect">
                            <a:avLst/>
                          </a:prstGeom>
                          <a:noFill/>
                          <a:ln>
                            <a:noFill/>
                          </a:ln>
                        </pic:spPr>
                      </pic:pic>
                    </a:graphicData>
                  </a:graphic>
                </wp:inline>
              </w:drawing>
            </w:r>
          </w:p>
        </w:tc>
        <w:tc>
          <w:tcPr>
            <w:tcW w:w="1000" w:type="pct"/>
            <w:tcMar>
              <w:top w:w="0" w:type="dxa"/>
              <w:left w:w="0" w:type="dxa"/>
              <w:bottom w:w="0" w:type="dxa"/>
              <w:right w:w="0" w:type="dxa"/>
            </w:tcMar>
            <w:vAlign w:val="center"/>
            <w:hideMark/>
          </w:tcPr>
          <w:p w:rsidR="00C26D2D" w:rsidRPr="00C26D2D" w:rsidRDefault="00C26D2D" w:rsidP="00C26D2D">
            <w:pPr>
              <w:widowControl/>
              <w:wordWrap/>
              <w:autoSpaceDE/>
              <w:autoSpaceDN/>
              <w:spacing w:after="450" w:line="240" w:lineRule="auto"/>
              <w:jc w:val="center"/>
              <w:rPr>
                <w:rFonts w:ascii="Arial" w:eastAsia="Gulim" w:hAnsi="Arial" w:cs="Arial"/>
                <w:color w:val="000000"/>
                <w:kern w:val="0"/>
                <w:sz w:val="15"/>
                <w:szCs w:val="15"/>
              </w:rPr>
            </w:pPr>
            <w:r>
              <w:rPr>
                <w:rFonts w:ascii="Arial" w:eastAsia="Gulim" w:hAnsi="Arial" w:cs="Arial"/>
                <w:noProof/>
                <w:color w:val="000000"/>
                <w:kern w:val="0"/>
                <w:sz w:val="15"/>
                <w:szCs w:val="15"/>
                <w:lang w:eastAsia="ja-JP"/>
              </w:rPr>
              <w:drawing>
                <wp:inline distT="0" distB="0" distL="0" distR="0" wp14:anchorId="4BFEFF3A" wp14:editId="1092285E">
                  <wp:extent cx="904875" cy="1571625"/>
                  <wp:effectExtent l="0" t="0" r="9525" b="9525"/>
                  <wp:docPr id="58" name="그림 58" descr="IE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IELTS"/>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04875" cy="1571625"/>
                          </a:xfrm>
                          <a:prstGeom prst="rect">
                            <a:avLst/>
                          </a:prstGeom>
                          <a:noFill/>
                          <a:ln>
                            <a:noFill/>
                          </a:ln>
                        </pic:spPr>
                      </pic:pic>
                    </a:graphicData>
                  </a:graphic>
                </wp:inline>
              </w:drawing>
            </w:r>
          </w:p>
        </w:tc>
        <w:tc>
          <w:tcPr>
            <w:tcW w:w="1000" w:type="pct"/>
            <w:tcMar>
              <w:top w:w="0" w:type="dxa"/>
              <w:left w:w="0" w:type="dxa"/>
              <w:bottom w:w="0" w:type="dxa"/>
              <w:right w:w="0" w:type="dxa"/>
            </w:tcMar>
            <w:vAlign w:val="center"/>
            <w:hideMark/>
          </w:tcPr>
          <w:p w:rsidR="00C26D2D" w:rsidRPr="00C26D2D" w:rsidRDefault="00C26D2D" w:rsidP="00C26D2D">
            <w:pPr>
              <w:widowControl/>
              <w:wordWrap/>
              <w:autoSpaceDE/>
              <w:autoSpaceDN/>
              <w:spacing w:after="450" w:line="240" w:lineRule="auto"/>
              <w:jc w:val="center"/>
              <w:rPr>
                <w:rFonts w:ascii="Arial" w:eastAsia="Gulim" w:hAnsi="Arial" w:cs="Arial"/>
                <w:color w:val="000000"/>
                <w:kern w:val="0"/>
                <w:sz w:val="15"/>
                <w:szCs w:val="15"/>
              </w:rPr>
            </w:pPr>
            <w:r>
              <w:rPr>
                <w:rFonts w:ascii="Arial" w:eastAsia="Gulim" w:hAnsi="Arial" w:cs="Arial"/>
                <w:noProof/>
                <w:color w:val="000000"/>
                <w:kern w:val="0"/>
                <w:sz w:val="15"/>
                <w:szCs w:val="15"/>
                <w:lang w:eastAsia="ja-JP"/>
              </w:rPr>
              <w:drawing>
                <wp:inline distT="0" distB="0" distL="0" distR="0" wp14:anchorId="52235EE3" wp14:editId="31FC01E8">
                  <wp:extent cx="904875" cy="1571625"/>
                  <wp:effectExtent l="0" t="0" r="9525" b="9525"/>
                  <wp:docPr id="57" name="그림 57" descr="IE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IELTS"/>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904875" cy="1571625"/>
                          </a:xfrm>
                          <a:prstGeom prst="rect">
                            <a:avLst/>
                          </a:prstGeom>
                          <a:noFill/>
                          <a:ln>
                            <a:noFill/>
                          </a:ln>
                        </pic:spPr>
                      </pic:pic>
                    </a:graphicData>
                  </a:graphic>
                </wp:inline>
              </w:drawing>
            </w:r>
          </w:p>
        </w:tc>
        <w:tc>
          <w:tcPr>
            <w:tcW w:w="1000" w:type="pct"/>
            <w:tcMar>
              <w:top w:w="0" w:type="dxa"/>
              <w:left w:w="0" w:type="dxa"/>
              <w:bottom w:w="0" w:type="dxa"/>
              <w:right w:w="0" w:type="dxa"/>
            </w:tcMar>
            <w:vAlign w:val="center"/>
            <w:hideMark/>
          </w:tcPr>
          <w:p w:rsidR="00C26D2D" w:rsidRPr="00C26D2D" w:rsidRDefault="00C26D2D" w:rsidP="00C26D2D">
            <w:pPr>
              <w:widowControl/>
              <w:wordWrap/>
              <w:autoSpaceDE/>
              <w:autoSpaceDN/>
              <w:spacing w:after="450" w:line="240" w:lineRule="auto"/>
              <w:jc w:val="center"/>
              <w:rPr>
                <w:rFonts w:ascii="Arial" w:eastAsia="Gulim" w:hAnsi="Arial" w:cs="Arial"/>
                <w:color w:val="000000"/>
                <w:kern w:val="0"/>
                <w:sz w:val="15"/>
                <w:szCs w:val="15"/>
              </w:rPr>
            </w:pPr>
            <w:r>
              <w:rPr>
                <w:rFonts w:ascii="Arial" w:eastAsia="Gulim" w:hAnsi="Arial" w:cs="Arial"/>
                <w:noProof/>
                <w:color w:val="000000"/>
                <w:kern w:val="0"/>
                <w:sz w:val="15"/>
                <w:szCs w:val="15"/>
                <w:lang w:eastAsia="ja-JP"/>
              </w:rPr>
              <w:drawing>
                <wp:inline distT="0" distB="0" distL="0" distR="0" wp14:anchorId="2BE1FA26" wp14:editId="1746479E">
                  <wp:extent cx="904875" cy="1571625"/>
                  <wp:effectExtent l="0" t="0" r="9525" b="9525"/>
                  <wp:docPr id="56" name="그림 56" descr="IE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IELTS"/>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904875" cy="1571625"/>
                          </a:xfrm>
                          <a:prstGeom prst="rect">
                            <a:avLst/>
                          </a:prstGeom>
                          <a:noFill/>
                          <a:ln>
                            <a:noFill/>
                          </a:ln>
                        </pic:spPr>
                      </pic:pic>
                    </a:graphicData>
                  </a:graphic>
                </wp:inline>
              </w:drawing>
            </w:r>
          </w:p>
        </w:tc>
      </w:tr>
      <w:tr w:rsidR="00C26D2D" w:rsidRPr="00C26D2D" w:rsidTr="00C26D2D">
        <w:trPr>
          <w:trHeight w:val="600"/>
        </w:trPr>
        <w:tc>
          <w:tcPr>
            <w:tcW w:w="0" w:type="auto"/>
            <w:gridSpan w:val="5"/>
            <w:tcMar>
              <w:top w:w="0" w:type="dxa"/>
              <w:left w:w="0" w:type="dxa"/>
              <w:bottom w:w="0" w:type="dxa"/>
              <w:right w:w="0" w:type="dxa"/>
            </w:tcMar>
            <w:vAlign w:val="center"/>
            <w:hideMark/>
          </w:tcPr>
          <w:p w:rsidR="00C26D2D" w:rsidRPr="00C26D2D" w:rsidRDefault="00C26D2D" w:rsidP="00C26D2D">
            <w:pPr>
              <w:widowControl/>
              <w:wordWrap/>
              <w:autoSpaceDE/>
              <w:autoSpaceDN/>
              <w:spacing w:after="450" w:line="240" w:lineRule="auto"/>
              <w:jc w:val="center"/>
              <w:rPr>
                <w:rFonts w:ascii="Arial" w:eastAsia="Gulim" w:hAnsi="Arial" w:cs="Arial"/>
                <w:color w:val="000000"/>
                <w:kern w:val="0"/>
                <w:szCs w:val="20"/>
              </w:rPr>
            </w:pPr>
            <w:r w:rsidRPr="00C26D2D">
              <w:rPr>
                <w:rFonts w:ascii="Arial" w:eastAsia="Gulim" w:hAnsi="Arial" w:cs="Arial"/>
                <w:b/>
                <w:bCs/>
                <w:color w:val="000000"/>
                <w:kern w:val="0"/>
                <w:szCs w:val="20"/>
              </w:rPr>
              <w:t>Country 3: Moesia</w:t>
            </w:r>
          </w:p>
        </w:tc>
      </w:tr>
      <w:tr w:rsidR="00C26D2D" w:rsidRPr="00C26D2D" w:rsidTr="00C26D2D">
        <w:tc>
          <w:tcPr>
            <w:tcW w:w="1000" w:type="pct"/>
            <w:tcMar>
              <w:top w:w="0" w:type="dxa"/>
              <w:left w:w="0" w:type="dxa"/>
              <w:bottom w:w="0" w:type="dxa"/>
              <w:right w:w="0" w:type="dxa"/>
            </w:tcMar>
            <w:vAlign w:val="center"/>
            <w:hideMark/>
          </w:tcPr>
          <w:p w:rsidR="00C26D2D" w:rsidRPr="00C26D2D" w:rsidRDefault="00C26D2D" w:rsidP="00C26D2D">
            <w:pPr>
              <w:widowControl/>
              <w:wordWrap/>
              <w:autoSpaceDE/>
              <w:autoSpaceDN/>
              <w:spacing w:after="450" w:line="240" w:lineRule="auto"/>
              <w:jc w:val="center"/>
              <w:rPr>
                <w:rFonts w:ascii="Arial" w:eastAsia="Gulim" w:hAnsi="Arial" w:cs="Arial"/>
                <w:color w:val="000000"/>
                <w:kern w:val="0"/>
                <w:sz w:val="15"/>
                <w:szCs w:val="15"/>
              </w:rPr>
            </w:pPr>
            <w:r>
              <w:rPr>
                <w:rFonts w:ascii="Arial" w:eastAsia="Gulim" w:hAnsi="Arial" w:cs="Arial"/>
                <w:noProof/>
                <w:color w:val="000000"/>
                <w:kern w:val="0"/>
                <w:sz w:val="15"/>
                <w:szCs w:val="15"/>
                <w:lang w:eastAsia="ja-JP"/>
              </w:rPr>
              <w:drawing>
                <wp:inline distT="0" distB="0" distL="0" distR="0" wp14:anchorId="7E363AA2" wp14:editId="01744893">
                  <wp:extent cx="904875" cy="1571625"/>
                  <wp:effectExtent l="0" t="0" r="9525" b="9525"/>
                  <wp:docPr id="55" name="그림 55" descr="IE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IELTS"/>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904875" cy="1571625"/>
                          </a:xfrm>
                          <a:prstGeom prst="rect">
                            <a:avLst/>
                          </a:prstGeom>
                          <a:noFill/>
                          <a:ln>
                            <a:noFill/>
                          </a:ln>
                        </pic:spPr>
                      </pic:pic>
                    </a:graphicData>
                  </a:graphic>
                </wp:inline>
              </w:drawing>
            </w:r>
          </w:p>
        </w:tc>
        <w:tc>
          <w:tcPr>
            <w:tcW w:w="1000" w:type="pct"/>
            <w:tcMar>
              <w:top w:w="0" w:type="dxa"/>
              <w:left w:w="0" w:type="dxa"/>
              <w:bottom w:w="0" w:type="dxa"/>
              <w:right w:w="0" w:type="dxa"/>
            </w:tcMar>
            <w:vAlign w:val="center"/>
            <w:hideMark/>
          </w:tcPr>
          <w:p w:rsidR="00C26D2D" w:rsidRPr="00C26D2D" w:rsidRDefault="00C26D2D" w:rsidP="00C26D2D">
            <w:pPr>
              <w:widowControl/>
              <w:wordWrap/>
              <w:autoSpaceDE/>
              <w:autoSpaceDN/>
              <w:spacing w:after="450" w:line="240" w:lineRule="auto"/>
              <w:jc w:val="center"/>
              <w:rPr>
                <w:rFonts w:ascii="Arial" w:eastAsia="Gulim" w:hAnsi="Arial" w:cs="Arial"/>
                <w:color w:val="000000"/>
                <w:kern w:val="0"/>
                <w:sz w:val="15"/>
                <w:szCs w:val="15"/>
              </w:rPr>
            </w:pPr>
            <w:r>
              <w:rPr>
                <w:rFonts w:ascii="Arial" w:eastAsia="Gulim" w:hAnsi="Arial" w:cs="Arial"/>
                <w:noProof/>
                <w:color w:val="000000"/>
                <w:kern w:val="0"/>
                <w:sz w:val="15"/>
                <w:szCs w:val="15"/>
                <w:lang w:eastAsia="ja-JP"/>
              </w:rPr>
              <w:drawing>
                <wp:inline distT="0" distB="0" distL="0" distR="0" wp14:anchorId="6510DC48" wp14:editId="52DFAECB">
                  <wp:extent cx="904875" cy="1571625"/>
                  <wp:effectExtent l="0" t="0" r="9525" b="9525"/>
                  <wp:docPr id="54" name="그림 54" descr="IE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IELTS"/>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904875" cy="1571625"/>
                          </a:xfrm>
                          <a:prstGeom prst="rect">
                            <a:avLst/>
                          </a:prstGeom>
                          <a:noFill/>
                          <a:ln>
                            <a:noFill/>
                          </a:ln>
                        </pic:spPr>
                      </pic:pic>
                    </a:graphicData>
                  </a:graphic>
                </wp:inline>
              </w:drawing>
            </w:r>
          </w:p>
        </w:tc>
        <w:tc>
          <w:tcPr>
            <w:tcW w:w="1000" w:type="pct"/>
            <w:tcMar>
              <w:top w:w="0" w:type="dxa"/>
              <w:left w:w="0" w:type="dxa"/>
              <w:bottom w:w="0" w:type="dxa"/>
              <w:right w:w="0" w:type="dxa"/>
            </w:tcMar>
            <w:vAlign w:val="center"/>
            <w:hideMark/>
          </w:tcPr>
          <w:p w:rsidR="00C26D2D" w:rsidRPr="00C26D2D" w:rsidRDefault="00C26D2D" w:rsidP="00C26D2D">
            <w:pPr>
              <w:widowControl/>
              <w:wordWrap/>
              <w:autoSpaceDE/>
              <w:autoSpaceDN/>
              <w:spacing w:after="450" w:line="240" w:lineRule="auto"/>
              <w:jc w:val="center"/>
              <w:rPr>
                <w:rFonts w:ascii="Arial" w:eastAsia="Gulim" w:hAnsi="Arial" w:cs="Arial"/>
                <w:color w:val="000000"/>
                <w:kern w:val="0"/>
                <w:sz w:val="15"/>
                <w:szCs w:val="15"/>
              </w:rPr>
            </w:pPr>
            <w:r>
              <w:rPr>
                <w:rFonts w:ascii="Arial" w:eastAsia="Gulim" w:hAnsi="Arial" w:cs="Arial"/>
                <w:noProof/>
                <w:color w:val="000000"/>
                <w:kern w:val="0"/>
                <w:sz w:val="15"/>
                <w:szCs w:val="15"/>
                <w:lang w:eastAsia="ja-JP"/>
              </w:rPr>
              <w:drawing>
                <wp:inline distT="0" distB="0" distL="0" distR="0" wp14:anchorId="6A41719E" wp14:editId="6BB0AC5D">
                  <wp:extent cx="904875" cy="1571625"/>
                  <wp:effectExtent l="0" t="0" r="9525" b="9525"/>
                  <wp:docPr id="53" name="그림 53" descr="IE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IELTS"/>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904875" cy="1571625"/>
                          </a:xfrm>
                          <a:prstGeom prst="rect">
                            <a:avLst/>
                          </a:prstGeom>
                          <a:noFill/>
                          <a:ln>
                            <a:noFill/>
                          </a:ln>
                        </pic:spPr>
                      </pic:pic>
                    </a:graphicData>
                  </a:graphic>
                </wp:inline>
              </w:drawing>
            </w:r>
          </w:p>
        </w:tc>
        <w:tc>
          <w:tcPr>
            <w:tcW w:w="1000" w:type="pct"/>
            <w:tcMar>
              <w:top w:w="0" w:type="dxa"/>
              <w:left w:w="0" w:type="dxa"/>
              <w:bottom w:w="0" w:type="dxa"/>
              <w:right w:w="0" w:type="dxa"/>
            </w:tcMar>
            <w:vAlign w:val="center"/>
            <w:hideMark/>
          </w:tcPr>
          <w:p w:rsidR="00C26D2D" w:rsidRPr="00C26D2D" w:rsidRDefault="00C26D2D" w:rsidP="00C26D2D">
            <w:pPr>
              <w:widowControl/>
              <w:wordWrap/>
              <w:autoSpaceDE/>
              <w:autoSpaceDN/>
              <w:spacing w:after="450" w:line="240" w:lineRule="auto"/>
              <w:jc w:val="center"/>
              <w:rPr>
                <w:rFonts w:ascii="Arial" w:eastAsia="Gulim" w:hAnsi="Arial" w:cs="Arial"/>
                <w:color w:val="000000"/>
                <w:kern w:val="0"/>
                <w:sz w:val="15"/>
                <w:szCs w:val="15"/>
              </w:rPr>
            </w:pPr>
            <w:r>
              <w:rPr>
                <w:rFonts w:ascii="Arial" w:eastAsia="Gulim" w:hAnsi="Arial" w:cs="Arial"/>
                <w:noProof/>
                <w:color w:val="000000"/>
                <w:kern w:val="0"/>
                <w:sz w:val="15"/>
                <w:szCs w:val="15"/>
                <w:lang w:eastAsia="ja-JP"/>
              </w:rPr>
              <w:drawing>
                <wp:inline distT="0" distB="0" distL="0" distR="0" wp14:anchorId="73D15030" wp14:editId="3FFE2A90">
                  <wp:extent cx="904875" cy="1571625"/>
                  <wp:effectExtent l="0" t="0" r="9525" b="9525"/>
                  <wp:docPr id="52" name="그림 52" descr="IE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IELTS"/>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904875" cy="1571625"/>
                          </a:xfrm>
                          <a:prstGeom prst="rect">
                            <a:avLst/>
                          </a:prstGeom>
                          <a:noFill/>
                          <a:ln>
                            <a:noFill/>
                          </a:ln>
                        </pic:spPr>
                      </pic:pic>
                    </a:graphicData>
                  </a:graphic>
                </wp:inline>
              </w:drawing>
            </w:r>
          </w:p>
        </w:tc>
        <w:tc>
          <w:tcPr>
            <w:tcW w:w="1000" w:type="pct"/>
            <w:tcMar>
              <w:top w:w="0" w:type="dxa"/>
              <w:left w:w="0" w:type="dxa"/>
              <w:bottom w:w="0" w:type="dxa"/>
              <w:right w:w="0" w:type="dxa"/>
            </w:tcMar>
            <w:vAlign w:val="center"/>
            <w:hideMark/>
          </w:tcPr>
          <w:p w:rsidR="00C26D2D" w:rsidRPr="00C26D2D" w:rsidRDefault="00C26D2D" w:rsidP="00C26D2D">
            <w:pPr>
              <w:widowControl/>
              <w:wordWrap/>
              <w:autoSpaceDE/>
              <w:autoSpaceDN/>
              <w:spacing w:after="450" w:line="240" w:lineRule="auto"/>
              <w:jc w:val="center"/>
              <w:rPr>
                <w:rFonts w:ascii="Arial" w:eastAsia="Gulim" w:hAnsi="Arial" w:cs="Arial"/>
                <w:color w:val="000000"/>
                <w:kern w:val="0"/>
                <w:sz w:val="15"/>
                <w:szCs w:val="15"/>
              </w:rPr>
            </w:pPr>
            <w:r>
              <w:rPr>
                <w:rFonts w:ascii="Arial" w:eastAsia="Gulim" w:hAnsi="Arial" w:cs="Arial"/>
                <w:noProof/>
                <w:color w:val="000000"/>
                <w:kern w:val="0"/>
                <w:sz w:val="15"/>
                <w:szCs w:val="15"/>
                <w:lang w:eastAsia="ja-JP"/>
              </w:rPr>
              <w:drawing>
                <wp:inline distT="0" distB="0" distL="0" distR="0" wp14:anchorId="14B3AA29" wp14:editId="4B93A42F">
                  <wp:extent cx="904875" cy="1571625"/>
                  <wp:effectExtent l="0" t="0" r="9525" b="9525"/>
                  <wp:docPr id="51" name="그림 51" descr="IE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IELTS"/>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904875" cy="1571625"/>
                          </a:xfrm>
                          <a:prstGeom prst="rect">
                            <a:avLst/>
                          </a:prstGeom>
                          <a:noFill/>
                          <a:ln>
                            <a:noFill/>
                          </a:ln>
                        </pic:spPr>
                      </pic:pic>
                    </a:graphicData>
                  </a:graphic>
                </wp:inline>
              </w:drawing>
            </w:r>
          </w:p>
        </w:tc>
      </w:tr>
      <w:tr w:rsidR="00C26D2D" w:rsidRPr="00C26D2D" w:rsidTr="00C26D2D">
        <w:trPr>
          <w:trHeight w:val="600"/>
        </w:trPr>
        <w:tc>
          <w:tcPr>
            <w:tcW w:w="0" w:type="auto"/>
            <w:gridSpan w:val="5"/>
            <w:tcMar>
              <w:top w:w="0" w:type="dxa"/>
              <w:left w:w="0" w:type="dxa"/>
              <w:bottom w:w="0" w:type="dxa"/>
              <w:right w:w="0" w:type="dxa"/>
            </w:tcMar>
            <w:vAlign w:val="center"/>
            <w:hideMark/>
          </w:tcPr>
          <w:p w:rsidR="00C26D2D" w:rsidRPr="00C26D2D" w:rsidRDefault="00C26D2D" w:rsidP="00C26D2D">
            <w:pPr>
              <w:widowControl/>
              <w:wordWrap/>
              <w:autoSpaceDE/>
              <w:autoSpaceDN/>
              <w:spacing w:after="450" w:line="240" w:lineRule="auto"/>
              <w:jc w:val="center"/>
              <w:rPr>
                <w:rFonts w:ascii="Arial" w:eastAsia="Gulim" w:hAnsi="Arial" w:cs="Arial"/>
                <w:color w:val="000000"/>
                <w:kern w:val="0"/>
                <w:szCs w:val="20"/>
              </w:rPr>
            </w:pPr>
            <w:r w:rsidRPr="00C26D2D">
              <w:rPr>
                <w:rFonts w:ascii="Arial" w:eastAsia="Gulim" w:hAnsi="Arial" w:cs="Arial"/>
                <w:b/>
                <w:bCs/>
                <w:color w:val="000000"/>
                <w:kern w:val="0"/>
                <w:szCs w:val="20"/>
              </w:rPr>
              <w:t>Country 4: Cappadocia</w:t>
            </w:r>
          </w:p>
        </w:tc>
      </w:tr>
      <w:tr w:rsidR="00C26D2D" w:rsidRPr="00C26D2D" w:rsidTr="00C26D2D">
        <w:tc>
          <w:tcPr>
            <w:tcW w:w="1000" w:type="pct"/>
            <w:tcMar>
              <w:top w:w="0" w:type="dxa"/>
              <w:left w:w="0" w:type="dxa"/>
              <w:bottom w:w="0" w:type="dxa"/>
              <w:right w:w="0" w:type="dxa"/>
            </w:tcMar>
            <w:vAlign w:val="center"/>
            <w:hideMark/>
          </w:tcPr>
          <w:p w:rsidR="00C26D2D" w:rsidRPr="00C26D2D" w:rsidRDefault="00C26D2D" w:rsidP="00C26D2D">
            <w:pPr>
              <w:widowControl/>
              <w:wordWrap/>
              <w:autoSpaceDE/>
              <w:autoSpaceDN/>
              <w:spacing w:after="450" w:line="240" w:lineRule="auto"/>
              <w:jc w:val="center"/>
              <w:rPr>
                <w:rFonts w:ascii="Arial" w:eastAsia="Gulim" w:hAnsi="Arial" w:cs="Arial"/>
                <w:color w:val="000000"/>
                <w:kern w:val="0"/>
                <w:sz w:val="15"/>
                <w:szCs w:val="15"/>
              </w:rPr>
            </w:pPr>
            <w:r>
              <w:rPr>
                <w:rFonts w:ascii="Arial" w:eastAsia="Gulim" w:hAnsi="Arial" w:cs="Arial"/>
                <w:noProof/>
                <w:color w:val="000000"/>
                <w:kern w:val="0"/>
                <w:sz w:val="15"/>
                <w:szCs w:val="15"/>
                <w:lang w:eastAsia="ja-JP"/>
              </w:rPr>
              <w:lastRenderedPageBreak/>
              <w:drawing>
                <wp:inline distT="0" distB="0" distL="0" distR="0" wp14:anchorId="7A0E8F3D" wp14:editId="1B9A1425">
                  <wp:extent cx="904875" cy="1571625"/>
                  <wp:effectExtent l="0" t="0" r="9525" b="9525"/>
                  <wp:docPr id="50" name="그림 50" descr="IE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IELTS"/>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904875" cy="1571625"/>
                          </a:xfrm>
                          <a:prstGeom prst="rect">
                            <a:avLst/>
                          </a:prstGeom>
                          <a:noFill/>
                          <a:ln>
                            <a:noFill/>
                          </a:ln>
                        </pic:spPr>
                      </pic:pic>
                    </a:graphicData>
                  </a:graphic>
                </wp:inline>
              </w:drawing>
            </w:r>
          </w:p>
        </w:tc>
        <w:tc>
          <w:tcPr>
            <w:tcW w:w="1000" w:type="pct"/>
            <w:tcMar>
              <w:top w:w="0" w:type="dxa"/>
              <w:left w:w="0" w:type="dxa"/>
              <w:bottom w:w="0" w:type="dxa"/>
              <w:right w:w="0" w:type="dxa"/>
            </w:tcMar>
            <w:vAlign w:val="center"/>
            <w:hideMark/>
          </w:tcPr>
          <w:p w:rsidR="00C26D2D" w:rsidRPr="00C26D2D" w:rsidRDefault="00C26D2D" w:rsidP="00C26D2D">
            <w:pPr>
              <w:widowControl/>
              <w:wordWrap/>
              <w:autoSpaceDE/>
              <w:autoSpaceDN/>
              <w:spacing w:after="450" w:line="240" w:lineRule="auto"/>
              <w:jc w:val="center"/>
              <w:rPr>
                <w:rFonts w:ascii="Arial" w:eastAsia="Gulim" w:hAnsi="Arial" w:cs="Arial"/>
                <w:color w:val="000000"/>
                <w:kern w:val="0"/>
                <w:sz w:val="15"/>
                <w:szCs w:val="15"/>
              </w:rPr>
            </w:pPr>
            <w:r>
              <w:rPr>
                <w:rFonts w:ascii="Arial" w:eastAsia="Gulim" w:hAnsi="Arial" w:cs="Arial"/>
                <w:noProof/>
                <w:color w:val="000000"/>
                <w:kern w:val="0"/>
                <w:sz w:val="15"/>
                <w:szCs w:val="15"/>
                <w:lang w:eastAsia="ja-JP"/>
              </w:rPr>
              <w:drawing>
                <wp:inline distT="0" distB="0" distL="0" distR="0" wp14:anchorId="01038206" wp14:editId="7E9FC497">
                  <wp:extent cx="904875" cy="1571625"/>
                  <wp:effectExtent l="0" t="0" r="9525" b="9525"/>
                  <wp:docPr id="49" name="그림 49" descr="IE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IELTS"/>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904875" cy="1571625"/>
                          </a:xfrm>
                          <a:prstGeom prst="rect">
                            <a:avLst/>
                          </a:prstGeom>
                          <a:noFill/>
                          <a:ln>
                            <a:noFill/>
                          </a:ln>
                        </pic:spPr>
                      </pic:pic>
                    </a:graphicData>
                  </a:graphic>
                </wp:inline>
              </w:drawing>
            </w:r>
          </w:p>
        </w:tc>
        <w:tc>
          <w:tcPr>
            <w:tcW w:w="1000" w:type="pct"/>
            <w:tcMar>
              <w:top w:w="0" w:type="dxa"/>
              <w:left w:w="0" w:type="dxa"/>
              <w:bottom w:w="0" w:type="dxa"/>
              <w:right w:w="0" w:type="dxa"/>
            </w:tcMar>
            <w:vAlign w:val="center"/>
            <w:hideMark/>
          </w:tcPr>
          <w:p w:rsidR="00C26D2D" w:rsidRPr="00C26D2D" w:rsidRDefault="00C26D2D" w:rsidP="00C26D2D">
            <w:pPr>
              <w:widowControl/>
              <w:wordWrap/>
              <w:autoSpaceDE/>
              <w:autoSpaceDN/>
              <w:spacing w:after="450" w:line="240" w:lineRule="auto"/>
              <w:jc w:val="center"/>
              <w:rPr>
                <w:rFonts w:ascii="Arial" w:eastAsia="Gulim" w:hAnsi="Arial" w:cs="Arial"/>
                <w:color w:val="000000"/>
                <w:kern w:val="0"/>
                <w:sz w:val="15"/>
                <w:szCs w:val="15"/>
              </w:rPr>
            </w:pPr>
            <w:r>
              <w:rPr>
                <w:rFonts w:ascii="Arial" w:eastAsia="Gulim" w:hAnsi="Arial" w:cs="Arial"/>
                <w:noProof/>
                <w:color w:val="000000"/>
                <w:kern w:val="0"/>
                <w:sz w:val="15"/>
                <w:szCs w:val="15"/>
                <w:lang w:eastAsia="ja-JP"/>
              </w:rPr>
              <w:drawing>
                <wp:inline distT="0" distB="0" distL="0" distR="0" wp14:anchorId="5245DFB3" wp14:editId="5DA3AB5F">
                  <wp:extent cx="904875" cy="1571625"/>
                  <wp:effectExtent l="0" t="0" r="9525" b="9525"/>
                  <wp:docPr id="48" name="그림 48" descr="IE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IELTS"/>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904875" cy="1571625"/>
                          </a:xfrm>
                          <a:prstGeom prst="rect">
                            <a:avLst/>
                          </a:prstGeom>
                          <a:noFill/>
                          <a:ln>
                            <a:noFill/>
                          </a:ln>
                        </pic:spPr>
                      </pic:pic>
                    </a:graphicData>
                  </a:graphic>
                </wp:inline>
              </w:drawing>
            </w:r>
          </w:p>
        </w:tc>
        <w:tc>
          <w:tcPr>
            <w:tcW w:w="1000" w:type="pct"/>
            <w:tcMar>
              <w:top w:w="0" w:type="dxa"/>
              <w:left w:w="0" w:type="dxa"/>
              <w:bottom w:w="0" w:type="dxa"/>
              <w:right w:w="0" w:type="dxa"/>
            </w:tcMar>
            <w:vAlign w:val="center"/>
            <w:hideMark/>
          </w:tcPr>
          <w:p w:rsidR="00C26D2D" w:rsidRPr="00C26D2D" w:rsidRDefault="00C26D2D" w:rsidP="00C26D2D">
            <w:pPr>
              <w:widowControl/>
              <w:wordWrap/>
              <w:autoSpaceDE/>
              <w:autoSpaceDN/>
              <w:spacing w:after="450" w:line="240" w:lineRule="auto"/>
              <w:jc w:val="center"/>
              <w:rPr>
                <w:rFonts w:ascii="Arial" w:eastAsia="Gulim" w:hAnsi="Arial" w:cs="Arial"/>
                <w:color w:val="000000"/>
                <w:kern w:val="0"/>
                <w:sz w:val="15"/>
                <w:szCs w:val="15"/>
              </w:rPr>
            </w:pPr>
            <w:r>
              <w:rPr>
                <w:rFonts w:ascii="Arial" w:eastAsia="Gulim" w:hAnsi="Arial" w:cs="Arial"/>
                <w:noProof/>
                <w:color w:val="000000"/>
                <w:kern w:val="0"/>
                <w:sz w:val="15"/>
                <w:szCs w:val="15"/>
                <w:lang w:eastAsia="ja-JP"/>
              </w:rPr>
              <w:drawing>
                <wp:inline distT="0" distB="0" distL="0" distR="0" wp14:anchorId="6AF23114" wp14:editId="6851B6BD">
                  <wp:extent cx="904875" cy="1571625"/>
                  <wp:effectExtent l="0" t="0" r="9525" b="9525"/>
                  <wp:docPr id="47" name="그림 47" descr="IE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IELTS"/>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904875" cy="1571625"/>
                          </a:xfrm>
                          <a:prstGeom prst="rect">
                            <a:avLst/>
                          </a:prstGeom>
                          <a:noFill/>
                          <a:ln>
                            <a:noFill/>
                          </a:ln>
                        </pic:spPr>
                      </pic:pic>
                    </a:graphicData>
                  </a:graphic>
                </wp:inline>
              </w:drawing>
            </w:r>
          </w:p>
        </w:tc>
        <w:tc>
          <w:tcPr>
            <w:tcW w:w="1000" w:type="pct"/>
            <w:tcMar>
              <w:top w:w="0" w:type="dxa"/>
              <w:left w:w="0" w:type="dxa"/>
              <w:bottom w:w="0" w:type="dxa"/>
              <w:right w:w="0" w:type="dxa"/>
            </w:tcMar>
            <w:vAlign w:val="center"/>
            <w:hideMark/>
          </w:tcPr>
          <w:p w:rsidR="00C26D2D" w:rsidRPr="00C26D2D" w:rsidRDefault="00C26D2D" w:rsidP="00C26D2D">
            <w:pPr>
              <w:widowControl/>
              <w:wordWrap/>
              <w:autoSpaceDE/>
              <w:autoSpaceDN/>
              <w:spacing w:after="450" w:line="240" w:lineRule="auto"/>
              <w:jc w:val="center"/>
              <w:rPr>
                <w:rFonts w:ascii="Arial" w:eastAsia="Gulim" w:hAnsi="Arial" w:cs="Arial"/>
                <w:color w:val="000000"/>
                <w:kern w:val="0"/>
                <w:sz w:val="15"/>
                <w:szCs w:val="15"/>
              </w:rPr>
            </w:pPr>
            <w:r>
              <w:rPr>
                <w:rFonts w:ascii="Arial" w:eastAsia="Gulim" w:hAnsi="Arial" w:cs="Arial"/>
                <w:noProof/>
                <w:color w:val="000000"/>
                <w:kern w:val="0"/>
                <w:sz w:val="15"/>
                <w:szCs w:val="15"/>
                <w:lang w:eastAsia="ja-JP"/>
              </w:rPr>
              <w:drawing>
                <wp:inline distT="0" distB="0" distL="0" distR="0" wp14:anchorId="21DC4ED9" wp14:editId="1BC99AAC">
                  <wp:extent cx="904875" cy="1571625"/>
                  <wp:effectExtent l="0" t="0" r="9525" b="9525"/>
                  <wp:docPr id="46" name="그림 46" descr="IE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IELTS"/>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904875" cy="1571625"/>
                          </a:xfrm>
                          <a:prstGeom prst="rect">
                            <a:avLst/>
                          </a:prstGeom>
                          <a:noFill/>
                          <a:ln>
                            <a:noFill/>
                          </a:ln>
                        </pic:spPr>
                      </pic:pic>
                    </a:graphicData>
                  </a:graphic>
                </wp:inline>
              </w:drawing>
            </w:r>
          </w:p>
        </w:tc>
      </w:tr>
    </w:tbl>
    <w:p w:rsidR="00C26D2D" w:rsidRPr="00C26D2D" w:rsidRDefault="00C26D2D" w:rsidP="00C26D2D">
      <w:pPr>
        <w:widowControl/>
        <w:shd w:val="clear" w:color="auto" w:fill="FFFFFF"/>
        <w:wordWrap/>
        <w:autoSpaceDE/>
        <w:autoSpaceDN/>
        <w:spacing w:after="75" w:line="300" w:lineRule="atLeast"/>
        <w:jc w:val="left"/>
        <w:rPr>
          <w:rFonts w:ascii="Arial" w:eastAsia="Gulim" w:hAnsi="Arial" w:cs="Arial"/>
          <w:color w:val="000000"/>
          <w:kern w:val="0"/>
          <w:szCs w:val="20"/>
        </w:rPr>
      </w:pPr>
      <w:r w:rsidRPr="00C26D2D">
        <w:rPr>
          <w:rFonts w:ascii="Arial" w:eastAsia="Gulim" w:hAnsi="Arial" w:cs="Arial"/>
          <w:b/>
          <w:bCs/>
          <w:color w:val="000000"/>
          <w:kern w:val="0"/>
          <w:szCs w:val="20"/>
        </w:rPr>
        <w:t>1)</w:t>
      </w:r>
      <w:r w:rsidRPr="00C26D2D">
        <w:rPr>
          <w:rFonts w:ascii="Arial" w:eastAsia="Gulim" w:hAnsi="Arial" w:cs="Arial"/>
          <w:color w:val="000000"/>
          <w:kern w:val="0"/>
          <w:szCs w:val="20"/>
        </w:rPr>
        <w:t xml:space="preserve"> In which two countries was there a considerable discrepancy between married and single people between 1996 and 1998?</w:t>
      </w:r>
    </w:p>
    <w:p w:rsidR="00C26D2D" w:rsidRPr="00C26D2D" w:rsidRDefault="00C26D2D" w:rsidP="00C26D2D">
      <w:pPr>
        <w:widowControl/>
        <w:shd w:val="clear" w:color="auto" w:fill="FFFFFF"/>
        <w:wordWrap/>
        <w:autoSpaceDE/>
        <w:autoSpaceDN/>
        <w:spacing w:after="360" w:line="300" w:lineRule="atLeast"/>
        <w:jc w:val="left"/>
        <w:rPr>
          <w:rFonts w:ascii="Arial" w:eastAsia="Gulim" w:hAnsi="Arial" w:cs="Arial"/>
          <w:b/>
          <w:bCs/>
          <w:color w:val="CC0000"/>
          <w:kern w:val="0"/>
          <w:szCs w:val="20"/>
        </w:rPr>
      </w:pPr>
      <w:r w:rsidRPr="00C26D2D">
        <w:rPr>
          <w:rFonts w:ascii="Arial" w:eastAsia="Gulim" w:hAnsi="Arial" w:cs="Arial"/>
          <w:b/>
          <w:bCs/>
          <w:color w:val="CC0000"/>
          <w:kern w:val="0"/>
          <w:szCs w:val="20"/>
        </w:rPr>
        <w:t>a) Cilicia and Cappadocia</w:t>
      </w:r>
    </w:p>
    <w:p w:rsidR="00C26D2D" w:rsidRPr="00C26D2D" w:rsidRDefault="00C26D2D" w:rsidP="00C26D2D">
      <w:pPr>
        <w:widowControl/>
        <w:shd w:val="clear" w:color="auto" w:fill="FFFFFF"/>
        <w:wordWrap/>
        <w:autoSpaceDE/>
        <w:autoSpaceDN/>
        <w:spacing w:after="75" w:line="300" w:lineRule="atLeast"/>
        <w:jc w:val="left"/>
        <w:rPr>
          <w:rFonts w:ascii="Arial" w:eastAsia="Gulim" w:hAnsi="Arial" w:cs="Arial"/>
          <w:color w:val="000000"/>
          <w:kern w:val="0"/>
          <w:szCs w:val="20"/>
        </w:rPr>
      </w:pPr>
      <w:r w:rsidRPr="00C26D2D">
        <w:rPr>
          <w:rFonts w:ascii="Arial" w:eastAsia="Gulim" w:hAnsi="Arial" w:cs="Arial"/>
          <w:b/>
          <w:bCs/>
          <w:color w:val="000000"/>
          <w:kern w:val="0"/>
          <w:szCs w:val="20"/>
        </w:rPr>
        <w:t>2)</w:t>
      </w:r>
      <w:r w:rsidRPr="00C26D2D">
        <w:rPr>
          <w:rFonts w:ascii="Arial" w:eastAsia="Gulim" w:hAnsi="Arial" w:cs="Arial"/>
          <w:color w:val="000000"/>
          <w:kern w:val="0"/>
          <w:szCs w:val="20"/>
        </w:rPr>
        <w:t xml:space="preserve"> In which country was there a constant and considerable discrepancy between married and single people over the five-year period?</w:t>
      </w:r>
    </w:p>
    <w:p w:rsidR="00C26D2D" w:rsidRPr="00C26D2D" w:rsidRDefault="00C26D2D" w:rsidP="00C26D2D">
      <w:pPr>
        <w:widowControl/>
        <w:shd w:val="clear" w:color="auto" w:fill="FFFFFF"/>
        <w:wordWrap/>
        <w:autoSpaceDE/>
        <w:autoSpaceDN/>
        <w:spacing w:after="360" w:line="300" w:lineRule="atLeast"/>
        <w:jc w:val="left"/>
        <w:rPr>
          <w:rFonts w:ascii="Arial" w:eastAsia="Gulim" w:hAnsi="Arial" w:cs="Arial"/>
          <w:b/>
          <w:bCs/>
          <w:color w:val="CC0000"/>
          <w:kern w:val="0"/>
          <w:szCs w:val="20"/>
        </w:rPr>
      </w:pPr>
      <w:r w:rsidRPr="00C26D2D">
        <w:rPr>
          <w:rFonts w:ascii="Arial" w:eastAsia="Gulim" w:hAnsi="Arial" w:cs="Arial"/>
          <w:b/>
          <w:bCs/>
          <w:color w:val="CC0000"/>
          <w:kern w:val="0"/>
          <w:szCs w:val="20"/>
        </w:rPr>
        <w:t>a) Cappadocia</w:t>
      </w:r>
    </w:p>
    <w:p w:rsidR="00C26D2D" w:rsidRPr="00C26D2D" w:rsidRDefault="00C26D2D" w:rsidP="00C26D2D">
      <w:pPr>
        <w:widowControl/>
        <w:shd w:val="clear" w:color="auto" w:fill="FFFFFF"/>
        <w:wordWrap/>
        <w:autoSpaceDE/>
        <w:autoSpaceDN/>
        <w:spacing w:after="75" w:line="300" w:lineRule="atLeast"/>
        <w:jc w:val="left"/>
        <w:rPr>
          <w:rFonts w:ascii="Arial" w:eastAsia="Gulim" w:hAnsi="Arial" w:cs="Arial"/>
          <w:color w:val="000000"/>
          <w:kern w:val="0"/>
          <w:szCs w:val="20"/>
        </w:rPr>
      </w:pPr>
      <w:r w:rsidRPr="00C26D2D">
        <w:rPr>
          <w:rFonts w:ascii="Arial" w:eastAsia="Gulim" w:hAnsi="Arial" w:cs="Arial"/>
          <w:b/>
          <w:bCs/>
          <w:color w:val="000000"/>
          <w:kern w:val="0"/>
          <w:szCs w:val="20"/>
        </w:rPr>
        <w:t>3)</w:t>
      </w:r>
      <w:r w:rsidRPr="00C26D2D">
        <w:rPr>
          <w:rFonts w:ascii="Arial" w:eastAsia="Gulim" w:hAnsi="Arial" w:cs="Arial"/>
          <w:color w:val="000000"/>
          <w:kern w:val="0"/>
          <w:szCs w:val="20"/>
        </w:rPr>
        <w:t xml:space="preserve"> In which country was there a sudden and noticeable difference between those under 18 and those over 65 in 1998?</w:t>
      </w:r>
    </w:p>
    <w:p w:rsidR="00C26D2D" w:rsidRPr="00C26D2D" w:rsidRDefault="00C26D2D" w:rsidP="00C26D2D">
      <w:pPr>
        <w:widowControl/>
        <w:shd w:val="clear" w:color="auto" w:fill="FFFFFF"/>
        <w:wordWrap/>
        <w:autoSpaceDE/>
        <w:autoSpaceDN/>
        <w:spacing w:after="360" w:line="300" w:lineRule="atLeast"/>
        <w:jc w:val="left"/>
        <w:rPr>
          <w:rFonts w:ascii="Arial" w:eastAsia="Gulim" w:hAnsi="Arial" w:cs="Arial"/>
          <w:b/>
          <w:bCs/>
          <w:color w:val="CC0000"/>
          <w:kern w:val="0"/>
          <w:szCs w:val="20"/>
        </w:rPr>
      </w:pPr>
      <w:r w:rsidRPr="00C26D2D">
        <w:rPr>
          <w:rFonts w:ascii="Arial" w:eastAsia="Gulim" w:hAnsi="Arial" w:cs="Arial"/>
          <w:b/>
          <w:bCs/>
          <w:color w:val="CC0000"/>
          <w:kern w:val="0"/>
          <w:szCs w:val="20"/>
        </w:rPr>
        <w:t>a) Lycia</w:t>
      </w:r>
    </w:p>
    <w:p w:rsidR="00C26D2D" w:rsidRPr="00C26D2D" w:rsidRDefault="00C26D2D" w:rsidP="00C26D2D">
      <w:pPr>
        <w:widowControl/>
        <w:shd w:val="clear" w:color="auto" w:fill="FFFFFF"/>
        <w:wordWrap/>
        <w:autoSpaceDE/>
        <w:autoSpaceDN/>
        <w:spacing w:after="75" w:line="300" w:lineRule="atLeast"/>
        <w:jc w:val="left"/>
        <w:rPr>
          <w:rFonts w:ascii="Arial" w:eastAsia="Gulim" w:hAnsi="Arial" w:cs="Arial"/>
          <w:color w:val="000000"/>
          <w:kern w:val="0"/>
          <w:szCs w:val="20"/>
        </w:rPr>
      </w:pPr>
      <w:r w:rsidRPr="00C26D2D">
        <w:rPr>
          <w:rFonts w:ascii="Arial" w:eastAsia="Gulim" w:hAnsi="Arial" w:cs="Arial"/>
          <w:b/>
          <w:bCs/>
          <w:color w:val="000000"/>
          <w:kern w:val="0"/>
          <w:szCs w:val="20"/>
        </w:rPr>
        <w:t>4)</w:t>
      </w:r>
      <w:r w:rsidRPr="00C26D2D">
        <w:rPr>
          <w:rFonts w:ascii="Arial" w:eastAsia="Gulim" w:hAnsi="Arial" w:cs="Arial"/>
          <w:color w:val="000000"/>
          <w:kern w:val="0"/>
          <w:szCs w:val="20"/>
        </w:rPr>
        <w:t xml:space="preserve"> In which country did the number of under-18s rise dramatically between 1996 and 2000?</w:t>
      </w:r>
    </w:p>
    <w:p w:rsidR="00C26D2D" w:rsidRPr="00C26D2D" w:rsidRDefault="00C26D2D" w:rsidP="00C26D2D">
      <w:pPr>
        <w:widowControl/>
        <w:shd w:val="clear" w:color="auto" w:fill="FFFFFF"/>
        <w:wordWrap/>
        <w:autoSpaceDE/>
        <w:autoSpaceDN/>
        <w:spacing w:after="360" w:line="300" w:lineRule="atLeast"/>
        <w:jc w:val="left"/>
        <w:rPr>
          <w:rFonts w:ascii="Arial" w:eastAsia="Gulim" w:hAnsi="Arial" w:cs="Arial"/>
          <w:b/>
          <w:bCs/>
          <w:color w:val="CC0000"/>
          <w:kern w:val="0"/>
          <w:szCs w:val="20"/>
        </w:rPr>
      </w:pPr>
      <w:r w:rsidRPr="00C26D2D">
        <w:rPr>
          <w:rFonts w:ascii="Arial" w:eastAsia="Gulim" w:hAnsi="Arial" w:cs="Arial"/>
          <w:b/>
          <w:bCs/>
          <w:color w:val="CC0000"/>
          <w:kern w:val="0"/>
          <w:szCs w:val="20"/>
        </w:rPr>
        <w:t>a) Moesia</w:t>
      </w:r>
    </w:p>
    <w:p w:rsidR="00C26D2D" w:rsidRPr="00C26D2D" w:rsidRDefault="00C26D2D" w:rsidP="00C26D2D">
      <w:pPr>
        <w:widowControl/>
        <w:shd w:val="clear" w:color="auto" w:fill="FFFFFF"/>
        <w:wordWrap/>
        <w:autoSpaceDE/>
        <w:autoSpaceDN/>
        <w:spacing w:after="75" w:line="300" w:lineRule="atLeast"/>
        <w:jc w:val="left"/>
        <w:rPr>
          <w:rFonts w:ascii="Arial" w:eastAsia="Gulim" w:hAnsi="Arial" w:cs="Arial"/>
          <w:color w:val="000000"/>
          <w:kern w:val="0"/>
          <w:szCs w:val="20"/>
        </w:rPr>
      </w:pPr>
      <w:r w:rsidRPr="00C26D2D">
        <w:rPr>
          <w:rFonts w:ascii="Arial" w:eastAsia="Gulim" w:hAnsi="Arial" w:cs="Arial"/>
          <w:b/>
          <w:bCs/>
          <w:color w:val="000000"/>
          <w:kern w:val="0"/>
          <w:szCs w:val="20"/>
        </w:rPr>
        <w:t>5)</w:t>
      </w:r>
      <w:r w:rsidRPr="00C26D2D">
        <w:rPr>
          <w:rFonts w:ascii="Arial" w:eastAsia="Gulim" w:hAnsi="Arial" w:cs="Arial"/>
          <w:color w:val="000000"/>
          <w:kern w:val="0"/>
          <w:szCs w:val="20"/>
        </w:rPr>
        <w:t xml:space="preserve"> In which country did the number of under-18s increase slightly between 1996 and 2000?</w:t>
      </w:r>
    </w:p>
    <w:p w:rsidR="00C26D2D" w:rsidRPr="00C26D2D" w:rsidRDefault="00C26D2D" w:rsidP="00C26D2D">
      <w:pPr>
        <w:widowControl/>
        <w:shd w:val="clear" w:color="auto" w:fill="FFFFFF"/>
        <w:wordWrap/>
        <w:autoSpaceDE/>
        <w:autoSpaceDN/>
        <w:spacing w:after="360" w:line="300" w:lineRule="atLeast"/>
        <w:jc w:val="left"/>
        <w:rPr>
          <w:rFonts w:ascii="Arial" w:eastAsia="Gulim" w:hAnsi="Arial" w:cs="Arial"/>
          <w:b/>
          <w:bCs/>
          <w:color w:val="CC0000"/>
          <w:kern w:val="0"/>
          <w:szCs w:val="20"/>
        </w:rPr>
      </w:pPr>
      <w:r w:rsidRPr="00C26D2D">
        <w:rPr>
          <w:rFonts w:ascii="Arial" w:eastAsia="Gulim" w:hAnsi="Arial" w:cs="Arial"/>
          <w:b/>
          <w:bCs/>
          <w:color w:val="CC0000"/>
          <w:kern w:val="0"/>
          <w:szCs w:val="20"/>
        </w:rPr>
        <w:t>a) Cappadocia</w:t>
      </w:r>
    </w:p>
    <w:p w:rsidR="00C26D2D" w:rsidRPr="00C26D2D" w:rsidRDefault="00C26D2D" w:rsidP="00C26D2D">
      <w:pPr>
        <w:widowControl/>
        <w:shd w:val="clear" w:color="auto" w:fill="FFFFFF"/>
        <w:wordWrap/>
        <w:autoSpaceDE/>
        <w:autoSpaceDN/>
        <w:spacing w:after="75" w:line="300" w:lineRule="atLeast"/>
        <w:jc w:val="left"/>
        <w:rPr>
          <w:rFonts w:ascii="Arial" w:eastAsia="Gulim" w:hAnsi="Arial" w:cs="Arial"/>
          <w:color w:val="000000"/>
          <w:kern w:val="0"/>
          <w:szCs w:val="20"/>
        </w:rPr>
      </w:pPr>
      <w:r w:rsidRPr="00C26D2D">
        <w:rPr>
          <w:rFonts w:ascii="Arial" w:eastAsia="Gulim" w:hAnsi="Arial" w:cs="Arial"/>
          <w:b/>
          <w:bCs/>
          <w:color w:val="000000"/>
          <w:kern w:val="0"/>
          <w:szCs w:val="20"/>
        </w:rPr>
        <w:t>6)</w:t>
      </w:r>
      <w:r w:rsidRPr="00C26D2D">
        <w:rPr>
          <w:rFonts w:ascii="Arial" w:eastAsia="Gulim" w:hAnsi="Arial" w:cs="Arial"/>
          <w:color w:val="000000"/>
          <w:kern w:val="0"/>
          <w:szCs w:val="20"/>
        </w:rPr>
        <w:t xml:space="preserve"> </w:t>
      </w:r>
      <w:proofErr w:type="gramStart"/>
      <w:r w:rsidRPr="00C26D2D">
        <w:rPr>
          <w:rFonts w:ascii="Arial" w:eastAsia="Gulim" w:hAnsi="Arial" w:cs="Arial"/>
          <w:color w:val="000000"/>
          <w:kern w:val="0"/>
          <w:szCs w:val="20"/>
        </w:rPr>
        <w:t>In</w:t>
      </w:r>
      <w:proofErr w:type="gramEnd"/>
      <w:r w:rsidRPr="00C26D2D">
        <w:rPr>
          <w:rFonts w:ascii="Arial" w:eastAsia="Gulim" w:hAnsi="Arial" w:cs="Arial"/>
          <w:color w:val="000000"/>
          <w:kern w:val="0"/>
          <w:szCs w:val="20"/>
        </w:rPr>
        <w:t xml:space="preserve"> which country did the number of over-65s go up sharply between 1996 and 1998?</w:t>
      </w:r>
    </w:p>
    <w:p w:rsidR="00C26D2D" w:rsidRPr="00C26D2D" w:rsidRDefault="00C26D2D" w:rsidP="00C26D2D">
      <w:pPr>
        <w:widowControl/>
        <w:shd w:val="clear" w:color="auto" w:fill="FFFFFF"/>
        <w:wordWrap/>
        <w:autoSpaceDE/>
        <w:autoSpaceDN/>
        <w:spacing w:after="360" w:line="300" w:lineRule="atLeast"/>
        <w:jc w:val="left"/>
        <w:rPr>
          <w:rFonts w:ascii="Arial" w:eastAsia="Gulim" w:hAnsi="Arial" w:cs="Arial"/>
          <w:b/>
          <w:bCs/>
          <w:color w:val="CC0000"/>
          <w:kern w:val="0"/>
          <w:szCs w:val="20"/>
        </w:rPr>
      </w:pPr>
      <w:r w:rsidRPr="00C26D2D">
        <w:rPr>
          <w:rFonts w:ascii="Arial" w:eastAsia="Gulim" w:hAnsi="Arial" w:cs="Arial"/>
          <w:b/>
          <w:bCs/>
          <w:color w:val="CC0000"/>
          <w:kern w:val="0"/>
          <w:szCs w:val="20"/>
        </w:rPr>
        <w:t>a) Moesia</w:t>
      </w:r>
    </w:p>
    <w:p w:rsidR="00C26D2D" w:rsidRPr="00C26D2D" w:rsidRDefault="00C26D2D" w:rsidP="00C26D2D">
      <w:pPr>
        <w:widowControl/>
        <w:shd w:val="clear" w:color="auto" w:fill="FFFFFF"/>
        <w:wordWrap/>
        <w:autoSpaceDE/>
        <w:autoSpaceDN/>
        <w:spacing w:after="75" w:line="300" w:lineRule="atLeast"/>
        <w:jc w:val="left"/>
        <w:rPr>
          <w:rFonts w:ascii="Arial" w:eastAsia="Gulim" w:hAnsi="Arial" w:cs="Arial"/>
          <w:color w:val="000000"/>
          <w:kern w:val="0"/>
          <w:szCs w:val="20"/>
        </w:rPr>
      </w:pPr>
      <w:r w:rsidRPr="00C26D2D">
        <w:rPr>
          <w:rFonts w:ascii="Arial" w:eastAsia="Gulim" w:hAnsi="Arial" w:cs="Arial"/>
          <w:b/>
          <w:bCs/>
          <w:color w:val="000000"/>
          <w:kern w:val="0"/>
          <w:szCs w:val="20"/>
        </w:rPr>
        <w:t>7)</w:t>
      </w:r>
      <w:r w:rsidRPr="00C26D2D">
        <w:rPr>
          <w:rFonts w:ascii="Arial" w:eastAsia="Gulim" w:hAnsi="Arial" w:cs="Arial"/>
          <w:color w:val="000000"/>
          <w:kern w:val="0"/>
          <w:szCs w:val="20"/>
        </w:rPr>
        <w:t xml:space="preserve"> In which country did the number of married people decline over the five-year period?</w:t>
      </w:r>
    </w:p>
    <w:p w:rsidR="00C26D2D" w:rsidRPr="00C26D2D" w:rsidRDefault="00C26D2D" w:rsidP="00C26D2D">
      <w:pPr>
        <w:widowControl/>
        <w:shd w:val="clear" w:color="auto" w:fill="FFFFFF"/>
        <w:wordWrap/>
        <w:autoSpaceDE/>
        <w:autoSpaceDN/>
        <w:spacing w:after="360" w:line="300" w:lineRule="atLeast"/>
        <w:jc w:val="left"/>
        <w:rPr>
          <w:rFonts w:ascii="Arial" w:eastAsia="Gulim" w:hAnsi="Arial" w:cs="Arial"/>
          <w:b/>
          <w:bCs/>
          <w:color w:val="CC0000"/>
          <w:kern w:val="0"/>
          <w:szCs w:val="20"/>
        </w:rPr>
      </w:pPr>
      <w:r w:rsidRPr="00C26D2D">
        <w:rPr>
          <w:rFonts w:ascii="Arial" w:eastAsia="Gulim" w:hAnsi="Arial" w:cs="Arial"/>
          <w:b/>
          <w:bCs/>
          <w:color w:val="CC0000"/>
          <w:kern w:val="0"/>
          <w:szCs w:val="20"/>
        </w:rPr>
        <w:t>a) Lycia</w:t>
      </w:r>
    </w:p>
    <w:p w:rsidR="00C26D2D" w:rsidRPr="00C26D2D" w:rsidRDefault="00C26D2D" w:rsidP="00C26D2D">
      <w:pPr>
        <w:widowControl/>
        <w:shd w:val="clear" w:color="auto" w:fill="FFFFFF"/>
        <w:wordWrap/>
        <w:autoSpaceDE/>
        <w:autoSpaceDN/>
        <w:spacing w:after="75" w:line="300" w:lineRule="atLeast"/>
        <w:jc w:val="left"/>
        <w:rPr>
          <w:rFonts w:ascii="Arial" w:eastAsia="Gulim" w:hAnsi="Arial" w:cs="Arial"/>
          <w:color w:val="000000"/>
          <w:kern w:val="0"/>
          <w:szCs w:val="20"/>
        </w:rPr>
      </w:pPr>
      <w:r w:rsidRPr="00C26D2D">
        <w:rPr>
          <w:rFonts w:ascii="Arial" w:eastAsia="Gulim" w:hAnsi="Arial" w:cs="Arial"/>
          <w:b/>
          <w:bCs/>
          <w:color w:val="000000"/>
          <w:kern w:val="0"/>
          <w:szCs w:val="20"/>
        </w:rPr>
        <w:t>8)</w:t>
      </w:r>
      <w:r w:rsidRPr="00C26D2D">
        <w:rPr>
          <w:rFonts w:ascii="Arial" w:eastAsia="Gulim" w:hAnsi="Arial" w:cs="Arial"/>
          <w:color w:val="000000"/>
          <w:kern w:val="0"/>
          <w:szCs w:val="20"/>
        </w:rPr>
        <w:t xml:space="preserve"> In which country did the number of deaths decrease significantly between 1996 and 1999?</w:t>
      </w:r>
    </w:p>
    <w:p w:rsidR="00C26D2D" w:rsidRPr="00C26D2D" w:rsidRDefault="00C26D2D" w:rsidP="00C26D2D">
      <w:pPr>
        <w:widowControl/>
        <w:shd w:val="clear" w:color="auto" w:fill="FFFFFF"/>
        <w:wordWrap/>
        <w:autoSpaceDE/>
        <w:autoSpaceDN/>
        <w:spacing w:after="360" w:line="300" w:lineRule="atLeast"/>
        <w:jc w:val="left"/>
        <w:rPr>
          <w:rFonts w:ascii="Arial" w:eastAsia="Gulim" w:hAnsi="Arial" w:cs="Arial"/>
          <w:b/>
          <w:bCs/>
          <w:color w:val="CC0000"/>
          <w:kern w:val="0"/>
          <w:szCs w:val="20"/>
        </w:rPr>
      </w:pPr>
      <w:r w:rsidRPr="00C26D2D">
        <w:rPr>
          <w:rFonts w:ascii="Arial" w:eastAsia="Gulim" w:hAnsi="Arial" w:cs="Arial"/>
          <w:b/>
          <w:bCs/>
          <w:color w:val="CC0000"/>
          <w:kern w:val="0"/>
          <w:szCs w:val="20"/>
        </w:rPr>
        <w:t>a) Moesia</w:t>
      </w:r>
    </w:p>
    <w:p w:rsidR="00C26D2D" w:rsidRPr="00C26D2D" w:rsidRDefault="00C26D2D" w:rsidP="00C26D2D">
      <w:pPr>
        <w:widowControl/>
        <w:shd w:val="clear" w:color="auto" w:fill="FFFFFF"/>
        <w:wordWrap/>
        <w:autoSpaceDE/>
        <w:autoSpaceDN/>
        <w:spacing w:after="75" w:line="300" w:lineRule="atLeast"/>
        <w:jc w:val="left"/>
        <w:rPr>
          <w:rFonts w:ascii="Arial" w:eastAsia="Gulim" w:hAnsi="Arial" w:cs="Arial"/>
          <w:color w:val="000000"/>
          <w:kern w:val="0"/>
          <w:szCs w:val="20"/>
        </w:rPr>
      </w:pPr>
      <w:r w:rsidRPr="00C26D2D">
        <w:rPr>
          <w:rFonts w:ascii="Arial" w:eastAsia="Gulim" w:hAnsi="Arial" w:cs="Arial"/>
          <w:b/>
          <w:bCs/>
          <w:color w:val="000000"/>
          <w:kern w:val="0"/>
          <w:szCs w:val="20"/>
        </w:rPr>
        <w:t>9)</w:t>
      </w:r>
      <w:r w:rsidRPr="00C26D2D">
        <w:rPr>
          <w:rFonts w:ascii="Arial" w:eastAsia="Gulim" w:hAnsi="Arial" w:cs="Arial"/>
          <w:color w:val="000000"/>
          <w:kern w:val="0"/>
          <w:szCs w:val="20"/>
        </w:rPr>
        <w:t xml:space="preserve"> In which country was there a slight decline in the number of married people between 1998 and 1999?</w:t>
      </w:r>
    </w:p>
    <w:p w:rsidR="00C26D2D" w:rsidRPr="00C26D2D" w:rsidRDefault="00C26D2D" w:rsidP="00C26D2D">
      <w:pPr>
        <w:widowControl/>
        <w:shd w:val="clear" w:color="auto" w:fill="FFFFFF"/>
        <w:wordWrap/>
        <w:autoSpaceDE/>
        <w:autoSpaceDN/>
        <w:spacing w:after="360" w:line="300" w:lineRule="atLeast"/>
        <w:jc w:val="left"/>
        <w:rPr>
          <w:rFonts w:ascii="Arial" w:eastAsia="Gulim" w:hAnsi="Arial" w:cs="Arial"/>
          <w:b/>
          <w:bCs/>
          <w:color w:val="CC0000"/>
          <w:kern w:val="0"/>
          <w:szCs w:val="20"/>
        </w:rPr>
      </w:pPr>
      <w:r w:rsidRPr="00C26D2D">
        <w:rPr>
          <w:rFonts w:ascii="Arial" w:eastAsia="Gulim" w:hAnsi="Arial" w:cs="Arial"/>
          <w:b/>
          <w:bCs/>
          <w:color w:val="CC0000"/>
          <w:kern w:val="0"/>
          <w:szCs w:val="20"/>
        </w:rPr>
        <w:t>a) Moesia</w:t>
      </w:r>
    </w:p>
    <w:p w:rsidR="00C26D2D" w:rsidRPr="00C26D2D" w:rsidRDefault="00C26D2D" w:rsidP="00C26D2D">
      <w:pPr>
        <w:widowControl/>
        <w:shd w:val="clear" w:color="auto" w:fill="FFFFFF"/>
        <w:wordWrap/>
        <w:autoSpaceDE/>
        <w:autoSpaceDN/>
        <w:spacing w:after="75" w:line="300" w:lineRule="atLeast"/>
        <w:jc w:val="left"/>
        <w:rPr>
          <w:rFonts w:ascii="Arial" w:eastAsia="Gulim" w:hAnsi="Arial" w:cs="Arial"/>
          <w:color w:val="000000"/>
          <w:kern w:val="0"/>
          <w:szCs w:val="20"/>
        </w:rPr>
      </w:pPr>
      <w:r w:rsidRPr="00C26D2D">
        <w:rPr>
          <w:rFonts w:ascii="Arial" w:eastAsia="Gulim" w:hAnsi="Arial" w:cs="Arial"/>
          <w:b/>
          <w:bCs/>
          <w:color w:val="000000"/>
          <w:kern w:val="0"/>
          <w:szCs w:val="20"/>
        </w:rPr>
        <w:lastRenderedPageBreak/>
        <w:t>10)</w:t>
      </w:r>
      <w:r w:rsidRPr="00C26D2D">
        <w:rPr>
          <w:rFonts w:ascii="Arial" w:eastAsia="Gulim" w:hAnsi="Arial" w:cs="Arial"/>
          <w:color w:val="000000"/>
          <w:kern w:val="0"/>
          <w:szCs w:val="20"/>
        </w:rPr>
        <w:t xml:space="preserve"> In which country was there a sharp drop in the number of under-18s between 1997 and 1998?</w:t>
      </w:r>
    </w:p>
    <w:p w:rsidR="00C26D2D" w:rsidRPr="00C26D2D" w:rsidRDefault="00C26D2D" w:rsidP="00C26D2D">
      <w:pPr>
        <w:widowControl/>
        <w:shd w:val="clear" w:color="auto" w:fill="FFFFFF"/>
        <w:wordWrap/>
        <w:autoSpaceDE/>
        <w:autoSpaceDN/>
        <w:spacing w:after="360" w:line="300" w:lineRule="atLeast"/>
        <w:jc w:val="left"/>
        <w:rPr>
          <w:rFonts w:ascii="Arial" w:eastAsia="Gulim" w:hAnsi="Arial" w:cs="Arial"/>
          <w:b/>
          <w:bCs/>
          <w:color w:val="CC0000"/>
          <w:kern w:val="0"/>
          <w:szCs w:val="20"/>
        </w:rPr>
      </w:pPr>
      <w:r w:rsidRPr="00C26D2D">
        <w:rPr>
          <w:rFonts w:ascii="Arial" w:eastAsia="Gulim" w:hAnsi="Arial" w:cs="Arial"/>
          <w:b/>
          <w:bCs/>
          <w:color w:val="CC0000"/>
          <w:kern w:val="0"/>
          <w:szCs w:val="20"/>
        </w:rPr>
        <w:t>a) Lycia</w:t>
      </w:r>
    </w:p>
    <w:p w:rsidR="00C26D2D" w:rsidRPr="00C26D2D" w:rsidRDefault="00C26D2D" w:rsidP="00C26D2D">
      <w:pPr>
        <w:widowControl/>
        <w:shd w:val="clear" w:color="auto" w:fill="FFFFFF"/>
        <w:wordWrap/>
        <w:autoSpaceDE/>
        <w:autoSpaceDN/>
        <w:spacing w:after="75" w:line="300" w:lineRule="atLeast"/>
        <w:jc w:val="left"/>
        <w:rPr>
          <w:rFonts w:ascii="Arial" w:eastAsia="Gulim" w:hAnsi="Arial" w:cs="Arial"/>
          <w:color w:val="000000"/>
          <w:kern w:val="0"/>
          <w:szCs w:val="20"/>
        </w:rPr>
      </w:pPr>
      <w:r w:rsidRPr="00C26D2D">
        <w:rPr>
          <w:rFonts w:ascii="Arial" w:eastAsia="Gulim" w:hAnsi="Arial" w:cs="Arial"/>
          <w:b/>
          <w:bCs/>
          <w:color w:val="000000"/>
          <w:kern w:val="0"/>
          <w:szCs w:val="20"/>
        </w:rPr>
        <w:t>11)</w:t>
      </w:r>
      <w:r w:rsidRPr="00C26D2D">
        <w:rPr>
          <w:rFonts w:ascii="Arial" w:eastAsia="Gulim" w:hAnsi="Arial" w:cs="Arial"/>
          <w:color w:val="000000"/>
          <w:kern w:val="0"/>
          <w:szCs w:val="20"/>
        </w:rPr>
        <w:t xml:space="preserve"> In which country was there a slight reduction in the number of deaths over the five-year period?</w:t>
      </w:r>
    </w:p>
    <w:p w:rsidR="00C26D2D" w:rsidRPr="00C26D2D" w:rsidRDefault="00C26D2D" w:rsidP="00C26D2D">
      <w:pPr>
        <w:widowControl/>
        <w:shd w:val="clear" w:color="auto" w:fill="FFFFFF"/>
        <w:wordWrap/>
        <w:autoSpaceDE/>
        <w:autoSpaceDN/>
        <w:spacing w:after="360" w:line="300" w:lineRule="atLeast"/>
        <w:jc w:val="left"/>
        <w:rPr>
          <w:rFonts w:ascii="Arial" w:eastAsia="Gulim" w:hAnsi="Arial" w:cs="Arial"/>
          <w:b/>
          <w:bCs/>
          <w:color w:val="CC0000"/>
          <w:kern w:val="0"/>
          <w:szCs w:val="20"/>
        </w:rPr>
      </w:pPr>
      <w:r w:rsidRPr="00C26D2D">
        <w:rPr>
          <w:rFonts w:ascii="Arial" w:eastAsia="Gulim" w:hAnsi="Arial" w:cs="Arial"/>
          <w:b/>
          <w:bCs/>
          <w:color w:val="CC0000"/>
          <w:kern w:val="0"/>
          <w:szCs w:val="20"/>
        </w:rPr>
        <w:t>a) Lycia</w:t>
      </w:r>
    </w:p>
    <w:p w:rsidR="00C26D2D" w:rsidRPr="00C26D2D" w:rsidRDefault="00C26D2D" w:rsidP="00C26D2D">
      <w:pPr>
        <w:widowControl/>
        <w:shd w:val="clear" w:color="auto" w:fill="FFFFFF"/>
        <w:wordWrap/>
        <w:autoSpaceDE/>
        <w:autoSpaceDN/>
        <w:spacing w:after="75" w:line="300" w:lineRule="atLeast"/>
        <w:jc w:val="left"/>
        <w:rPr>
          <w:rFonts w:ascii="Arial" w:eastAsia="Gulim" w:hAnsi="Arial" w:cs="Arial"/>
          <w:color w:val="000000"/>
          <w:kern w:val="0"/>
          <w:szCs w:val="20"/>
        </w:rPr>
      </w:pPr>
      <w:r w:rsidRPr="00C26D2D">
        <w:rPr>
          <w:rFonts w:ascii="Arial" w:eastAsia="Gulim" w:hAnsi="Arial" w:cs="Arial"/>
          <w:b/>
          <w:bCs/>
          <w:color w:val="000000"/>
          <w:kern w:val="0"/>
          <w:szCs w:val="20"/>
        </w:rPr>
        <w:t>12)</w:t>
      </w:r>
      <w:r w:rsidRPr="00C26D2D">
        <w:rPr>
          <w:rFonts w:ascii="Arial" w:eastAsia="Gulim" w:hAnsi="Arial" w:cs="Arial"/>
          <w:color w:val="000000"/>
          <w:kern w:val="0"/>
          <w:szCs w:val="20"/>
        </w:rPr>
        <w:t xml:space="preserve"> In which country was there a significant increase in the number of deaths between 1998 and 2000?</w:t>
      </w:r>
    </w:p>
    <w:p w:rsidR="00C26D2D" w:rsidRPr="00C26D2D" w:rsidRDefault="00C26D2D" w:rsidP="00C26D2D">
      <w:pPr>
        <w:widowControl/>
        <w:shd w:val="clear" w:color="auto" w:fill="FFFFFF"/>
        <w:wordWrap/>
        <w:autoSpaceDE/>
        <w:autoSpaceDN/>
        <w:spacing w:after="360" w:line="300" w:lineRule="atLeast"/>
        <w:jc w:val="left"/>
        <w:rPr>
          <w:rFonts w:ascii="Arial" w:eastAsia="Gulim" w:hAnsi="Arial" w:cs="Arial"/>
          <w:b/>
          <w:bCs/>
          <w:color w:val="CC0000"/>
          <w:kern w:val="0"/>
          <w:szCs w:val="20"/>
        </w:rPr>
      </w:pPr>
      <w:r w:rsidRPr="00C26D2D">
        <w:rPr>
          <w:rFonts w:ascii="Arial" w:eastAsia="Gulim" w:hAnsi="Arial" w:cs="Arial"/>
          <w:b/>
          <w:bCs/>
          <w:color w:val="CC0000"/>
          <w:kern w:val="0"/>
          <w:szCs w:val="20"/>
        </w:rPr>
        <w:t>a) Cilicia</w:t>
      </w:r>
    </w:p>
    <w:p w:rsidR="00C26D2D" w:rsidRPr="00C26D2D" w:rsidRDefault="00C26D2D" w:rsidP="00C26D2D">
      <w:pPr>
        <w:widowControl/>
        <w:shd w:val="clear" w:color="auto" w:fill="FFFFFF"/>
        <w:wordWrap/>
        <w:autoSpaceDE/>
        <w:autoSpaceDN/>
        <w:spacing w:after="75" w:line="300" w:lineRule="atLeast"/>
        <w:jc w:val="left"/>
        <w:rPr>
          <w:rFonts w:ascii="Arial" w:eastAsia="Gulim" w:hAnsi="Arial" w:cs="Arial"/>
          <w:color w:val="000000"/>
          <w:kern w:val="0"/>
          <w:szCs w:val="20"/>
        </w:rPr>
      </w:pPr>
      <w:r w:rsidRPr="00C26D2D">
        <w:rPr>
          <w:rFonts w:ascii="Arial" w:eastAsia="Gulim" w:hAnsi="Arial" w:cs="Arial"/>
          <w:b/>
          <w:bCs/>
          <w:color w:val="000000"/>
          <w:kern w:val="0"/>
          <w:szCs w:val="20"/>
        </w:rPr>
        <w:t>13)</w:t>
      </w:r>
      <w:r w:rsidRPr="00C26D2D">
        <w:rPr>
          <w:rFonts w:ascii="Arial" w:eastAsia="Gulim" w:hAnsi="Arial" w:cs="Arial"/>
          <w:color w:val="000000"/>
          <w:kern w:val="0"/>
          <w:szCs w:val="20"/>
        </w:rPr>
        <w:t xml:space="preserve"> </w:t>
      </w:r>
      <w:proofErr w:type="gramStart"/>
      <w:r w:rsidRPr="00C26D2D">
        <w:rPr>
          <w:rFonts w:ascii="Arial" w:eastAsia="Gulim" w:hAnsi="Arial" w:cs="Arial"/>
          <w:color w:val="000000"/>
          <w:kern w:val="0"/>
          <w:szCs w:val="20"/>
        </w:rPr>
        <w:t>In</w:t>
      </w:r>
      <w:proofErr w:type="gramEnd"/>
      <w:r w:rsidRPr="00C26D2D">
        <w:rPr>
          <w:rFonts w:ascii="Arial" w:eastAsia="Gulim" w:hAnsi="Arial" w:cs="Arial"/>
          <w:color w:val="000000"/>
          <w:kern w:val="0"/>
          <w:szCs w:val="20"/>
        </w:rPr>
        <w:t xml:space="preserve"> which country did the number of deaths remain constant over the five-year period?</w:t>
      </w:r>
    </w:p>
    <w:p w:rsidR="00C26D2D" w:rsidRPr="00C26D2D" w:rsidRDefault="00C26D2D" w:rsidP="00C26D2D">
      <w:pPr>
        <w:widowControl/>
        <w:shd w:val="clear" w:color="auto" w:fill="FFFFFF"/>
        <w:wordWrap/>
        <w:autoSpaceDE/>
        <w:autoSpaceDN/>
        <w:spacing w:after="360" w:line="300" w:lineRule="atLeast"/>
        <w:jc w:val="left"/>
        <w:rPr>
          <w:rFonts w:ascii="Arial" w:eastAsia="Gulim" w:hAnsi="Arial" w:cs="Arial"/>
          <w:b/>
          <w:bCs/>
          <w:color w:val="CC0000"/>
          <w:kern w:val="0"/>
          <w:szCs w:val="20"/>
        </w:rPr>
      </w:pPr>
      <w:r w:rsidRPr="00C26D2D">
        <w:rPr>
          <w:rFonts w:ascii="Arial" w:eastAsia="Gulim" w:hAnsi="Arial" w:cs="Arial"/>
          <w:b/>
          <w:bCs/>
          <w:color w:val="CC0000"/>
          <w:kern w:val="0"/>
          <w:szCs w:val="20"/>
        </w:rPr>
        <w:t>a) Cappadocia</w:t>
      </w:r>
    </w:p>
    <w:p w:rsidR="00C26D2D" w:rsidRPr="00C26D2D" w:rsidRDefault="00A436DE" w:rsidP="00C26D2D">
      <w:pPr>
        <w:widowControl/>
        <w:shd w:val="clear" w:color="auto" w:fill="FFFFFF"/>
        <w:wordWrap/>
        <w:autoSpaceDE/>
        <w:autoSpaceDN/>
        <w:spacing w:after="240" w:line="300" w:lineRule="atLeast"/>
        <w:jc w:val="left"/>
        <w:rPr>
          <w:rFonts w:ascii="Arial" w:eastAsia="Gulim" w:hAnsi="Arial" w:cs="Arial"/>
          <w:color w:val="333333"/>
          <w:kern w:val="0"/>
          <w:szCs w:val="20"/>
        </w:rPr>
      </w:pPr>
      <w:hyperlink r:id="rId58" w:history="1">
        <w:r w:rsidR="00C26D2D" w:rsidRPr="00C26D2D">
          <w:rPr>
            <w:rFonts w:ascii="Arial" w:eastAsia="Gulim" w:hAnsi="Arial" w:cs="Arial"/>
            <w:color w:val="888888"/>
            <w:kern w:val="0"/>
            <w:szCs w:val="20"/>
          </w:rPr>
          <w:t>Show Answers</w:t>
        </w:r>
      </w:hyperlink>
      <w:r w:rsidR="00C26D2D" w:rsidRPr="00C26D2D">
        <w:rPr>
          <w:rFonts w:ascii="Arial" w:eastAsia="Gulim" w:hAnsi="Arial" w:cs="Arial"/>
          <w:color w:val="333333"/>
          <w:kern w:val="0"/>
          <w:szCs w:val="20"/>
        </w:rPr>
        <w:t xml:space="preserve"> - </w:t>
      </w:r>
      <w:hyperlink r:id="rId59" w:history="1">
        <w:r w:rsidR="00C26D2D" w:rsidRPr="00C26D2D">
          <w:rPr>
            <w:rFonts w:ascii="Arial" w:eastAsia="Gulim" w:hAnsi="Arial" w:cs="Arial"/>
            <w:color w:val="888888"/>
            <w:kern w:val="0"/>
            <w:szCs w:val="20"/>
          </w:rPr>
          <w:t>Hide Answers</w:t>
        </w:r>
      </w:hyperlink>
    </w:p>
    <w:p w:rsidR="00C26D2D" w:rsidRPr="00C26D2D" w:rsidRDefault="00C26D2D" w:rsidP="00C26D2D">
      <w:pPr>
        <w:widowControl/>
        <w:shd w:val="clear" w:color="auto" w:fill="FFFFFF"/>
        <w:wordWrap/>
        <w:autoSpaceDE/>
        <w:autoSpaceDN/>
        <w:spacing w:after="0" w:line="240" w:lineRule="auto"/>
        <w:jc w:val="left"/>
        <w:outlineLvl w:val="2"/>
        <w:rPr>
          <w:rFonts w:ascii="Arial" w:eastAsia="Gulim" w:hAnsi="Arial" w:cs="Arial"/>
          <w:b/>
          <w:bCs/>
          <w:color w:val="333333"/>
          <w:kern w:val="0"/>
          <w:sz w:val="24"/>
          <w:szCs w:val="24"/>
        </w:rPr>
      </w:pPr>
      <w:r w:rsidRPr="00C26D2D">
        <w:rPr>
          <w:rFonts w:ascii="Arial" w:eastAsia="Gulim" w:hAnsi="Arial" w:cs="Arial"/>
          <w:b/>
          <w:bCs/>
          <w:color w:val="333333"/>
          <w:kern w:val="0"/>
          <w:sz w:val="24"/>
          <w:szCs w:val="24"/>
        </w:rPr>
        <w:t>Vocabulary Tip</w:t>
      </w:r>
    </w:p>
    <w:p w:rsidR="00C26D2D" w:rsidRPr="00C26D2D" w:rsidRDefault="00C26D2D" w:rsidP="00C26D2D">
      <w:pPr>
        <w:widowControl/>
        <w:shd w:val="clear" w:color="auto" w:fill="FFFFFF"/>
        <w:wordWrap/>
        <w:autoSpaceDE/>
        <w:autoSpaceDN/>
        <w:spacing w:line="300" w:lineRule="atLeast"/>
        <w:jc w:val="left"/>
        <w:rPr>
          <w:rFonts w:ascii="Arial" w:eastAsia="Gulim" w:hAnsi="Arial" w:cs="Arial"/>
          <w:color w:val="333333"/>
          <w:kern w:val="0"/>
          <w:szCs w:val="20"/>
        </w:rPr>
      </w:pPr>
      <w:r w:rsidRPr="00C26D2D">
        <w:rPr>
          <w:rFonts w:ascii="Arial" w:eastAsia="Gulim" w:hAnsi="Arial" w:cs="Arial"/>
          <w:color w:val="333333"/>
          <w:kern w:val="0"/>
          <w:szCs w:val="20"/>
        </w:rPr>
        <w:t>The verbs rise and increase have the same meaning here. We can also say climb. These verbs can also be nouns.</w:t>
      </w:r>
      <w:r w:rsidRPr="00C26D2D">
        <w:rPr>
          <w:rFonts w:ascii="Arial" w:eastAsia="Gulim" w:hAnsi="Arial" w:cs="Arial"/>
          <w:color w:val="333333"/>
          <w:kern w:val="0"/>
          <w:szCs w:val="20"/>
        </w:rPr>
        <w:br/>
        <w:t xml:space="preserve">The verbs </w:t>
      </w:r>
      <w:proofErr w:type="gramStart"/>
      <w:r w:rsidRPr="00C26D2D">
        <w:rPr>
          <w:rFonts w:ascii="Arial" w:eastAsia="Gulim" w:hAnsi="Arial" w:cs="Arial"/>
          <w:color w:val="333333"/>
          <w:kern w:val="0"/>
          <w:szCs w:val="20"/>
        </w:rPr>
        <w:t>fail,</w:t>
      </w:r>
      <w:proofErr w:type="gramEnd"/>
      <w:r w:rsidRPr="00C26D2D">
        <w:rPr>
          <w:rFonts w:ascii="Arial" w:eastAsia="Gulim" w:hAnsi="Arial" w:cs="Arial"/>
          <w:color w:val="333333"/>
          <w:kern w:val="0"/>
          <w:szCs w:val="20"/>
        </w:rPr>
        <w:t xml:space="preserve"> drop and decline have the same meaning here. These verbs can also be nouns.</w:t>
      </w:r>
      <w:r w:rsidRPr="00C26D2D">
        <w:rPr>
          <w:rFonts w:ascii="Arial" w:eastAsia="Gulim" w:hAnsi="Arial" w:cs="Arial"/>
          <w:color w:val="333333"/>
          <w:kern w:val="0"/>
          <w:szCs w:val="20"/>
        </w:rPr>
        <w:br/>
      </w:r>
      <w:r w:rsidRPr="00C26D2D">
        <w:rPr>
          <w:rFonts w:ascii="Arial" w:eastAsia="Gulim" w:hAnsi="Arial" w:cs="Arial"/>
          <w:color w:val="333333"/>
          <w:kern w:val="0"/>
          <w:szCs w:val="20"/>
        </w:rPr>
        <w:br/>
        <w:t>The adverbs steadily and noticeably can have the same meaning here. They can also be adjectives (steady, noticeable).</w:t>
      </w:r>
      <w:r w:rsidRPr="00C26D2D">
        <w:rPr>
          <w:rFonts w:ascii="Arial" w:eastAsia="Gulim" w:hAnsi="Arial" w:cs="Arial"/>
          <w:color w:val="333333"/>
          <w:kern w:val="0"/>
          <w:szCs w:val="20"/>
        </w:rPr>
        <w:br/>
        <w:t>The adverbs sharply, rapidly and dramatically can have the same meaning here. They can also be adjectives (sharp, rapid, dramatic).</w:t>
      </w:r>
    </w:p>
    <w:p w:rsidR="00C26D2D" w:rsidRPr="00C26D2D" w:rsidRDefault="00C26D2D" w:rsidP="00C26D2D">
      <w:pPr>
        <w:widowControl/>
        <w:shd w:val="clear" w:color="auto" w:fill="FFFFFF"/>
        <w:wordWrap/>
        <w:autoSpaceDE/>
        <w:autoSpaceDN/>
        <w:spacing w:after="450" w:line="300" w:lineRule="atLeast"/>
        <w:jc w:val="left"/>
        <w:rPr>
          <w:rFonts w:ascii="Arial" w:eastAsia="Gulim" w:hAnsi="Arial" w:cs="Arial"/>
          <w:b/>
          <w:bCs/>
          <w:color w:val="333333"/>
          <w:kern w:val="0"/>
          <w:sz w:val="21"/>
          <w:szCs w:val="21"/>
        </w:rPr>
      </w:pPr>
      <w:r w:rsidRPr="00C26D2D">
        <w:rPr>
          <w:rFonts w:ascii="Arial" w:eastAsia="Gulim" w:hAnsi="Arial" w:cs="Arial"/>
          <w:b/>
          <w:bCs/>
          <w:color w:val="333333"/>
          <w:kern w:val="0"/>
          <w:sz w:val="21"/>
          <w:szCs w:val="21"/>
        </w:rPr>
        <w:t>Now look at the table below, which shows the changes in economic activity in a town over a period of five years. The figures on the left and right show the number of people involved in these activities, in thousands.</w:t>
      </w:r>
      <w:r w:rsidRPr="00C26D2D">
        <w:rPr>
          <w:rFonts w:ascii="Arial" w:eastAsia="Gulim" w:hAnsi="Arial" w:cs="Arial"/>
          <w:b/>
          <w:bCs/>
          <w:color w:val="333333"/>
          <w:kern w:val="0"/>
          <w:sz w:val="21"/>
          <w:szCs w:val="21"/>
        </w:rPr>
        <w:br/>
      </w:r>
      <w:r w:rsidRPr="00C26D2D">
        <w:rPr>
          <w:rFonts w:ascii="Arial" w:eastAsia="Gulim" w:hAnsi="Arial" w:cs="Arial"/>
          <w:b/>
          <w:bCs/>
          <w:color w:val="333333"/>
          <w:kern w:val="0"/>
          <w:sz w:val="21"/>
          <w:szCs w:val="21"/>
        </w:rPr>
        <w:br/>
        <w:t>Write your own sentences to describe the situation in the town regarding the number of:</w:t>
      </w:r>
    </w:p>
    <w:tbl>
      <w:tblPr>
        <w:tblW w:w="5000" w:type="pct"/>
        <w:tblCellMar>
          <w:top w:w="15" w:type="dxa"/>
          <w:left w:w="15" w:type="dxa"/>
          <w:bottom w:w="15" w:type="dxa"/>
          <w:right w:w="15" w:type="dxa"/>
        </w:tblCellMar>
        <w:tblLook w:val="04A0" w:firstRow="1" w:lastRow="0" w:firstColumn="1" w:lastColumn="0" w:noHBand="0" w:noVBand="1"/>
      </w:tblPr>
      <w:tblGrid>
        <w:gridCol w:w="1806"/>
        <w:gridCol w:w="1805"/>
        <w:gridCol w:w="1805"/>
        <w:gridCol w:w="1805"/>
        <w:gridCol w:w="1805"/>
      </w:tblGrid>
      <w:tr w:rsidR="00C26D2D" w:rsidRPr="00C26D2D" w:rsidTr="00C26D2D">
        <w:tc>
          <w:tcPr>
            <w:tcW w:w="1000" w:type="pct"/>
            <w:tcMar>
              <w:top w:w="0" w:type="dxa"/>
              <w:left w:w="0" w:type="dxa"/>
              <w:bottom w:w="0" w:type="dxa"/>
              <w:right w:w="0" w:type="dxa"/>
            </w:tcMar>
            <w:vAlign w:val="center"/>
            <w:hideMark/>
          </w:tcPr>
          <w:p w:rsidR="00C26D2D" w:rsidRPr="00C26D2D" w:rsidRDefault="00C26D2D" w:rsidP="00C26D2D">
            <w:pPr>
              <w:widowControl/>
              <w:wordWrap/>
              <w:autoSpaceDE/>
              <w:autoSpaceDN/>
              <w:spacing w:after="450" w:line="240" w:lineRule="auto"/>
              <w:jc w:val="center"/>
              <w:rPr>
                <w:rFonts w:ascii="Arial" w:eastAsia="Gulim" w:hAnsi="Arial" w:cs="Arial"/>
                <w:color w:val="000000"/>
                <w:kern w:val="0"/>
                <w:sz w:val="15"/>
                <w:szCs w:val="15"/>
              </w:rPr>
            </w:pPr>
            <w:r>
              <w:rPr>
                <w:rFonts w:ascii="Arial" w:eastAsia="Gulim" w:hAnsi="Arial" w:cs="Arial"/>
                <w:noProof/>
                <w:color w:val="000000"/>
                <w:kern w:val="0"/>
                <w:sz w:val="15"/>
                <w:szCs w:val="15"/>
                <w:lang w:eastAsia="ja-JP"/>
              </w:rPr>
              <w:drawing>
                <wp:inline distT="0" distB="0" distL="0" distR="0" wp14:anchorId="203F8909" wp14:editId="4078DBDC">
                  <wp:extent cx="400050" cy="276225"/>
                  <wp:effectExtent l="0" t="0" r="0" b="9525"/>
                  <wp:docPr id="45" name="그림 45" descr="IE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IELTS"/>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00050" cy="276225"/>
                          </a:xfrm>
                          <a:prstGeom prst="rect">
                            <a:avLst/>
                          </a:prstGeom>
                          <a:noFill/>
                          <a:ln>
                            <a:noFill/>
                          </a:ln>
                        </pic:spPr>
                      </pic:pic>
                    </a:graphicData>
                  </a:graphic>
                </wp:inline>
              </w:drawing>
            </w:r>
          </w:p>
        </w:tc>
        <w:tc>
          <w:tcPr>
            <w:tcW w:w="1000" w:type="pct"/>
            <w:tcMar>
              <w:top w:w="0" w:type="dxa"/>
              <w:left w:w="0" w:type="dxa"/>
              <w:bottom w:w="0" w:type="dxa"/>
              <w:right w:w="0" w:type="dxa"/>
            </w:tcMar>
            <w:vAlign w:val="center"/>
            <w:hideMark/>
          </w:tcPr>
          <w:p w:rsidR="00C26D2D" w:rsidRPr="00C26D2D" w:rsidRDefault="00C26D2D" w:rsidP="00C26D2D">
            <w:pPr>
              <w:widowControl/>
              <w:wordWrap/>
              <w:autoSpaceDE/>
              <w:autoSpaceDN/>
              <w:spacing w:after="450" w:line="240" w:lineRule="auto"/>
              <w:jc w:val="center"/>
              <w:rPr>
                <w:rFonts w:ascii="Arial" w:eastAsia="Gulim" w:hAnsi="Arial" w:cs="Arial"/>
                <w:color w:val="000000"/>
                <w:kern w:val="0"/>
                <w:sz w:val="15"/>
                <w:szCs w:val="15"/>
              </w:rPr>
            </w:pPr>
            <w:r>
              <w:rPr>
                <w:rFonts w:ascii="Arial" w:eastAsia="Gulim" w:hAnsi="Arial" w:cs="Arial"/>
                <w:noProof/>
                <w:color w:val="000000"/>
                <w:kern w:val="0"/>
                <w:sz w:val="15"/>
                <w:szCs w:val="15"/>
                <w:lang w:eastAsia="ja-JP"/>
              </w:rPr>
              <w:drawing>
                <wp:inline distT="0" distB="0" distL="0" distR="0" wp14:anchorId="77976C99" wp14:editId="072E1615">
                  <wp:extent cx="400050" cy="276225"/>
                  <wp:effectExtent l="0" t="0" r="0" b="9525"/>
                  <wp:docPr id="44" name="그림 44" descr="IE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IELTS"/>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00050" cy="276225"/>
                          </a:xfrm>
                          <a:prstGeom prst="rect">
                            <a:avLst/>
                          </a:prstGeom>
                          <a:noFill/>
                          <a:ln>
                            <a:noFill/>
                          </a:ln>
                        </pic:spPr>
                      </pic:pic>
                    </a:graphicData>
                  </a:graphic>
                </wp:inline>
              </w:drawing>
            </w:r>
          </w:p>
        </w:tc>
        <w:tc>
          <w:tcPr>
            <w:tcW w:w="1000" w:type="pct"/>
            <w:tcMar>
              <w:top w:w="0" w:type="dxa"/>
              <w:left w:w="0" w:type="dxa"/>
              <w:bottom w:w="0" w:type="dxa"/>
              <w:right w:w="0" w:type="dxa"/>
            </w:tcMar>
            <w:vAlign w:val="center"/>
            <w:hideMark/>
          </w:tcPr>
          <w:p w:rsidR="00C26D2D" w:rsidRPr="00C26D2D" w:rsidRDefault="00C26D2D" w:rsidP="00C26D2D">
            <w:pPr>
              <w:widowControl/>
              <w:wordWrap/>
              <w:autoSpaceDE/>
              <w:autoSpaceDN/>
              <w:spacing w:after="450" w:line="240" w:lineRule="auto"/>
              <w:jc w:val="center"/>
              <w:rPr>
                <w:rFonts w:ascii="Arial" w:eastAsia="Gulim" w:hAnsi="Arial" w:cs="Arial"/>
                <w:color w:val="000000"/>
                <w:kern w:val="0"/>
                <w:sz w:val="15"/>
                <w:szCs w:val="15"/>
              </w:rPr>
            </w:pPr>
            <w:r>
              <w:rPr>
                <w:rFonts w:ascii="Arial" w:eastAsia="Gulim" w:hAnsi="Arial" w:cs="Arial"/>
                <w:noProof/>
                <w:color w:val="000000"/>
                <w:kern w:val="0"/>
                <w:sz w:val="15"/>
                <w:szCs w:val="15"/>
                <w:lang w:eastAsia="ja-JP"/>
              </w:rPr>
              <w:drawing>
                <wp:inline distT="0" distB="0" distL="0" distR="0" wp14:anchorId="0E11D7B5" wp14:editId="5D8CF772">
                  <wp:extent cx="400050" cy="276225"/>
                  <wp:effectExtent l="0" t="0" r="0" b="9525"/>
                  <wp:docPr id="43" name="그림 43" descr="IE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IELT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00050" cy="276225"/>
                          </a:xfrm>
                          <a:prstGeom prst="rect">
                            <a:avLst/>
                          </a:prstGeom>
                          <a:noFill/>
                          <a:ln>
                            <a:noFill/>
                          </a:ln>
                        </pic:spPr>
                      </pic:pic>
                    </a:graphicData>
                  </a:graphic>
                </wp:inline>
              </w:drawing>
            </w:r>
          </w:p>
        </w:tc>
        <w:tc>
          <w:tcPr>
            <w:tcW w:w="1000" w:type="pct"/>
            <w:tcMar>
              <w:top w:w="0" w:type="dxa"/>
              <w:left w:w="0" w:type="dxa"/>
              <w:bottom w:w="0" w:type="dxa"/>
              <w:right w:w="0" w:type="dxa"/>
            </w:tcMar>
            <w:vAlign w:val="center"/>
            <w:hideMark/>
          </w:tcPr>
          <w:p w:rsidR="00C26D2D" w:rsidRPr="00C26D2D" w:rsidRDefault="00C26D2D" w:rsidP="00C26D2D">
            <w:pPr>
              <w:widowControl/>
              <w:wordWrap/>
              <w:autoSpaceDE/>
              <w:autoSpaceDN/>
              <w:spacing w:after="450" w:line="240" w:lineRule="auto"/>
              <w:jc w:val="center"/>
              <w:rPr>
                <w:rFonts w:ascii="Arial" w:eastAsia="Gulim" w:hAnsi="Arial" w:cs="Arial"/>
                <w:color w:val="000000"/>
                <w:kern w:val="0"/>
                <w:sz w:val="15"/>
                <w:szCs w:val="15"/>
              </w:rPr>
            </w:pPr>
            <w:r>
              <w:rPr>
                <w:rFonts w:ascii="Arial" w:eastAsia="Gulim" w:hAnsi="Arial" w:cs="Arial"/>
                <w:noProof/>
                <w:color w:val="000000"/>
                <w:kern w:val="0"/>
                <w:sz w:val="15"/>
                <w:szCs w:val="15"/>
                <w:lang w:eastAsia="ja-JP"/>
              </w:rPr>
              <w:drawing>
                <wp:inline distT="0" distB="0" distL="0" distR="0" wp14:anchorId="03FDAF34" wp14:editId="363708C0">
                  <wp:extent cx="400050" cy="276225"/>
                  <wp:effectExtent l="0" t="0" r="0" b="9525"/>
                  <wp:docPr id="42" name="그림 42" descr="IE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IELTS"/>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00050" cy="276225"/>
                          </a:xfrm>
                          <a:prstGeom prst="rect">
                            <a:avLst/>
                          </a:prstGeom>
                          <a:noFill/>
                          <a:ln>
                            <a:noFill/>
                          </a:ln>
                        </pic:spPr>
                      </pic:pic>
                    </a:graphicData>
                  </a:graphic>
                </wp:inline>
              </w:drawing>
            </w:r>
          </w:p>
        </w:tc>
        <w:tc>
          <w:tcPr>
            <w:tcW w:w="1000" w:type="pct"/>
            <w:tcMar>
              <w:top w:w="0" w:type="dxa"/>
              <w:left w:w="0" w:type="dxa"/>
              <w:bottom w:w="0" w:type="dxa"/>
              <w:right w:w="0" w:type="dxa"/>
            </w:tcMar>
            <w:vAlign w:val="center"/>
            <w:hideMark/>
          </w:tcPr>
          <w:p w:rsidR="00C26D2D" w:rsidRPr="00C26D2D" w:rsidRDefault="00C26D2D" w:rsidP="00C26D2D">
            <w:pPr>
              <w:widowControl/>
              <w:wordWrap/>
              <w:autoSpaceDE/>
              <w:autoSpaceDN/>
              <w:spacing w:after="450" w:line="240" w:lineRule="auto"/>
              <w:jc w:val="center"/>
              <w:rPr>
                <w:rFonts w:ascii="Arial" w:eastAsia="Gulim" w:hAnsi="Arial" w:cs="Arial"/>
                <w:color w:val="000000"/>
                <w:kern w:val="0"/>
                <w:sz w:val="15"/>
                <w:szCs w:val="15"/>
              </w:rPr>
            </w:pPr>
            <w:r>
              <w:rPr>
                <w:rFonts w:ascii="Arial" w:eastAsia="Gulim" w:hAnsi="Arial" w:cs="Arial"/>
                <w:noProof/>
                <w:color w:val="000000"/>
                <w:kern w:val="0"/>
                <w:sz w:val="15"/>
                <w:szCs w:val="15"/>
                <w:lang w:eastAsia="ja-JP"/>
              </w:rPr>
              <w:drawing>
                <wp:inline distT="0" distB="0" distL="0" distR="0" wp14:anchorId="785783B1" wp14:editId="50640440">
                  <wp:extent cx="400050" cy="276225"/>
                  <wp:effectExtent l="0" t="0" r="0" b="9525"/>
                  <wp:docPr id="41" name="그림 41" descr="IE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IELTS"/>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00050" cy="276225"/>
                          </a:xfrm>
                          <a:prstGeom prst="rect">
                            <a:avLst/>
                          </a:prstGeom>
                          <a:noFill/>
                          <a:ln>
                            <a:noFill/>
                          </a:ln>
                        </pic:spPr>
                      </pic:pic>
                    </a:graphicData>
                  </a:graphic>
                </wp:inline>
              </w:drawing>
            </w:r>
          </w:p>
        </w:tc>
      </w:tr>
      <w:tr w:rsidR="00C26D2D" w:rsidRPr="00C26D2D" w:rsidTr="00C26D2D">
        <w:tc>
          <w:tcPr>
            <w:tcW w:w="1000" w:type="pct"/>
            <w:tcMar>
              <w:top w:w="0" w:type="dxa"/>
              <w:left w:w="0" w:type="dxa"/>
              <w:bottom w:w="0" w:type="dxa"/>
              <w:right w:w="0" w:type="dxa"/>
            </w:tcMar>
            <w:vAlign w:val="center"/>
            <w:hideMark/>
          </w:tcPr>
          <w:p w:rsidR="00C26D2D" w:rsidRPr="00C26D2D" w:rsidRDefault="00C26D2D" w:rsidP="00C26D2D">
            <w:pPr>
              <w:widowControl/>
              <w:wordWrap/>
              <w:autoSpaceDE/>
              <w:autoSpaceDN/>
              <w:spacing w:after="450" w:line="240" w:lineRule="auto"/>
              <w:jc w:val="center"/>
              <w:rPr>
                <w:rFonts w:ascii="Arial" w:eastAsia="Gulim" w:hAnsi="Arial" w:cs="Arial"/>
                <w:color w:val="000000"/>
                <w:kern w:val="0"/>
                <w:sz w:val="15"/>
                <w:szCs w:val="15"/>
              </w:rPr>
            </w:pPr>
            <w:r w:rsidRPr="00C26D2D">
              <w:rPr>
                <w:rFonts w:ascii="Arial" w:eastAsia="Gulim" w:hAnsi="Arial" w:cs="Arial"/>
                <w:color w:val="000000"/>
                <w:kern w:val="0"/>
                <w:sz w:val="15"/>
                <w:szCs w:val="15"/>
              </w:rPr>
              <w:t>Number of people</w:t>
            </w:r>
            <w:r w:rsidRPr="00C26D2D">
              <w:rPr>
                <w:rFonts w:ascii="Arial" w:eastAsia="Gulim" w:hAnsi="Arial" w:cs="Arial"/>
                <w:color w:val="000000"/>
                <w:kern w:val="0"/>
                <w:sz w:val="15"/>
                <w:szCs w:val="15"/>
              </w:rPr>
              <w:br/>
              <w:t>in industry</w:t>
            </w:r>
          </w:p>
        </w:tc>
        <w:tc>
          <w:tcPr>
            <w:tcW w:w="1000" w:type="pct"/>
            <w:tcMar>
              <w:top w:w="0" w:type="dxa"/>
              <w:left w:w="0" w:type="dxa"/>
              <w:bottom w:w="0" w:type="dxa"/>
              <w:right w:w="0" w:type="dxa"/>
            </w:tcMar>
            <w:vAlign w:val="center"/>
            <w:hideMark/>
          </w:tcPr>
          <w:p w:rsidR="00C26D2D" w:rsidRPr="00C26D2D" w:rsidRDefault="00C26D2D" w:rsidP="00C26D2D">
            <w:pPr>
              <w:widowControl/>
              <w:wordWrap/>
              <w:autoSpaceDE/>
              <w:autoSpaceDN/>
              <w:spacing w:after="450" w:line="240" w:lineRule="auto"/>
              <w:jc w:val="center"/>
              <w:rPr>
                <w:rFonts w:ascii="Arial" w:eastAsia="Gulim" w:hAnsi="Arial" w:cs="Arial"/>
                <w:color w:val="000000"/>
                <w:kern w:val="0"/>
                <w:sz w:val="15"/>
                <w:szCs w:val="15"/>
              </w:rPr>
            </w:pPr>
            <w:r w:rsidRPr="00C26D2D">
              <w:rPr>
                <w:rFonts w:ascii="Arial" w:eastAsia="Gulim" w:hAnsi="Arial" w:cs="Arial"/>
                <w:color w:val="000000"/>
                <w:kern w:val="0"/>
                <w:sz w:val="15"/>
                <w:szCs w:val="15"/>
              </w:rPr>
              <w:t>Number of people</w:t>
            </w:r>
            <w:r w:rsidRPr="00C26D2D">
              <w:rPr>
                <w:rFonts w:ascii="Arial" w:eastAsia="Gulim" w:hAnsi="Arial" w:cs="Arial"/>
                <w:color w:val="000000"/>
                <w:kern w:val="0"/>
                <w:sz w:val="15"/>
                <w:szCs w:val="15"/>
              </w:rPr>
              <w:br/>
              <w:t>in retail</w:t>
            </w:r>
          </w:p>
        </w:tc>
        <w:tc>
          <w:tcPr>
            <w:tcW w:w="1000" w:type="pct"/>
            <w:tcMar>
              <w:top w:w="0" w:type="dxa"/>
              <w:left w:w="0" w:type="dxa"/>
              <w:bottom w:w="0" w:type="dxa"/>
              <w:right w:w="0" w:type="dxa"/>
            </w:tcMar>
            <w:vAlign w:val="center"/>
            <w:hideMark/>
          </w:tcPr>
          <w:p w:rsidR="00C26D2D" w:rsidRPr="00C26D2D" w:rsidRDefault="00C26D2D" w:rsidP="00C26D2D">
            <w:pPr>
              <w:widowControl/>
              <w:wordWrap/>
              <w:autoSpaceDE/>
              <w:autoSpaceDN/>
              <w:spacing w:after="450" w:line="240" w:lineRule="auto"/>
              <w:jc w:val="center"/>
              <w:rPr>
                <w:rFonts w:ascii="Arial" w:eastAsia="Gulim" w:hAnsi="Arial" w:cs="Arial"/>
                <w:color w:val="000000"/>
                <w:kern w:val="0"/>
                <w:sz w:val="15"/>
                <w:szCs w:val="15"/>
              </w:rPr>
            </w:pPr>
            <w:r w:rsidRPr="00C26D2D">
              <w:rPr>
                <w:rFonts w:ascii="Arial" w:eastAsia="Gulim" w:hAnsi="Arial" w:cs="Arial"/>
                <w:color w:val="000000"/>
                <w:kern w:val="0"/>
                <w:sz w:val="15"/>
                <w:szCs w:val="15"/>
              </w:rPr>
              <w:t>Number of semi-skilled / skilled</w:t>
            </w:r>
            <w:r w:rsidRPr="00C26D2D">
              <w:rPr>
                <w:rFonts w:ascii="Arial" w:eastAsia="Gulim" w:hAnsi="Arial" w:cs="Arial"/>
                <w:color w:val="000000"/>
                <w:kern w:val="0"/>
                <w:sz w:val="15"/>
                <w:szCs w:val="15"/>
              </w:rPr>
              <w:br/>
              <w:t>people in public services (including</w:t>
            </w:r>
            <w:r w:rsidRPr="00C26D2D">
              <w:rPr>
                <w:rFonts w:ascii="Arial" w:eastAsia="Gulim" w:hAnsi="Arial" w:cs="Arial"/>
                <w:color w:val="000000"/>
                <w:kern w:val="0"/>
                <w:sz w:val="15"/>
                <w:szCs w:val="15"/>
              </w:rPr>
              <w:br/>
              <w:t>police, doctors, bus drivers, etc.)</w:t>
            </w:r>
          </w:p>
        </w:tc>
        <w:tc>
          <w:tcPr>
            <w:tcW w:w="1000" w:type="pct"/>
            <w:tcMar>
              <w:top w:w="0" w:type="dxa"/>
              <w:left w:w="0" w:type="dxa"/>
              <w:bottom w:w="0" w:type="dxa"/>
              <w:right w:w="0" w:type="dxa"/>
            </w:tcMar>
            <w:vAlign w:val="center"/>
            <w:hideMark/>
          </w:tcPr>
          <w:p w:rsidR="00C26D2D" w:rsidRPr="00C26D2D" w:rsidRDefault="00C26D2D" w:rsidP="00C26D2D">
            <w:pPr>
              <w:widowControl/>
              <w:wordWrap/>
              <w:autoSpaceDE/>
              <w:autoSpaceDN/>
              <w:spacing w:after="450" w:line="240" w:lineRule="auto"/>
              <w:jc w:val="center"/>
              <w:rPr>
                <w:rFonts w:ascii="Arial" w:eastAsia="Gulim" w:hAnsi="Arial" w:cs="Arial"/>
                <w:color w:val="000000"/>
                <w:kern w:val="0"/>
                <w:sz w:val="15"/>
                <w:szCs w:val="15"/>
              </w:rPr>
            </w:pPr>
            <w:r w:rsidRPr="00C26D2D">
              <w:rPr>
                <w:rFonts w:ascii="Arial" w:eastAsia="Gulim" w:hAnsi="Arial" w:cs="Arial"/>
                <w:color w:val="000000"/>
                <w:kern w:val="0"/>
                <w:sz w:val="15"/>
                <w:szCs w:val="15"/>
              </w:rPr>
              <w:t>Number of people</w:t>
            </w:r>
            <w:r w:rsidRPr="00C26D2D">
              <w:rPr>
                <w:rFonts w:ascii="Arial" w:eastAsia="Gulim" w:hAnsi="Arial" w:cs="Arial"/>
                <w:color w:val="000000"/>
                <w:kern w:val="0"/>
                <w:sz w:val="15"/>
                <w:szCs w:val="15"/>
              </w:rPr>
              <w:br/>
              <w:t>in tourism</w:t>
            </w:r>
          </w:p>
        </w:tc>
        <w:tc>
          <w:tcPr>
            <w:tcW w:w="1000" w:type="pct"/>
            <w:tcMar>
              <w:top w:w="0" w:type="dxa"/>
              <w:left w:w="0" w:type="dxa"/>
              <w:bottom w:w="0" w:type="dxa"/>
              <w:right w:w="0" w:type="dxa"/>
            </w:tcMar>
            <w:vAlign w:val="center"/>
            <w:hideMark/>
          </w:tcPr>
          <w:p w:rsidR="00C26D2D" w:rsidRPr="00C26D2D" w:rsidRDefault="00C26D2D" w:rsidP="00C26D2D">
            <w:pPr>
              <w:widowControl/>
              <w:wordWrap/>
              <w:autoSpaceDE/>
              <w:autoSpaceDN/>
              <w:spacing w:after="450" w:line="240" w:lineRule="auto"/>
              <w:jc w:val="center"/>
              <w:rPr>
                <w:rFonts w:ascii="Arial" w:eastAsia="Gulim" w:hAnsi="Arial" w:cs="Arial"/>
                <w:color w:val="000000"/>
                <w:kern w:val="0"/>
                <w:sz w:val="15"/>
                <w:szCs w:val="15"/>
              </w:rPr>
            </w:pPr>
            <w:r w:rsidRPr="00C26D2D">
              <w:rPr>
                <w:rFonts w:ascii="Arial" w:eastAsia="Gulim" w:hAnsi="Arial" w:cs="Arial"/>
                <w:color w:val="000000"/>
                <w:kern w:val="0"/>
                <w:sz w:val="15"/>
                <w:szCs w:val="15"/>
              </w:rPr>
              <w:t>Number of</w:t>
            </w:r>
            <w:r w:rsidRPr="00C26D2D">
              <w:rPr>
                <w:rFonts w:ascii="Arial" w:eastAsia="Gulim" w:hAnsi="Arial" w:cs="Arial"/>
                <w:color w:val="000000"/>
                <w:kern w:val="0"/>
                <w:sz w:val="15"/>
                <w:szCs w:val="15"/>
              </w:rPr>
              <w:br/>
              <w:t>unemployed</w:t>
            </w:r>
          </w:p>
        </w:tc>
      </w:tr>
      <w:tr w:rsidR="00C26D2D" w:rsidRPr="00C26D2D" w:rsidTr="00C26D2D">
        <w:trPr>
          <w:trHeight w:val="600"/>
        </w:trPr>
        <w:tc>
          <w:tcPr>
            <w:tcW w:w="0" w:type="auto"/>
            <w:gridSpan w:val="5"/>
            <w:tcMar>
              <w:top w:w="0" w:type="dxa"/>
              <w:left w:w="0" w:type="dxa"/>
              <w:bottom w:w="0" w:type="dxa"/>
              <w:right w:w="0" w:type="dxa"/>
            </w:tcMar>
            <w:vAlign w:val="center"/>
            <w:hideMark/>
          </w:tcPr>
          <w:p w:rsidR="00C26D2D" w:rsidRPr="00C26D2D" w:rsidRDefault="00C26D2D" w:rsidP="00C26D2D">
            <w:pPr>
              <w:widowControl/>
              <w:wordWrap/>
              <w:autoSpaceDE/>
              <w:autoSpaceDN/>
              <w:spacing w:after="450" w:line="240" w:lineRule="auto"/>
              <w:jc w:val="center"/>
              <w:rPr>
                <w:rFonts w:ascii="Arial" w:eastAsia="Gulim" w:hAnsi="Arial" w:cs="Arial"/>
                <w:color w:val="000000"/>
                <w:kern w:val="0"/>
                <w:sz w:val="15"/>
                <w:szCs w:val="15"/>
              </w:rPr>
            </w:pPr>
            <w:r w:rsidRPr="00C26D2D">
              <w:rPr>
                <w:rFonts w:ascii="Arial" w:eastAsia="Gulim" w:hAnsi="Arial" w:cs="Arial"/>
                <w:color w:val="000000"/>
                <w:kern w:val="0"/>
                <w:sz w:val="15"/>
                <w:szCs w:val="15"/>
              </w:rPr>
              <w:t> </w:t>
            </w:r>
          </w:p>
        </w:tc>
      </w:tr>
      <w:tr w:rsidR="00C26D2D" w:rsidRPr="00C26D2D" w:rsidTr="00C26D2D">
        <w:tc>
          <w:tcPr>
            <w:tcW w:w="1000" w:type="pct"/>
            <w:tcMar>
              <w:top w:w="0" w:type="dxa"/>
              <w:left w:w="0" w:type="dxa"/>
              <w:bottom w:w="0" w:type="dxa"/>
              <w:right w:w="0" w:type="dxa"/>
            </w:tcMar>
            <w:vAlign w:val="center"/>
            <w:hideMark/>
          </w:tcPr>
          <w:p w:rsidR="00C26D2D" w:rsidRPr="00C26D2D" w:rsidRDefault="00C26D2D" w:rsidP="00C26D2D">
            <w:pPr>
              <w:widowControl/>
              <w:wordWrap/>
              <w:autoSpaceDE/>
              <w:autoSpaceDN/>
              <w:spacing w:after="450" w:line="240" w:lineRule="auto"/>
              <w:jc w:val="center"/>
              <w:rPr>
                <w:rFonts w:ascii="Arial" w:eastAsia="Gulim" w:hAnsi="Arial" w:cs="Arial"/>
                <w:color w:val="000000"/>
                <w:kern w:val="0"/>
                <w:sz w:val="15"/>
                <w:szCs w:val="15"/>
              </w:rPr>
            </w:pPr>
            <w:r>
              <w:rPr>
                <w:rFonts w:ascii="Arial" w:eastAsia="Gulim" w:hAnsi="Arial" w:cs="Arial"/>
                <w:noProof/>
                <w:color w:val="000000"/>
                <w:kern w:val="0"/>
                <w:sz w:val="15"/>
                <w:szCs w:val="15"/>
                <w:lang w:eastAsia="ja-JP"/>
              </w:rPr>
              <w:lastRenderedPageBreak/>
              <w:drawing>
                <wp:inline distT="0" distB="0" distL="0" distR="0" wp14:anchorId="2803FB45" wp14:editId="3BCB4EBF">
                  <wp:extent cx="904875" cy="1571625"/>
                  <wp:effectExtent l="0" t="0" r="9525" b="9525"/>
                  <wp:docPr id="40" name="그림 40" descr="IE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IELTS"/>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904875" cy="1571625"/>
                          </a:xfrm>
                          <a:prstGeom prst="rect">
                            <a:avLst/>
                          </a:prstGeom>
                          <a:noFill/>
                          <a:ln>
                            <a:noFill/>
                          </a:ln>
                        </pic:spPr>
                      </pic:pic>
                    </a:graphicData>
                  </a:graphic>
                </wp:inline>
              </w:drawing>
            </w:r>
          </w:p>
        </w:tc>
        <w:tc>
          <w:tcPr>
            <w:tcW w:w="1000" w:type="pct"/>
            <w:tcMar>
              <w:top w:w="0" w:type="dxa"/>
              <w:left w:w="0" w:type="dxa"/>
              <w:bottom w:w="0" w:type="dxa"/>
              <w:right w:w="0" w:type="dxa"/>
            </w:tcMar>
            <w:vAlign w:val="center"/>
            <w:hideMark/>
          </w:tcPr>
          <w:p w:rsidR="00C26D2D" w:rsidRPr="00C26D2D" w:rsidRDefault="00C26D2D" w:rsidP="00C26D2D">
            <w:pPr>
              <w:widowControl/>
              <w:wordWrap/>
              <w:autoSpaceDE/>
              <w:autoSpaceDN/>
              <w:spacing w:after="450" w:line="240" w:lineRule="auto"/>
              <w:jc w:val="center"/>
              <w:rPr>
                <w:rFonts w:ascii="Arial" w:eastAsia="Gulim" w:hAnsi="Arial" w:cs="Arial"/>
                <w:color w:val="000000"/>
                <w:kern w:val="0"/>
                <w:sz w:val="15"/>
                <w:szCs w:val="15"/>
              </w:rPr>
            </w:pPr>
            <w:r>
              <w:rPr>
                <w:rFonts w:ascii="Arial" w:eastAsia="Gulim" w:hAnsi="Arial" w:cs="Arial"/>
                <w:noProof/>
                <w:color w:val="000000"/>
                <w:kern w:val="0"/>
                <w:sz w:val="15"/>
                <w:szCs w:val="15"/>
                <w:lang w:eastAsia="ja-JP"/>
              </w:rPr>
              <w:drawing>
                <wp:inline distT="0" distB="0" distL="0" distR="0" wp14:anchorId="0198D693" wp14:editId="5F6C6911">
                  <wp:extent cx="904875" cy="1571625"/>
                  <wp:effectExtent l="0" t="0" r="9525" b="9525"/>
                  <wp:docPr id="39" name="그림 39" descr="IE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IELTS"/>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904875" cy="1571625"/>
                          </a:xfrm>
                          <a:prstGeom prst="rect">
                            <a:avLst/>
                          </a:prstGeom>
                          <a:noFill/>
                          <a:ln>
                            <a:noFill/>
                          </a:ln>
                        </pic:spPr>
                      </pic:pic>
                    </a:graphicData>
                  </a:graphic>
                </wp:inline>
              </w:drawing>
            </w:r>
          </w:p>
        </w:tc>
        <w:tc>
          <w:tcPr>
            <w:tcW w:w="1000" w:type="pct"/>
            <w:tcMar>
              <w:top w:w="0" w:type="dxa"/>
              <w:left w:w="0" w:type="dxa"/>
              <w:bottom w:w="0" w:type="dxa"/>
              <w:right w:w="0" w:type="dxa"/>
            </w:tcMar>
            <w:vAlign w:val="center"/>
            <w:hideMark/>
          </w:tcPr>
          <w:p w:rsidR="00C26D2D" w:rsidRPr="00C26D2D" w:rsidRDefault="00C26D2D" w:rsidP="00C26D2D">
            <w:pPr>
              <w:widowControl/>
              <w:wordWrap/>
              <w:autoSpaceDE/>
              <w:autoSpaceDN/>
              <w:spacing w:after="450" w:line="240" w:lineRule="auto"/>
              <w:jc w:val="center"/>
              <w:rPr>
                <w:rFonts w:ascii="Arial" w:eastAsia="Gulim" w:hAnsi="Arial" w:cs="Arial"/>
                <w:color w:val="000000"/>
                <w:kern w:val="0"/>
                <w:sz w:val="15"/>
                <w:szCs w:val="15"/>
              </w:rPr>
            </w:pPr>
            <w:r>
              <w:rPr>
                <w:rFonts w:ascii="Arial" w:eastAsia="Gulim" w:hAnsi="Arial" w:cs="Arial"/>
                <w:noProof/>
                <w:color w:val="000000"/>
                <w:kern w:val="0"/>
                <w:sz w:val="15"/>
                <w:szCs w:val="15"/>
                <w:lang w:eastAsia="ja-JP"/>
              </w:rPr>
              <w:drawing>
                <wp:inline distT="0" distB="0" distL="0" distR="0" wp14:anchorId="5D079CB3" wp14:editId="08135712">
                  <wp:extent cx="904875" cy="1571625"/>
                  <wp:effectExtent l="0" t="0" r="9525" b="9525"/>
                  <wp:docPr id="38" name="그림 38" descr="IE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IELTS"/>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904875" cy="1571625"/>
                          </a:xfrm>
                          <a:prstGeom prst="rect">
                            <a:avLst/>
                          </a:prstGeom>
                          <a:noFill/>
                          <a:ln>
                            <a:noFill/>
                          </a:ln>
                        </pic:spPr>
                      </pic:pic>
                    </a:graphicData>
                  </a:graphic>
                </wp:inline>
              </w:drawing>
            </w:r>
          </w:p>
        </w:tc>
        <w:tc>
          <w:tcPr>
            <w:tcW w:w="1000" w:type="pct"/>
            <w:tcMar>
              <w:top w:w="0" w:type="dxa"/>
              <w:left w:w="0" w:type="dxa"/>
              <w:bottom w:w="0" w:type="dxa"/>
              <w:right w:w="0" w:type="dxa"/>
            </w:tcMar>
            <w:vAlign w:val="center"/>
            <w:hideMark/>
          </w:tcPr>
          <w:p w:rsidR="00C26D2D" w:rsidRPr="00C26D2D" w:rsidRDefault="00C26D2D" w:rsidP="00C26D2D">
            <w:pPr>
              <w:widowControl/>
              <w:wordWrap/>
              <w:autoSpaceDE/>
              <w:autoSpaceDN/>
              <w:spacing w:after="450" w:line="240" w:lineRule="auto"/>
              <w:jc w:val="center"/>
              <w:rPr>
                <w:rFonts w:ascii="Arial" w:eastAsia="Gulim" w:hAnsi="Arial" w:cs="Arial"/>
                <w:color w:val="000000"/>
                <w:kern w:val="0"/>
                <w:sz w:val="15"/>
                <w:szCs w:val="15"/>
              </w:rPr>
            </w:pPr>
            <w:r>
              <w:rPr>
                <w:rFonts w:ascii="Arial" w:eastAsia="Gulim" w:hAnsi="Arial" w:cs="Arial"/>
                <w:noProof/>
                <w:color w:val="000000"/>
                <w:kern w:val="0"/>
                <w:sz w:val="15"/>
                <w:szCs w:val="15"/>
                <w:lang w:eastAsia="ja-JP"/>
              </w:rPr>
              <w:drawing>
                <wp:inline distT="0" distB="0" distL="0" distR="0" wp14:anchorId="6900116C" wp14:editId="42A94BCE">
                  <wp:extent cx="904875" cy="1571625"/>
                  <wp:effectExtent l="0" t="0" r="9525" b="9525"/>
                  <wp:docPr id="37" name="그림 37" descr="IE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IELTS"/>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904875" cy="1571625"/>
                          </a:xfrm>
                          <a:prstGeom prst="rect">
                            <a:avLst/>
                          </a:prstGeom>
                          <a:noFill/>
                          <a:ln>
                            <a:noFill/>
                          </a:ln>
                        </pic:spPr>
                      </pic:pic>
                    </a:graphicData>
                  </a:graphic>
                </wp:inline>
              </w:drawing>
            </w:r>
          </w:p>
        </w:tc>
        <w:tc>
          <w:tcPr>
            <w:tcW w:w="1000" w:type="pct"/>
            <w:tcMar>
              <w:top w:w="0" w:type="dxa"/>
              <w:left w:w="0" w:type="dxa"/>
              <w:bottom w:w="0" w:type="dxa"/>
              <w:right w:w="0" w:type="dxa"/>
            </w:tcMar>
            <w:vAlign w:val="center"/>
            <w:hideMark/>
          </w:tcPr>
          <w:p w:rsidR="00C26D2D" w:rsidRPr="00C26D2D" w:rsidRDefault="00C26D2D" w:rsidP="00C26D2D">
            <w:pPr>
              <w:widowControl/>
              <w:wordWrap/>
              <w:autoSpaceDE/>
              <w:autoSpaceDN/>
              <w:spacing w:after="450" w:line="240" w:lineRule="auto"/>
              <w:jc w:val="center"/>
              <w:rPr>
                <w:rFonts w:ascii="Arial" w:eastAsia="Gulim" w:hAnsi="Arial" w:cs="Arial"/>
                <w:color w:val="000000"/>
                <w:kern w:val="0"/>
                <w:sz w:val="15"/>
                <w:szCs w:val="15"/>
              </w:rPr>
            </w:pPr>
            <w:r>
              <w:rPr>
                <w:rFonts w:ascii="Arial" w:eastAsia="Gulim" w:hAnsi="Arial" w:cs="Arial"/>
                <w:noProof/>
                <w:color w:val="000000"/>
                <w:kern w:val="0"/>
                <w:sz w:val="15"/>
                <w:szCs w:val="15"/>
                <w:lang w:eastAsia="ja-JP"/>
              </w:rPr>
              <w:drawing>
                <wp:inline distT="0" distB="0" distL="0" distR="0" wp14:anchorId="73CDE311" wp14:editId="3C8CFD16">
                  <wp:extent cx="904875" cy="1571625"/>
                  <wp:effectExtent l="0" t="0" r="9525" b="9525"/>
                  <wp:docPr id="36" name="그림 36" descr="IE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IELTS"/>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904875" cy="1571625"/>
                          </a:xfrm>
                          <a:prstGeom prst="rect">
                            <a:avLst/>
                          </a:prstGeom>
                          <a:noFill/>
                          <a:ln>
                            <a:noFill/>
                          </a:ln>
                        </pic:spPr>
                      </pic:pic>
                    </a:graphicData>
                  </a:graphic>
                </wp:inline>
              </w:drawing>
            </w:r>
          </w:p>
        </w:tc>
      </w:tr>
    </w:tbl>
    <w:p w:rsidR="00C26D2D" w:rsidRPr="00C26D2D" w:rsidRDefault="00C26D2D" w:rsidP="00C26D2D">
      <w:pPr>
        <w:widowControl/>
        <w:shd w:val="clear" w:color="auto" w:fill="FFFFFF"/>
        <w:wordWrap/>
        <w:autoSpaceDE/>
        <w:autoSpaceDN/>
        <w:spacing w:after="75" w:line="300" w:lineRule="atLeast"/>
        <w:jc w:val="left"/>
        <w:rPr>
          <w:rFonts w:ascii="Arial" w:eastAsia="Gulim" w:hAnsi="Arial" w:cs="Arial"/>
          <w:color w:val="000000"/>
          <w:kern w:val="0"/>
          <w:szCs w:val="20"/>
        </w:rPr>
      </w:pPr>
      <w:r w:rsidRPr="00C26D2D">
        <w:rPr>
          <w:rFonts w:ascii="Arial" w:eastAsia="Gulim" w:hAnsi="Arial" w:cs="Arial"/>
          <w:b/>
          <w:bCs/>
          <w:color w:val="000000"/>
          <w:kern w:val="0"/>
          <w:szCs w:val="20"/>
        </w:rPr>
        <w:t>1)</w:t>
      </w:r>
      <w:r w:rsidRPr="00C26D2D">
        <w:rPr>
          <w:rFonts w:ascii="Arial" w:eastAsia="Gulim" w:hAnsi="Arial" w:cs="Arial"/>
          <w:color w:val="000000"/>
          <w:kern w:val="0"/>
          <w:szCs w:val="20"/>
        </w:rPr>
        <w:t xml:space="preserve"> People employed in industry between 1996 and 2000.</w:t>
      </w:r>
    </w:p>
    <w:p w:rsidR="00C26D2D" w:rsidRPr="00C26D2D" w:rsidRDefault="00C26D2D" w:rsidP="00C26D2D">
      <w:pPr>
        <w:widowControl/>
        <w:shd w:val="clear" w:color="auto" w:fill="FFFFFF"/>
        <w:wordWrap/>
        <w:autoSpaceDE/>
        <w:autoSpaceDN/>
        <w:spacing w:after="360" w:line="300" w:lineRule="atLeast"/>
        <w:jc w:val="left"/>
        <w:rPr>
          <w:rFonts w:ascii="Arial" w:eastAsia="Gulim" w:hAnsi="Arial" w:cs="Arial"/>
          <w:b/>
          <w:bCs/>
          <w:color w:val="CC0000"/>
          <w:kern w:val="0"/>
          <w:szCs w:val="20"/>
        </w:rPr>
      </w:pPr>
      <w:r w:rsidRPr="00C26D2D">
        <w:rPr>
          <w:rFonts w:ascii="Arial" w:eastAsia="Gulim" w:hAnsi="Arial" w:cs="Arial"/>
          <w:b/>
          <w:bCs/>
          <w:color w:val="CC0000"/>
          <w:kern w:val="0"/>
          <w:szCs w:val="20"/>
        </w:rPr>
        <w:t>The number of people employed in industry fell/dropped/declined steadily/noticeably between 1996 and 2000 / over the five-year period.</w:t>
      </w:r>
      <w:r w:rsidRPr="00C26D2D">
        <w:rPr>
          <w:rFonts w:ascii="Arial" w:eastAsia="Gulim" w:hAnsi="Arial" w:cs="Arial"/>
          <w:b/>
          <w:bCs/>
          <w:color w:val="CC0000"/>
          <w:kern w:val="0"/>
          <w:szCs w:val="20"/>
        </w:rPr>
        <w:br/>
        <w:t>OR</w:t>
      </w:r>
      <w:r w:rsidRPr="00C26D2D">
        <w:rPr>
          <w:rFonts w:ascii="Arial" w:eastAsia="Gulim" w:hAnsi="Arial" w:cs="Arial"/>
          <w:b/>
          <w:bCs/>
          <w:color w:val="CC0000"/>
          <w:kern w:val="0"/>
          <w:szCs w:val="20"/>
        </w:rPr>
        <w:br/>
        <w:t xml:space="preserve">There was a steady drop/decline/fall in the number of people employed in industry between 1996 and 2000 / over the five-year period. </w:t>
      </w:r>
    </w:p>
    <w:p w:rsidR="00C26D2D" w:rsidRPr="00C26D2D" w:rsidRDefault="00C26D2D" w:rsidP="00C26D2D">
      <w:pPr>
        <w:widowControl/>
        <w:shd w:val="clear" w:color="auto" w:fill="FFFFFF"/>
        <w:wordWrap/>
        <w:autoSpaceDE/>
        <w:autoSpaceDN/>
        <w:spacing w:after="75" w:line="300" w:lineRule="atLeast"/>
        <w:jc w:val="left"/>
        <w:rPr>
          <w:rFonts w:ascii="Arial" w:eastAsia="Gulim" w:hAnsi="Arial" w:cs="Arial"/>
          <w:color w:val="000000"/>
          <w:kern w:val="0"/>
          <w:szCs w:val="20"/>
        </w:rPr>
      </w:pPr>
      <w:r w:rsidRPr="00C26D2D">
        <w:rPr>
          <w:rFonts w:ascii="Arial" w:eastAsia="Gulim" w:hAnsi="Arial" w:cs="Arial"/>
          <w:b/>
          <w:bCs/>
          <w:color w:val="000000"/>
          <w:kern w:val="0"/>
          <w:szCs w:val="20"/>
        </w:rPr>
        <w:t>2)</w:t>
      </w:r>
      <w:r w:rsidRPr="00C26D2D">
        <w:rPr>
          <w:rFonts w:ascii="Arial" w:eastAsia="Gulim" w:hAnsi="Arial" w:cs="Arial"/>
          <w:color w:val="000000"/>
          <w:kern w:val="0"/>
          <w:szCs w:val="20"/>
        </w:rPr>
        <w:t xml:space="preserve"> People employed in retail between 1996 and 2000.</w:t>
      </w:r>
    </w:p>
    <w:p w:rsidR="00C26D2D" w:rsidRPr="00C26D2D" w:rsidRDefault="00C26D2D" w:rsidP="00C26D2D">
      <w:pPr>
        <w:widowControl/>
        <w:shd w:val="clear" w:color="auto" w:fill="FFFFFF"/>
        <w:wordWrap/>
        <w:autoSpaceDE/>
        <w:autoSpaceDN/>
        <w:spacing w:after="360" w:line="300" w:lineRule="atLeast"/>
        <w:jc w:val="left"/>
        <w:rPr>
          <w:rFonts w:ascii="Arial" w:eastAsia="Gulim" w:hAnsi="Arial" w:cs="Arial"/>
          <w:b/>
          <w:bCs/>
          <w:color w:val="CC0000"/>
          <w:kern w:val="0"/>
          <w:szCs w:val="20"/>
        </w:rPr>
      </w:pPr>
      <w:r w:rsidRPr="00C26D2D">
        <w:rPr>
          <w:rFonts w:ascii="Arial" w:eastAsia="Gulim" w:hAnsi="Arial" w:cs="Arial"/>
          <w:b/>
          <w:bCs/>
          <w:color w:val="CC0000"/>
          <w:kern w:val="0"/>
          <w:szCs w:val="20"/>
        </w:rPr>
        <w:t>The number of people employed in retail rose / increased slightly between 1996 and 2000 / over the five-year period.</w:t>
      </w:r>
      <w:r w:rsidRPr="00C26D2D">
        <w:rPr>
          <w:rFonts w:ascii="Arial" w:eastAsia="Gulim" w:hAnsi="Arial" w:cs="Arial"/>
          <w:b/>
          <w:bCs/>
          <w:color w:val="CC0000"/>
          <w:kern w:val="0"/>
          <w:szCs w:val="20"/>
        </w:rPr>
        <w:br/>
        <w:t>OR</w:t>
      </w:r>
      <w:r w:rsidRPr="00C26D2D">
        <w:rPr>
          <w:rFonts w:ascii="Arial" w:eastAsia="Gulim" w:hAnsi="Arial" w:cs="Arial"/>
          <w:b/>
          <w:bCs/>
          <w:color w:val="CC0000"/>
          <w:kern w:val="0"/>
          <w:szCs w:val="20"/>
        </w:rPr>
        <w:br/>
        <w:t xml:space="preserve">There was a slight rise / increase in the number of people employed in retail between 1996 / over the five-year period. </w:t>
      </w:r>
    </w:p>
    <w:p w:rsidR="00C26D2D" w:rsidRPr="00C26D2D" w:rsidRDefault="00C26D2D" w:rsidP="00C26D2D">
      <w:pPr>
        <w:widowControl/>
        <w:shd w:val="clear" w:color="auto" w:fill="FFFFFF"/>
        <w:wordWrap/>
        <w:autoSpaceDE/>
        <w:autoSpaceDN/>
        <w:spacing w:after="75" w:line="300" w:lineRule="atLeast"/>
        <w:jc w:val="left"/>
        <w:rPr>
          <w:rFonts w:ascii="Arial" w:eastAsia="Gulim" w:hAnsi="Arial" w:cs="Arial"/>
          <w:color w:val="000000"/>
          <w:kern w:val="0"/>
          <w:szCs w:val="20"/>
        </w:rPr>
      </w:pPr>
      <w:r w:rsidRPr="00C26D2D">
        <w:rPr>
          <w:rFonts w:ascii="Arial" w:eastAsia="Gulim" w:hAnsi="Arial" w:cs="Arial"/>
          <w:b/>
          <w:bCs/>
          <w:color w:val="000000"/>
          <w:kern w:val="0"/>
          <w:szCs w:val="20"/>
        </w:rPr>
        <w:t>3)</w:t>
      </w:r>
      <w:r w:rsidRPr="00C26D2D">
        <w:rPr>
          <w:rFonts w:ascii="Arial" w:eastAsia="Gulim" w:hAnsi="Arial" w:cs="Arial"/>
          <w:color w:val="000000"/>
          <w:kern w:val="0"/>
          <w:szCs w:val="20"/>
        </w:rPr>
        <w:t xml:space="preserve"> People employed in public services between 1999 and 2000.</w:t>
      </w:r>
    </w:p>
    <w:p w:rsidR="00C26D2D" w:rsidRPr="00C26D2D" w:rsidRDefault="00C26D2D" w:rsidP="00C26D2D">
      <w:pPr>
        <w:widowControl/>
        <w:shd w:val="clear" w:color="auto" w:fill="FFFFFF"/>
        <w:wordWrap/>
        <w:autoSpaceDE/>
        <w:autoSpaceDN/>
        <w:spacing w:after="360" w:line="300" w:lineRule="atLeast"/>
        <w:jc w:val="left"/>
        <w:rPr>
          <w:rFonts w:ascii="Arial" w:eastAsia="Gulim" w:hAnsi="Arial" w:cs="Arial"/>
          <w:b/>
          <w:bCs/>
          <w:color w:val="CC0000"/>
          <w:kern w:val="0"/>
          <w:szCs w:val="20"/>
        </w:rPr>
      </w:pPr>
      <w:r w:rsidRPr="00C26D2D">
        <w:rPr>
          <w:rFonts w:ascii="Arial" w:eastAsia="Gulim" w:hAnsi="Arial" w:cs="Arial"/>
          <w:b/>
          <w:bCs/>
          <w:color w:val="CC0000"/>
          <w:kern w:val="0"/>
          <w:szCs w:val="20"/>
        </w:rPr>
        <w:t>The number of people employed in public services rose / increased sharply / rapidly / dramatically between 1999 and 2000.</w:t>
      </w:r>
      <w:r w:rsidRPr="00C26D2D">
        <w:rPr>
          <w:rFonts w:ascii="Arial" w:eastAsia="Gulim" w:hAnsi="Arial" w:cs="Arial"/>
          <w:b/>
          <w:bCs/>
          <w:color w:val="CC0000"/>
          <w:kern w:val="0"/>
          <w:szCs w:val="20"/>
        </w:rPr>
        <w:br/>
        <w:t>OR</w:t>
      </w:r>
      <w:r w:rsidRPr="00C26D2D">
        <w:rPr>
          <w:rFonts w:ascii="Arial" w:eastAsia="Gulim" w:hAnsi="Arial" w:cs="Arial"/>
          <w:b/>
          <w:bCs/>
          <w:color w:val="CC0000"/>
          <w:kern w:val="0"/>
          <w:szCs w:val="20"/>
        </w:rPr>
        <w:br/>
        <w:t xml:space="preserve">There was a sharp / rapid / dramatic rise / increase in the number of people employed in public services between 1999 and 2000. </w:t>
      </w:r>
    </w:p>
    <w:p w:rsidR="00C26D2D" w:rsidRPr="00C26D2D" w:rsidRDefault="00C26D2D" w:rsidP="00C26D2D">
      <w:pPr>
        <w:widowControl/>
        <w:shd w:val="clear" w:color="auto" w:fill="FFFFFF"/>
        <w:wordWrap/>
        <w:autoSpaceDE/>
        <w:autoSpaceDN/>
        <w:spacing w:after="75" w:line="300" w:lineRule="atLeast"/>
        <w:jc w:val="left"/>
        <w:rPr>
          <w:rFonts w:ascii="Arial" w:eastAsia="Gulim" w:hAnsi="Arial" w:cs="Arial"/>
          <w:color w:val="000000"/>
          <w:kern w:val="0"/>
          <w:szCs w:val="20"/>
        </w:rPr>
      </w:pPr>
      <w:r w:rsidRPr="00C26D2D">
        <w:rPr>
          <w:rFonts w:ascii="Arial" w:eastAsia="Gulim" w:hAnsi="Arial" w:cs="Arial"/>
          <w:b/>
          <w:bCs/>
          <w:color w:val="000000"/>
          <w:kern w:val="0"/>
          <w:szCs w:val="20"/>
        </w:rPr>
        <w:t>4)</w:t>
      </w:r>
      <w:r w:rsidRPr="00C26D2D">
        <w:rPr>
          <w:rFonts w:ascii="Arial" w:eastAsia="Gulim" w:hAnsi="Arial" w:cs="Arial"/>
          <w:color w:val="000000"/>
          <w:kern w:val="0"/>
          <w:szCs w:val="20"/>
        </w:rPr>
        <w:t xml:space="preserve"> People employed in tourism between 1996 and 2000.</w:t>
      </w:r>
    </w:p>
    <w:p w:rsidR="00C26D2D" w:rsidRPr="00C26D2D" w:rsidRDefault="00C26D2D" w:rsidP="00C26D2D">
      <w:pPr>
        <w:widowControl/>
        <w:shd w:val="clear" w:color="auto" w:fill="FFFFFF"/>
        <w:wordWrap/>
        <w:autoSpaceDE/>
        <w:autoSpaceDN/>
        <w:spacing w:after="360" w:line="300" w:lineRule="atLeast"/>
        <w:jc w:val="left"/>
        <w:rPr>
          <w:rFonts w:ascii="Arial" w:eastAsia="Gulim" w:hAnsi="Arial" w:cs="Arial"/>
          <w:b/>
          <w:bCs/>
          <w:color w:val="CC0000"/>
          <w:kern w:val="0"/>
          <w:szCs w:val="20"/>
        </w:rPr>
      </w:pPr>
      <w:r w:rsidRPr="00C26D2D">
        <w:rPr>
          <w:rFonts w:ascii="Arial" w:eastAsia="Gulim" w:hAnsi="Arial" w:cs="Arial"/>
          <w:b/>
          <w:bCs/>
          <w:color w:val="CC0000"/>
          <w:kern w:val="0"/>
          <w:szCs w:val="20"/>
        </w:rPr>
        <w:t>The number of people employed in tourism rose / increased steadily / noticeably between 1996 and 2000.</w:t>
      </w:r>
      <w:r w:rsidRPr="00C26D2D">
        <w:rPr>
          <w:rFonts w:ascii="Arial" w:eastAsia="Gulim" w:hAnsi="Arial" w:cs="Arial"/>
          <w:b/>
          <w:bCs/>
          <w:color w:val="CC0000"/>
          <w:kern w:val="0"/>
          <w:szCs w:val="20"/>
        </w:rPr>
        <w:br/>
        <w:t>OR</w:t>
      </w:r>
      <w:r w:rsidRPr="00C26D2D">
        <w:rPr>
          <w:rFonts w:ascii="Arial" w:eastAsia="Gulim" w:hAnsi="Arial" w:cs="Arial"/>
          <w:b/>
          <w:bCs/>
          <w:color w:val="CC0000"/>
          <w:kern w:val="0"/>
          <w:szCs w:val="20"/>
        </w:rPr>
        <w:br/>
        <w:t xml:space="preserve">There was a steady / noticeable rise / increase in the number of people employed in tourism between 1996 and 2000 / over the five-year period. </w:t>
      </w:r>
    </w:p>
    <w:p w:rsidR="00C26D2D" w:rsidRPr="00C26D2D" w:rsidRDefault="00C26D2D" w:rsidP="00C26D2D">
      <w:pPr>
        <w:widowControl/>
        <w:shd w:val="clear" w:color="auto" w:fill="FFFFFF"/>
        <w:wordWrap/>
        <w:autoSpaceDE/>
        <w:autoSpaceDN/>
        <w:spacing w:after="75" w:line="300" w:lineRule="atLeast"/>
        <w:jc w:val="left"/>
        <w:rPr>
          <w:rFonts w:ascii="Arial" w:eastAsia="Gulim" w:hAnsi="Arial" w:cs="Arial"/>
          <w:color w:val="000000"/>
          <w:kern w:val="0"/>
          <w:szCs w:val="20"/>
        </w:rPr>
      </w:pPr>
      <w:r w:rsidRPr="00C26D2D">
        <w:rPr>
          <w:rFonts w:ascii="Arial" w:eastAsia="Gulim" w:hAnsi="Arial" w:cs="Arial"/>
          <w:b/>
          <w:bCs/>
          <w:color w:val="000000"/>
          <w:kern w:val="0"/>
          <w:szCs w:val="20"/>
        </w:rPr>
        <w:t>5)</w:t>
      </w:r>
      <w:r w:rsidRPr="00C26D2D">
        <w:rPr>
          <w:rFonts w:ascii="Arial" w:eastAsia="Gulim" w:hAnsi="Arial" w:cs="Arial"/>
          <w:color w:val="000000"/>
          <w:kern w:val="0"/>
          <w:szCs w:val="20"/>
        </w:rPr>
        <w:t xml:space="preserve"> Unemployed between 1998 and 2000.</w:t>
      </w:r>
    </w:p>
    <w:p w:rsidR="00C26D2D" w:rsidRPr="00C26D2D" w:rsidRDefault="00C26D2D" w:rsidP="00C26D2D">
      <w:pPr>
        <w:widowControl/>
        <w:shd w:val="clear" w:color="auto" w:fill="FFFFFF"/>
        <w:wordWrap/>
        <w:autoSpaceDE/>
        <w:autoSpaceDN/>
        <w:spacing w:after="360" w:line="300" w:lineRule="atLeast"/>
        <w:jc w:val="left"/>
        <w:rPr>
          <w:rFonts w:ascii="Arial" w:eastAsia="Gulim" w:hAnsi="Arial" w:cs="Arial"/>
          <w:b/>
          <w:bCs/>
          <w:color w:val="CC0000"/>
          <w:kern w:val="0"/>
          <w:szCs w:val="20"/>
        </w:rPr>
      </w:pPr>
      <w:r w:rsidRPr="00C26D2D">
        <w:rPr>
          <w:rFonts w:ascii="Arial" w:eastAsia="Gulim" w:hAnsi="Arial" w:cs="Arial"/>
          <w:b/>
          <w:bCs/>
          <w:color w:val="CC0000"/>
          <w:kern w:val="0"/>
          <w:szCs w:val="20"/>
        </w:rPr>
        <w:t>The number of unemployed fell /dropped /declined sharply/rapidly/dramatically between 1998 and 2000.</w:t>
      </w:r>
      <w:r w:rsidRPr="00C26D2D">
        <w:rPr>
          <w:rFonts w:ascii="Arial" w:eastAsia="Gulim" w:hAnsi="Arial" w:cs="Arial"/>
          <w:b/>
          <w:bCs/>
          <w:color w:val="CC0000"/>
          <w:kern w:val="0"/>
          <w:szCs w:val="20"/>
        </w:rPr>
        <w:br/>
        <w:t>OR</w:t>
      </w:r>
      <w:r w:rsidRPr="00C26D2D">
        <w:rPr>
          <w:rFonts w:ascii="Arial" w:eastAsia="Gulim" w:hAnsi="Arial" w:cs="Arial"/>
          <w:b/>
          <w:bCs/>
          <w:color w:val="CC0000"/>
          <w:kern w:val="0"/>
          <w:szCs w:val="20"/>
        </w:rPr>
        <w:br/>
      </w:r>
      <w:r w:rsidRPr="00C26D2D">
        <w:rPr>
          <w:rFonts w:ascii="Arial" w:eastAsia="Gulim" w:hAnsi="Arial" w:cs="Arial"/>
          <w:b/>
          <w:bCs/>
          <w:color w:val="CC0000"/>
          <w:kern w:val="0"/>
          <w:szCs w:val="20"/>
        </w:rPr>
        <w:lastRenderedPageBreak/>
        <w:t xml:space="preserve">There was a sharp / rapid / dramatic fall / drop / decline in the number of unemployed between 1998 and 2000. </w:t>
      </w:r>
    </w:p>
    <w:p w:rsidR="00C26D2D" w:rsidRPr="00C26D2D" w:rsidRDefault="00C26D2D" w:rsidP="00C26D2D">
      <w:pPr>
        <w:widowControl/>
        <w:shd w:val="clear" w:color="auto" w:fill="FFFFFF"/>
        <w:wordWrap/>
        <w:autoSpaceDE/>
        <w:autoSpaceDN/>
        <w:spacing w:after="75" w:line="300" w:lineRule="atLeast"/>
        <w:jc w:val="left"/>
        <w:rPr>
          <w:rFonts w:ascii="Arial" w:eastAsia="Gulim" w:hAnsi="Arial" w:cs="Arial"/>
          <w:color w:val="000000"/>
          <w:kern w:val="0"/>
          <w:szCs w:val="20"/>
        </w:rPr>
      </w:pPr>
      <w:r w:rsidRPr="00C26D2D">
        <w:rPr>
          <w:rFonts w:ascii="Arial" w:eastAsia="Gulim" w:hAnsi="Arial" w:cs="Arial"/>
          <w:b/>
          <w:bCs/>
          <w:color w:val="000000"/>
          <w:kern w:val="0"/>
          <w:szCs w:val="20"/>
        </w:rPr>
        <w:t>6)</w:t>
      </w:r>
      <w:r w:rsidRPr="00C26D2D">
        <w:rPr>
          <w:rFonts w:ascii="Arial" w:eastAsia="Gulim" w:hAnsi="Arial" w:cs="Arial"/>
          <w:color w:val="000000"/>
          <w:kern w:val="0"/>
          <w:szCs w:val="20"/>
        </w:rPr>
        <w:t xml:space="preserve"> People employed in industry compared with those in tourism in 1996.</w:t>
      </w:r>
    </w:p>
    <w:p w:rsidR="00C26D2D" w:rsidRPr="00C26D2D" w:rsidRDefault="00C26D2D" w:rsidP="00C26D2D">
      <w:pPr>
        <w:widowControl/>
        <w:shd w:val="clear" w:color="auto" w:fill="FFFFFF"/>
        <w:wordWrap/>
        <w:autoSpaceDE/>
        <w:autoSpaceDN/>
        <w:spacing w:after="360" w:line="300" w:lineRule="atLeast"/>
        <w:jc w:val="left"/>
        <w:rPr>
          <w:rFonts w:ascii="Arial" w:eastAsia="Gulim" w:hAnsi="Arial" w:cs="Arial"/>
          <w:b/>
          <w:bCs/>
          <w:color w:val="CC0000"/>
          <w:kern w:val="0"/>
          <w:szCs w:val="20"/>
        </w:rPr>
      </w:pPr>
      <w:r w:rsidRPr="00C26D2D">
        <w:rPr>
          <w:rFonts w:ascii="Arial" w:eastAsia="Gulim" w:hAnsi="Arial" w:cs="Arial"/>
          <w:b/>
          <w:bCs/>
          <w:color w:val="CC0000"/>
          <w:kern w:val="0"/>
          <w:szCs w:val="20"/>
        </w:rPr>
        <w:t xml:space="preserve">There was a considerable discrepancy between those employed in industry and those working in tourism in 1996. </w:t>
      </w:r>
    </w:p>
    <w:p w:rsidR="00C26D2D" w:rsidRPr="00C26D2D" w:rsidRDefault="00C26D2D" w:rsidP="00C26D2D">
      <w:pPr>
        <w:widowControl/>
        <w:shd w:val="clear" w:color="auto" w:fill="FFFFFF"/>
        <w:wordWrap/>
        <w:autoSpaceDE/>
        <w:autoSpaceDN/>
        <w:spacing w:after="75" w:line="300" w:lineRule="atLeast"/>
        <w:jc w:val="left"/>
        <w:rPr>
          <w:rFonts w:ascii="Arial" w:eastAsia="Gulim" w:hAnsi="Arial" w:cs="Arial"/>
          <w:color w:val="000000"/>
          <w:kern w:val="0"/>
          <w:szCs w:val="20"/>
        </w:rPr>
      </w:pPr>
      <w:r w:rsidRPr="00C26D2D">
        <w:rPr>
          <w:rFonts w:ascii="Arial" w:eastAsia="Gulim" w:hAnsi="Arial" w:cs="Arial"/>
          <w:b/>
          <w:bCs/>
          <w:color w:val="000000"/>
          <w:kern w:val="0"/>
          <w:szCs w:val="20"/>
        </w:rPr>
        <w:t>7)</w:t>
      </w:r>
      <w:r w:rsidRPr="00C26D2D">
        <w:rPr>
          <w:rFonts w:ascii="Arial" w:eastAsia="Gulim" w:hAnsi="Arial" w:cs="Arial"/>
          <w:color w:val="000000"/>
          <w:kern w:val="0"/>
          <w:szCs w:val="20"/>
        </w:rPr>
        <w:t xml:space="preserve"> People employed in industry between 1998 and 1999.</w:t>
      </w:r>
    </w:p>
    <w:p w:rsidR="00C26D2D" w:rsidRPr="00C26D2D" w:rsidRDefault="00C26D2D" w:rsidP="00C26D2D">
      <w:pPr>
        <w:widowControl/>
        <w:shd w:val="clear" w:color="auto" w:fill="FFFFFF"/>
        <w:wordWrap/>
        <w:autoSpaceDE/>
        <w:autoSpaceDN/>
        <w:spacing w:after="360" w:line="300" w:lineRule="atLeast"/>
        <w:jc w:val="left"/>
        <w:rPr>
          <w:rFonts w:ascii="Arial" w:eastAsia="Gulim" w:hAnsi="Arial" w:cs="Arial"/>
          <w:b/>
          <w:bCs/>
          <w:color w:val="CC0000"/>
          <w:kern w:val="0"/>
          <w:szCs w:val="20"/>
        </w:rPr>
      </w:pPr>
      <w:r w:rsidRPr="00C26D2D">
        <w:rPr>
          <w:rFonts w:ascii="Arial" w:eastAsia="Gulim" w:hAnsi="Arial" w:cs="Arial"/>
          <w:b/>
          <w:bCs/>
          <w:color w:val="CC0000"/>
          <w:kern w:val="0"/>
          <w:szCs w:val="20"/>
        </w:rPr>
        <w:t>The number of people employed in industry fell /dropped/declined slightly between 1998 and 1999.</w:t>
      </w:r>
      <w:r w:rsidRPr="00C26D2D">
        <w:rPr>
          <w:rFonts w:ascii="Arial" w:eastAsia="Gulim" w:hAnsi="Arial" w:cs="Arial"/>
          <w:b/>
          <w:bCs/>
          <w:color w:val="CC0000"/>
          <w:kern w:val="0"/>
          <w:szCs w:val="20"/>
        </w:rPr>
        <w:br/>
        <w:t>OR</w:t>
      </w:r>
      <w:r w:rsidRPr="00C26D2D">
        <w:rPr>
          <w:rFonts w:ascii="Arial" w:eastAsia="Gulim" w:hAnsi="Arial" w:cs="Arial"/>
          <w:b/>
          <w:bCs/>
          <w:color w:val="CC0000"/>
          <w:kern w:val="0"/>
          <w:szCs w:val="20"/>
        </w:rPr>
        <w:br/>
        <w:t>There was a slight fall /drop /decline in the number of people employed in industry between 1998 and 1999.</w:t>
      </w:r>
    </w:p>
    <w:p w:rsidR="00C26D2D" w:rsidRDefault="00C26D2D"/>
    <w:p w:rsidR="00C26D2D" w:rsidRDefault="00C26D2D"/>
    <w:p w:rsidR="00C26D2D" w:rsidRDefault="00C26D2D"/>
    <w:p w:rsidR="00C26D2D" w:rsidRDefault="00C26D2D"/>
    <w:p w:rsidR="00C26D2D" w:rsidRDefault="00C26D2D"/>
    <w:p w:rsidR="00C26D2D" w:rsidRDefault="00C26D2D"/>
    <w:p w:rsidR="00A436DE" w:rsidRDefault="00A436DE" w:rsidP="00C26D2D">
      <w:pPr>
        <w:widowControl/>
        <w:shd w:val="clear" w:color="auto" w:fill="FFFFFF"/>
        <w:wordWrap/>
        <w:autoSpaceDE/>
        <w:autoSpaceDN/>
        <w:spacing w:after="120" w:line="240" w:lineRule="auto"/>
        <w:jc w:val="left"/>
        <w:outlineLvl w:val="0"/>
        <w:rPr>
          <w:rFonts w:ascii="Arial" w:eastAsia="Gulim" w:hAnsi="Arial" w:cs="Arial"/>
          <w:b/>
          <w:bCs/>
          <w:color w:val="333333"/>
          <w:kern w:val="36"/>
          <w:sz w:val="27"/>
          <w:szCs w:val="27"/>
        </w:rPr>
      </w:pPr>
    </w:p>
    <w:p w:rsidR="00A436DE" w:rsidRDefault="00A436DE" w:rsidP="00C26D2D">
      <w:pPr>
        <w:widowControl/>
        <w:shd w:val="clear" w:color="auto" w:fill="FFFFFF"/>
        <w:wordWrap/>
        <w:autoSpaceDE/>
        <w:autoSpaceDN/>
        <w:spacing w:after="120" w:line="240" w:lineRule="auto"/>
        <w:jc w:val="left"/>
        <w:outlineLvl w:val="0"/>
        <w:rPr>
          <w:rFonts w:ascii="Arial" w:eastAsia="Gulim" w:hAnsi="Arial" w:cs="Arial"/>
          <w:b/>
          <w:bCs/>
          <w:color w:val="333333"/>
          <w:kern w:val="36"/>
          <w:sz w:val="27"/>
          <w:szCs w:val="27"/>
        </w:rPr>
      </w:pPr>
    </w:p>
    <w:p w:rsidR="00A436DE" w:rsidRDefault="00A436DE" w:rsidP="00C26D2D">
      <w:pPr>
        <w:widowControl/>
        <w:shd w:val="clear" w:color="auto" w:fill="FFFFFF"/>
        <w:wordWrap/>
        <w:autoSpaceDE/>
        <w:autoSpaceDN/>
        <w:spacing w:after="120" w:line="240" w:lineRule="auto"/>
        <w:jc w:val="left"/>
        <w:outlineLvl w:val="0"/>
        <w:rPr>
          <w:rFonts w:ascii="Arial" w:eastAsia="Gulim" w:hAnsi="Arial" w:cs="Arial"/>
          <w:b/>
          <w:bCs/>
          <w:color w:val="333333"/>
          <w:kern w:val="36"/>
          <w:sz w:val="27"/>
          <w:szCs w:val="27"/>
        </w:rPr>
      </w:pPr>
    </w:p>
    <w:p w:rsidR="00A436DE" w:rsidRDefault="00A436DE" w:rsidP="00C26D2D">
      <w:pPr>
        <w:widowControl/>
        <w:shd w:val="clear" w:color="auto" w:fill="FFFFFF"/>
        <w:wordWrap/>
        <w:autoSpaceDE/>
        <w:autoSpaceDN/>
        <w:spacing w:after="120" w:line="240" w:lineRule="auto"/>
        <w:jc w:val="left"/>
        <w:outlineLvl w:val="0"/>
        <w:rPr>
          <w:rFonts w:ascii="Arial" w:eastAsia="Gulim" w:hAnsi="Arial" w:cs="Arial"/>
          <w:b/>
          <w:bCs/>
          <w:color w:val="333333"/>
          <w:kern w:val="36"/>
          <w:sz w:val="27"/>
          <w:szCs w:val="27"/>
        </w:rPr>
      </w:pPr>
    </w:p>
    <w:p w:rsidR="00A436DE" w:rsidRDefault="00A436DE" w:rsidP="00C26D2D">
      <w:pPr>
        <w:widowControl/>
        <w:shd w:val="clear" w:color="auto" w:fill="FFFFFF"/>
        <w:wordWrap/>
        <w:autoSpaceDE/>
        <w:autoSpaceDN/>
        <w:spacing w:after="120" w:line="240" w:lineRule="auto"/>
        <w:jc w:val="left"/>
        <w:outlineLvl w:val="0"/>
        <w:rPr>
          <w:rFonts w:ascii="Arial" w:eastAsia="Gulim" w:hAnsi="Arial" w:cs="Arial"/>
          <w:b/>
          <w:bCs/>
          <w:color w:val="333333"/>
          <w:kern w:val="36"/>
          <w:sz w:val="27"/>
          <w:szCs w:val="27"/>
        </w:rPr>
      </w:pPr>
    </w:p>
    <w:p w:rsidR="00A436DE" w:rsidRDefault="00A436DE" w:rsidP="00C26D2D">
      <w:pPr>
        <w:widowControl/>
        <w:shd w:val="clear" w:color="auto" w:fill="FFFFFF"/>
        <w:wordWrap/>
        <w:autoSpaceDE/>
        <w:autoSpaceDN/>
        <w:spacing w:after="120" w:line="240" w:lineRule="auto"/>
        <w:jc w:val="left"/>
        <w:outlineLvl w:val="0"/>
        <w:rPr>
          <w:rFonts w:ascii="Arial" w:eastAsia="Gulim" w:hAnsi="Arial" w:cs="Arial"/>
          <w:b/>
          <w:bCs/>
          <w:color w:val="333333"/>
          <w:kern w:val="36"/>
          <w:sz w:val="27"/>
          <w:szCs w:val="27"/>
        </w:rPr>
      </w:pPr>
    </w:p>
    <w:p w:rsidR="00A436DE" w:rsidRDefault="00A436DE" w:rsidP="00C26D2D">
      <w:pPr>
        <w:widowControl/>
        <w:shd w:val="clear" w:color="auto" w:fill="FFFFFF"/>
        <w:wordWrap/>
        <w:autoSpaceDE/>
        <w:autoSpaceDN/>
        <w:spacing w:after="120" w:line="240" w:lineRule="auto"/>
        <w:jc w:val="left"/>
        <w:outlineLvl w:val="0"/>
        <w:rPr>
          <w:rFonts w:ascii="Arial" w:eastAsia="Gulim" w:hAnsi="Arial" w:cs="Arial"/>
          <w:b/>
          <w:bCs/>
          <w:color w:val="333333"/>
          <w:kern w:val="36"/>
          <w:sz w:val="27"/>
          <w:szCs w:val="27"/>
        </w:rPr>
      </w:pPr>
    </w:p>
    <w:p w:rsidR="00A436DE" w:rsidRDefault="00A436DE" w:rsidP="00C26D2D">
      <w:pPr>
        <w:widowControl/>
        <w:shd w:val="clear" w:color="auto" w:fill="FFFFFF"/>
        <w:wordWrap/>
        <w:autoSpaceDE/>
        <w:autoSpaceDN/>
        <w:spacing w:after="120" w:line="240" w:lineRule="auto"/>
        <w:jc w:val="left"/>
        <w:outlineLvl w:val="0"/>
        <w:rPr>
          <w:rFonts w:ascii="Arial" w:eastAsia="Gulim" w:hAnsi="Arial" w:cs="Arial"/>
          <w:b/>
          <w:bCs/>
          <w:color w:val="333333"/>
          <w:kern w:val="36"/>
          <w:sz w:val="27"/>
          <w:szCs w:val="27"/>
        </w:rPr>
      </w:pPr>
    </w:p>
    <w:p w:rsidR="00A436DE" w:rsidRDefault="00A436DE" w:rsidP="00C26D2D">
      <w:pPr>
        <w:widowControl/>
        <w:shd w:val="clear" w:color="auto" w:fill="FFFFFF"/>
        <w:wordWrap/>
        <w:autoSpaceDE/>
        <w:autoSpaceDN/>
        <w:spacing w:after="120" w:line="240" w:lineRule="auto"/>
        <w:jc w:val="left"/>
        <w:outlineLvl w:val="0"/>
        <w:rPr>
          <w:rFonts w:ascii="Arial" w:eastAsia="Gulim" w:hAnsi="Arial" w:cs="Arial"/>
          <w:b/>
          <w:bCs/>
          <w:color w:val="333333"/>
          <w:kern w:val="36"/>
          <w:sz w:val="27"/>
          <w:szCs w:val="27"/>
        </w:rPr>
      </w:pPr>
    </w:p>
    <w:p w:rsidR="00A436DE" w:rsidRDefault="00A436DE" w:rsidP="00C26D2D">
      <w:pPr>
        <w:widowControl/>
        <w:shd w:val="clear" w:color="auto" w:fill="FFFFFF"/>
        <w:wordWrap/>
        <w:autoSpaceDE/>
        <w:autoSpaceDN/>
        <w:spacing w:after="120" w:line="240" w:lineRule="auto"/>
        <w:jc w:val="left"/>
        <w:outlineLvl w:val="0"/>
        <w:rPr>
          <w:rFonts w:ascii="Arial" w:eastAsia="Gulim" w:hAnsi="Arial" w:cs="Arial"/>
          <w:b/>
          <w:bCs/>
          <w:color w:val="333333"/>
          <w:kern w:val="36"/>
          <w:sz w:val="27"/>
          <w:szCs w:val="27"/>
        </w:rPr>
      </w:pPr>
    </w:p>
    <w:p w:rsidR="00A436DE" w:rsidRDefault="00A436DE" w:rsidP="00C26D2D">
      <w:pPr>
        <w:widowControl/>
        <w:shd w:val="clear" w:color="auto" w:fill="FFFFFF"/>
        <w:wordWrap/>
        <w:autoSpaceDE/>
        <w:autoSpaceDN/>
        <w:spacing w:after="120" w:line="240" w:lineRule="auto"/>
        <w:jc w:val="left"/>
        <w:outlineLvl w:val="0"/>
        <w:rPr>
          <w:rFonts w:ascii="Arial" w:eastAsia="Gulim" w:hAnsi="Arial" w:cs="Arial"/>
          <w:b/>
          <w:bCs/>
          <w:color w:val="333333"/>
          <w:kern w:val="36"/>
          <w:sz w:val="27"/>
          <w:szCs w:val="27"/>
        </w:rPr>
      </w:pPr>
    </w:p>
    <w:p w:rsidR="00A436DE" w:rsidRDefault="00A436DE" w:rsidP="00C26D2D">
      <w:pPr>
        <w:widowControl/>
        <w:shd w:val="clear" w:color="auto" w:fill="FFFFFF"/>
        <w:wordWrap/>
        <w:autoSpaceDE/>
        <w:autoSpaceDN/>
        <w:spacing w:after="120" w:line="240" w:lineRule="auto"/>
        <w:jc w:val="left"/>
        <w:outlineLvl w:val="0"/>
        <w:rPr>
          <w:rFonts w:ascii="Arial" w:eastAsia="Gulim" w:hAnsi="Arial" w:cs="Arial"/>
          <w:b/>
          <w:bCs/>
          <w:color w:val="333333"/>
          <w:kern w:val="36"/>
          <w:sz w:val="27"/>
          <w:szCs w:val="27"/>
        </w:rPr>
      </w:pPr>
    </w:p>
    <w:p w:rsidR="00A436DE" w:rsidRDefault="00A436DE" w:rsidP="00C26D2D">
      <w:pPr>
        <w:widowControl/>
        <w:shd w:val="clear" w:color="auto" w:fill="FFFFFF"/>
        <w:wordWrap/>
        <w:autoSpaceDE/>
        <w:autoSpaceDN/>
        <w:spacing w:after="120" w:line="240" w:lineRule="auto"/>
        <w:jc w:val="left"/>
        <w:outlineLvl w:val="0"/>
        <w:rPr>
          <w:rFonts w:ascii="Arial" w:eastAsia="Gulim" w:hAnsi="Arial" w:cs="Arial"/>
          <w:b/>
          <w:bCs/>
          <w:color w:val="333333"/>
          <w:kern w:val="36"/>
          <w:sz w:val="27"/>
          <w:szCs w:val="27"/>
        </w:rPr>
      </w:pPr>
    </w:p>
    <w:p w:rsidR="00C26D2D" w:rsidRPr="00C26D2D" w:rsidRDefault="00C26D2D" w:rsidP="00C26D2D">
      <w:pPr>
        <w:widowControl/>
        <w:shd w:val="clear" w:color="auto" w:fill="FFFFFF"/>
        <w:wordWrap/>
        <w:autoSpaceDE/>
        <w:autoSpaceDN/>
        <w:spacing w:after="120" w:line="240" w:lineRule="auto"/>
        <w:jc w:val="left"/>
        <w:outlineLvl w:val="0"/>
        <w:rPr>
          <w:rFonts w:ascii="Arial" w:eastAsia="Gulim" w:hAnsi="Arial" w:cs="Arial"/>
          <w:b/>
          <w:bCs/>
          <w:color w:val="333333"/>
          <w:kern w:val="36"/>
          <w:sz w:val="27"/>
          <w:szCs w:val="27"/>
        </w:rPr>
      </w:pPr>
      <w:bookmarkStart w:id="0" w:name="_GoBack"/>
      <w:bookmarkEnd w:id="0"/>
      <w:r w:rsidRPr="00C26D2D">
        <w:rPr>
          <w:rFonts w:ascii="Arial" w:eastAsia="Gulim" w:hAnsi="Arial" w:cs="Arial"/>
          <w:b/>
          <w:bCs/>
          <w:color w:val="333333"/>
          <w:kern w:val="36"/>
          <w:sz w:val="27"/>
          <w:szCs w:val="27"/>
        </w:rPr>
        <w:lastRenderedPageBreak/>
        <w:t>IELTS Vocabulary: Presenting an argument</w:t>
      </w:r>
    </w:p>
    <w:p w:rsidR="00C26D2D" w:rsidRPr="00C26D2D" w:rsidRDefault="00C26D2D" w:rsidP="00C26D2D">
      <w:pPr>
        <w:widowControl/>
        <w:shd w:val="clear" w:color="auto" w:fill="FFFFFF"/>
        <w:wordWrap/>
        <w:autoSpaceDE/>
        <w:autoSpaceDN/>
        <w:spacing w:after="0" w:line="240" w:lineRule="auto"/>
        <w:jc w:val="left"/>
        <w:rPr>
          <w:rFonts w:ascii="Arial" w:eastAsia="Gulim" w:hAnsi="Arial" w:cs="Arial"/>
          <w:kern w:val="0"/>
          <w:sz w:val="24"/>
          <w:szCs w:val="24"/>
        </w:rPr>
      </w:pPr>
      <w:r w:rsidRPr="00C26D2D">
        <w:rPr>
          <w:rFonts w:ascii="Arial" w:eastAsia="Gulim" w:hAnsi="Arial" w:cs="Arial"/>
          <w:sz w:val="24"/>
          <w:szCs w:val="24"/>
        </w:rPr>
        <w:object w:dxaOrig="1440" w:dyaOrig="1440">
          <v:shape id="_x0000_i1080" type="#_x0000_t75" style="width:1in;height:18pt" o:ole="">
            <v:imagedata r:id="rId60" o:title=""/>
          </v:shape>
          <w:control r:id="rId61" w:name="DefaultOcxName8" w:shapeid="_x0000_i1080"/>
        </w:object>
      </w:r>
    </w:p>
    <w:p w:rsidR="00C26D2D" w:rsidRPr="00C26D2D" w:rsidRDefault="00C26D2D" w:rsidP="00C26D2D">
      <w:pPr>
        <w:widowControl/>
        <w:shd w:val="clear" w:color="auto" w:fill="FFFFFF"/>
        <w:wordWrap/>
        <w:autoSpaceDE/>
        <w:autoSpaceDN/>
        <w:spacing w:after="0" w:line="240" w:lineRule="auto"/>
        <w:jc w:val="left"/>
        <w:rPr>
          <w:rFonts w:ascii="Arial" w:eastAsia="Gulim" w:hAnsi="Arial" w:cs="Arial"/>
          <w:vanish/>
          <w:kern w:val="0"/>
          <w:sz w:val="24"/>
          <w:szCs w:val="24"/>
        </w:rPr>
      </w:pPr>
      <w:r w:rsidRPr="00C26D2D">
        <w:rPr>
          <w:rFonts w:ascii="Arial" w:eastAsia="Gulim" w:hAnsi="Arial" w:cs="Arial"/>
          <w:vanish/>
          <w:kern w:val="0"/>
          <w:sz w:val="24"/>
          <w:szCs w:val="24"/>
        </w:rPr>
        <w:t>s1~(7)~s2~(11)~s3~(14)~s4~(5)~s5~(9)~s6~(6)~s7~(2)~s8~(15)~s9~(8)~s10~(3)~s11~(13)~s12~(4)~s13~(12)~s14~(10)</w:t>
      </w:r>
    </w:p>
    <w:p w:rsidR="00C26D2D" w:rsidRPr="00C26D2D" w:rsidRDefault="00C26D2D" w:rsidP="00C26D2D">
      <w:pPr>
        <w:widowControl/>
        <w:shd w:val="clear" w:color="auto" w:fill="FFFFFF"/>
        <w:wordWrap/>
        <w:autoSpaceDE/>
        <w:autoSpaceDN/>
        <w:spacing w:after="0" w:line="240" w:lineRule="auto"/>
        <w:jc w:val="left"/>
        <w:rPr>
          <w:rFonts w:ascii="Arial" w:eastAsia="Gulim" w:hAnsi="Arial" w:cs="Arial"/>
          <w:vanish/>
          <w:kern w:val="0"/>
          <w:sz w:val="24"/>
          <w:szCs w:val="24"/>
        </w:rPr>
      </w:pPr>
      <w:r w:rsidRPr="00C26D2D">
        <w:rPr>
          <w:rFonts w:ascii="Arial" w:eastAsia="Gulim" w:hAnsi="Arial" w:cs="Arial"/>
          <w:vanish/>
          <w:kern w:val="0"/>
          <w:sz w:val="24"/>
          <w:szCs w:val="24"/>
        </w:rPr>
        <w:t>s1~~s2~~s3~~s4~~s5~~s6~~s7~~s8~~s9~~s10~~s11~~s12~~s13~~s14~</w:t>
      </w:r>
    </w:p>
    <w:p w:rsidR="00C26D2D" w:rsidRPr="00C26D2D" w:rsidRDefault="00C26D2D" w:rsidP="00C26D2D">
      <w:pPr>
        <w:widowControl/>
        <w:shd w:val="clear" w:color="auto" w:fill="FFFFFF"/>
        <w:wordWrap/>
        <w:autoSpaceDE/>
        <w:autoSpaceDN/>
        <w:spacing w:after="450" w:line="300" w:lineRule="atLeast"/>
        <w:jc w:val="left"/>
        <w:rPr>
          <w:rFonts w:ascii="Arial" w:eastAsia="Gulim" w:hAnsi="Arial" w:cs="Arial"/>
          <w:b/>
          <w:bCs/>
          <w:color w:val="333333"/>
          <w:kern w:val="0"/>
          <w:sz w:val="21"/>
          <w:szCs w:val="21"/>
        </w:rPr>
      </w:pPr>
      <w:r w:rsidRPr="00C26D2D">
        <w:rPr>
          <w:rFonts w:ascii="Arial" w:eastAsia="Gulim" w:hAnsi="Arial" w:cs="Arial"/>
          <w:b/>
          <w:bCs/>
          <w:color w:val="333333"/>
          <w:kern w:val="0"/>
          <w:sz w:val="21"/>
          <w:szCs w:val="21"/>
        </w:rPr>
        <w:t>Read the text below, in which somebody is trying to decide whether to go straight to university from school, or spend a year travelling around the world. Put their argument into the correct order. The first one and last one have been done for you.</w:t>
      </w:r>
    </w:p>
    <w:p w:rsidR="00C26D2D" w:rsidRPr="00C26D2D" w:rsidRDefault="00C26D2D" w:rsidP="00C26D2D">
      <w:pPr>
        <w:widowControl/>
        <w:shd w:val="clear" w:color="auto" w:fill="FFFFFF"/>
        <w:wordWrap/>
        <w:autoSpaceDE/>
        <w:autoSpaceDN/>
        <w:spacing w:after="240" w:line="300" w:lineRule="atLeast"/>
        <w:jc w:val="left"/>
        <w:rPr>
          <w:rFonts w:ascii="Arial" w:eastAsia="Gulim" w:hAnsi="Arial" w:cs="Arial"/>
          <w:color w:val="333333"/>
          <w:kern w:val="0"/>
          <w:szCs w:val="20"/>
        </w:rPr>
      </w:pPr>
      <w:r w:rsidRPr="00C26D2D">
        <w:rPr>
          <w:rFonts w:ascii="Arial" w:eastAsia="Gulim" w:hAnsi="Arial" w:cs="Arial"/>
          <w:b/>
          <w:bCs/>
          <w:color w:val="333333"/>
          <w:kern w:val="0"/>
          <w:szCs w:val="20"/>
        </w:rPr>
        <w:t>A)</w:t>
      </w:r>
      <w:r w:rsidRPr="00C26D2D">
        <w:rPr>
          <w:rFonts w:ascii="Arial" w:eastAsia="Gulim" w:hAnsi="Arial" w:cs="Arial"/>
          <w:color w:val="333333"/>
          <w:kern w:val="0"/>
          <w:szCs w:val="20"/>
        </w:rPr>
        <w:t xml:space="preserve"> I'm ready in two minds about what to do when I leave school. Should I go straight to university or should I spend a year travelling around the world? </w:t>
      </w:r>
      <w:r w:rsidRPr="00C26D2D">
        <w:rPr>
          <w:rFonts w:ascii="Arial" w:eastAsia="Gulim" w:hAnsi="Arial" w:cs="Arial"/>
          <w:b/>
          <w:bCs/>
          <w:color w:val="CC0000"/>
          <w:kern w:val="0"/>
          <w:szCs w:val="20"/>
        </w:rPr>
        <w:t>(1)</w:t>
      </w:r>
    </w:p>
    <w:p w:rsidR="00C26D2D" w:rsidRPr="00C26D2D" w:rsidRDefault="00C26D2D" w:rsidP="00C26D2D">
      <w:pPr>
        <w:widowControl/>
        <w:shd w:val="clear" w:color="auto" w:fill="FFFFFF"/>
        <w:wordWrap/>
        <w:autoSpaceDE/>
        <w:autoSpaceDN/>
        <w:spacing w:after="240" w:line="300" w:lineRule="atLeast"/>
        <w:jc w:val="left"/>
        <w:rPr>
          <w:rFonts w:ascii="Arial" w:eastAsia="Gulim" w:hAnsi="Arial" w:cs="Arial"/>
          <w:color w:val="333333"/>
          <w:kern w:val="0"/>
          <w:szCs w:val="20"/>
        </w:rPr>
      </w:pPr>
      <w:r w:rsidRPr="00C26D2D">
        <w:rPr>
          <w:rFonts w:ascii="Arial" w:eastAsia="Gulim" w:hAnsi="Arial" w:cs="Arial"/>
          <w:b/>
          <w:bCs/>
          <w:color w:val="333333"/>
          <w:kern w:val="0"/>
          <w:szCs w:val="20"/>
        </w:rPr>
        <w:t>B)</w:t>
      </w:r>
      <w:r w:rsidRPr="00C26D2D">
        <w:rPr>
          <w:rFonts w:ascii="Arial" w:eastAsia="Gulim" w:hAnsi="Arial" w:cs="Arial"/>
          <w:color w:val="333333"/>
          <w:kern w:val="0"/>
          <w:szCs w:val="20"/>
        </w:rPr>
        <w:t xml:space="preserve"> It is often said that knowledge is the key to power, and I cannot disagree with this. </w:t>
      </w:r>
      <w:r w:rsidRPr="00C26D2D">
        <w:rPr>
          <w:rFonts w:ascii="Arial" w:eastAsia="Gulim" w:hAnsi="Arial" w:cs="Arial"/>
          <w:b/>
          <w:bCs/>
          <w:color w:val="CC0000"/>
          <w:kern w:val="0"/>
          <w:szCs w:val="20"/>
        </w:rPr>
        <w:t>(7)</w:t>
      </w:r>
    </w:p>
    <w:p w:rsidR="00C26D2D" w:rsidRPr="00C26D2D" w:rsidRDefault="00C26D2D" w:rsidP="00C26D2D">
      <w:pPr>
        <w:widowControl/>
        <w:shd w:val="clear" w:color="auto" w:fill="FFFFFF"/>
        <w:wordWrap/>
        <w:autoSpaceDE/>
        <w:autoSpaceDN/>
        <w:spacing w:after="240" w:line="300" w:lineRule="atLeast"/>
        <w:jc w:val="left"/>
        <w:rPr>
          <w:rFonts w:ascii="Arial" w:eastAsia="Gulim" w:hAnsi="Arial" w:cs="Arial"/>
          <w:color w:val="333333"/>
          <w:kern w:val="0"/>
          <w:szCs w:val="20"/>
        </w:rPr>
      </w:pPr>
      <w:r w:rsidRPr="00C26D2D">
        <w:rPr>
          <w:rFonts w:ascii="Arial" w:eastAsia="Gulim" w:hAnsi="Arial" w:cs="Arial"/>
          <w:b/>
          <w:bCs/>
          <w:color w:val="333333"/>
          <w:kern w:val="0"/>
          <w:szCs w:val="20"/>
        </w:rPr>
        <w:t>C)</w:t>
      </w:r>
      <w:r w:rsidRPr="00C26D2D">
        <w:rPr>
          <w:rFonts w:ascii="Arial" w:eastAsia="Gulim" w:hAnsi="Arial" w:cs="Arial"/>
          <w:color w:val="333333"/>
          <w:kern w:val="0"/>
          <w:szCs w:val="20"/>
        </w:rPr>
        <w:t xml:space="preserve"> On the one hand, I would experience lots of different cultures. </w:t>
      </w:r>
      <w:r w:rsidRPr="00C26D2D">
        <w:rPr>
          <w:rFonts w:ascii="Arial" w:eastAsia="Gulim" w:hAnsi="Arial" w:cs="Arial"/>
          <w:b/>
          <w:bCs/>
          <w:color w:val="CC0000"/>
          <w:kern w:val="0"/>
          <w:szCs w:val="20"/>
        </w:rPr>
        <w:t>(11)</w:t>
      </w:r>
    </w:p>
    <w:p w:rsidR="00C26D2D" w:rsidRPr="00C26D2D" w:rsidRDefault="00C26D2D" w:rsidP="00C26D2D">
      <w:pPr>
        <w:widowControl/>
        <w:shd w:val="clear" w:color="auto" w:fill="FFFFFF"/>
        <w:wordWrap/>
        <w:autoSpaceDE/>
        <w:autoSpaceDN/>
        <w:spacing w:after="240" w:line="300" w:lineRule="atLeast"/>
        <w:jc w:val="left"/>
        <w:rPr>
          <w:rFonts w:ascii="Arial" w:eastAsia="Gulim" w:hAnsi="Arial" w:cs="Arial"/>
          <w:color w:val="333333"/>
          <w:kern w:val="0"/>
          <w:szCs w:val="20"/>
        </w:rPr>
      </w:pPr>
      <w:r w:rsidRPr="00C26D2D">
        <w:rPr>
          <w:rFonts w:ascii="Arial" w:eastAsia="Gulim" w:hAnsi="Arial" w:cs="Arial"/>
          <w:b/>
          <w:bCs/>
          <w:color w:val="333333"/>
          <w:kern w:val="0"/>
          <w:szCs w:val="20"/>
        </w:rPr>
        <w:t>D)</w:t>
      </w:r>
      <w:r w:rsidRPr="00C26D2D">
        <w:rPr>
          <w:rFonts w:ascii="Arial" w:eastAsia="Gulim" w:hAnsi="Arial" w:cs="Arial"/>
          <w:color w:val="333333"/>
          <w:kern w:val="0"/>
          <w:szCs w:val="20"/>
        </w:rPr>
        <w:t xml:space="preserve"> Unfortunately, another point is that if I spent a year travelling I would need a lot of money. </w:t>
      </w:r>
      <w:r w:rsidRPr="00C26D2D">
        <w:rPr>
          <w:rFonts w:ascii="Arial" w:eastAsia="Gulim" w:hAnsi="Arial" w:cs="Arial"/>
          <w:b/>
          <w:bCs/>
          <w:color w:val="CC0000"/>
          <w:kern w:val="0"/>
          <w:szCs w:val="20"/>
        </w:rPr>
        <w:t>(14)</w:t>
      </w:r>
    </w:p>
    <w:p w:rsidR="00C26D2D" w:rsidRPr="00C26D2D" w:rsidRDefault="00C26D2D" w:rsidP="00C26D2D">
      <w:pPr>
        <w:widowControl/>
        <w:shd w:val="clear" w:color="auto" w:fill="FFFFFF"/>
        <w:wordWrap/>
        <w:autoSpaceDE/>
        <w:autoSpaceDN/>
        <w:spacing w:after="240" w:line="300" w:lineRule="atLeast"/>
        <w:jc w:val="left"/>
        <w:rPr>
          <w:rFonts w:ascii="Arial" w:eastAsia="Gulim" w:hAnsi="Arial" w:cs="Arial"/>
          <w:color w:val="333333"/>
          <w:kern w:val="0"/>
          <w:szCs w:val="20"/>
        </w:rPr>
      </w:pPr>
      <w:r w:rsidRPr="00C26D2D">
        <w:rPr>
          <w:rFonts w:ascii="Arial" w:eastAsia="Gulim" w:hAnsi="Arial" w:cs="Arial"/>
          <w:b/>
          <w:bCs/>
          <w:color w:val="333333"/>
          <w:kern w:val="0"/>
          <w:szCs w:val="20"/>
        </w:rPr>
        <w:t>E)</w:t>
      </w:r>
      <w:r w:rsidRPr="00C26D2D">
        <w:rPr>
          <w:rFonts w:ascii="Arial" w:eastAsia="Gulim" w:hAnsi="Arial" w:cs="Arial"/>
          <w:color w:val="333333"/>
          <w:kern w:val="0"/>
          <w:szCs w:val="20"/>
        </w:rPr>
        <w:t xml:space="preserve"> And I'm not alone in this opinion. Many consider a sound career and a good salary to be an important goal. </w:t>
      </w:r>
      <w:r w:rsidRPr="00C26D2D">
        <w:rPr>
          <w:rFonts w:ascii="Arial" w:eastAsia="Gulim" w:hAnsi="Arial" w:cs="Arial"/>
          <w:b/>
          <w:bCs/>
          <w:color w:val="CC0000"/>
          <w:kern w:val="0"/>
          <w:szCs w:val="20"/>
        </w:rPr>
        <w:t>(5)</w:t>
      </w:r>
    </w:p>
    <w:p w:rsidR="00C26D2D" w:rsidRPr="00C26D2D" w:rsidRDefault="00C26D2D" w:rsidP="00C26D2D">
      <w:pPr>
        <w:widowControl/>
        <w:shd w:val="clear" w:color="auto" w:fill="FFFFFF"/>
        <w:wordWrap/>
        <w:autoSpaceDE/>
        <w:autoSpaceDN/>
        <w:spacing w:after="240" w:line="300" w:lineRule="atLeast"/>
        <w:jc w:val="left"/>
        <w:rPr>
          <w:rFonts w:ascii="Arial" w:eastAsia="Gulim" w:hAnsi="Arial" w:cs="Arial"/>
          <w:color w:val="333333"/>
          <w:kern w:val="0"/>
          <w:szCs w:val="20"/>
        </w:rPr>
      </w:pPr>
      <w:r w:rsidRPr="00C26D2D">
        <w:rPr>
          <w:rFonts w:ascii="Arial" w:eastAsia="Gulim" w:hAnsi="Arial" w:cs="Arial"/>
          <w:b/>
          <w:bCs/>
          <w:color w:val="333333"/>
          <w:kern w:val="0"/>
          <w:szCs w:val="20"/>
        </w:rPr>
        <w:t>F)</w:t>
      </w:r>
      <w:r w:rsidRPr="00C26D2D">
        <w:rPr>
          <w:rFonts w:ascii="Arial" w:eastAsia="Gulim" w:hAnsi="Arial" w:cs="Arial"/>
          <w:color w:val="333333"/>
          <w:kern w:val="0"/>
          <w:szCs w:val="20"/>
        </w:rPr>
        <w:t xml:space="preserve"> However, it could be argued that I would also meet lots of interesting people while I was travelling. </w:t>
      </w:r>
      <w:r w:rsidRPr="00C26D2D">
        <w:rPr>
          <w:rFonts w:ascii="Arial" w:eastAsia="Gulim" w:hAnsi="Arial" w:cs="Arial"/>
          <w:b/>
          <w:bCs/>
          <w:color w:val="CC0000"/>
          <w:kern w:val="0"/>
          <w:szCs w:val="20"/>
        </w:rPr>
        <w:t>(9)</w:t>
      </w:r>
    </w:p>
    <w:p w:rsidR="00C26D2D" w:rsidRPr="00C26D2D" w:rsidRDefault="00C26D2D" w:rsidP="00C26D2D">
      <w:pPr>
        <w:widowControl/>
        <w:shd w:val="clear" w:color="auto" w:fill="FFFFFF"/>
        <w:wordWrap/>
        <w:autoSpaceDE/>
        <w:autoSpaceDN/>
        <w:spacing w:after="240" w:line="300" w:lineRule="atLeast"/>
        <w:jc w:val="left"/>
        <w:rPr>
          <w:rFonts w:ascii="Arial" w:eastAsia="Gulim" w:hAnsi="Arial" w:cs="Arial"/>
          <w:color w:val="333333"/>
          <w:kern w:val="0"/>
          <w:szCs w:val="20"/>
        </w:rPr>
      </w:pPr>
      <w:r w:rsidRPr="00C26D2D">
        <w:rPr>
          <w:rFonts w:ascii="Arial" w:eastAsia="Gulim" w:hAnsi="Arial" w:cs="Arial"/>
          <w:b/>
          <w:bCs/>
          <w:color w:val="333333"/>
          <w:kern w:val="0"/>
          <w:szCs w:val="20"/>
        </w:rPr>
        <w:t>G)</w:t>
      </w:r>
      <w:r w:rsidRPr="00C26D2D">
        <w:rPr>
          <w:rFonts w:ascii="Arial" w:eastAsia="Gulim" w:hAnsi="Arial" w:cs="Arial"/>
          <w:color w:val="333333"/>
          <w:kern w:val="0"/>
          <w:szCs w:val="20"/>
        </w:rPr>
        <w:t xml:space="preserve"> Secondly, if I go straight to university, I'll learn so many things that will help me in my future life. </w:t>
      </w:r>
      <w:r w:rsidRPr="00C26D2D">
        <w:rPr>
          <w:rFonts w:ascii="Arial" w:eastAsia="Gulim" w:hAnsi="Arial" w:cs="Arial"/>
          <w:b/>
          <w:bCs/>
          <w:color w:val="CC0000"/>
          <w:kern w:val="0"/>
          <w:szCs w:val="20"/>
        </w:rPr>
        <w:t>(6)</w:t>
      </w:r>
    </w:p>
    <w:p w:rsidR="00C26D2D" w:rsidRPr="00C26D2D" w:rsidRDefault="00C26D2D" w:rsidP="00C26D2D">
      <w:pPr>
        <w:widowControl/>
        <w:shd w:val="clear" w:color="auto" w:fill="FFFFFF"/>
        <w:wordWrap/>
        <w:autoSpaceDE/>
        <w:autoSpaceDN/>
        <w:spacing w:after="240" w:line="300" w:lineRule="atLeast"/>
        <w:jc w:val="left"/>
        <w:rPr>
          <w:rFonts w:ascii="Arial" w:eastAsia="Gulim" w:hAnsi="Arial" w:cs="Arial"/>
          <w:color w:val="333333"/>
          <w:kern w:val="0"/>
          <w:szCs w:val="20"/>
        </w:rPr>
      </w:pPr>
      <w:r w:rsidRPr="00C26D2D">
        <w:rPr>
          <w:rFonts w:ascii="Arial" w:eastAsia="Gulim" w:hAnsi="Arial" w:cs="Arial"/>
          <w:b/>
          <w:bCs/>
          <w:color w:val="333333"/>
          <w:kern w:val="0"/>
          <w:szCs w:val="20"/>
        </w:rPr>
        <w:t>H)</w:t>
      </w:r>
      <w:r w:rsidRPr="00C26D2D">
        <w:rPr>
          <w:rFonts w:ascii="Arial" w:eastAsia="Gulim" w:hAnsi="Arial" w:cs="Arial"/>
          <w:color w:val="333333"/>
          <w:kern w:val="0"/>
          <w:szCs w:val="20"/>
        </w:rPr>
        <w:t xml:space="preserve"> First of all, there are so many benefits of going straight to university. </w:t>
      </w:r>
      <w:r w:rsidRPr="00C26D2D">
        <w:rPr>
          <w:rFonts w:ascii="Arial" w:eastAsia="Gulim" w:hAnsi="Arial" w:cs="Arial"/>
          <w:b/>
          <w:bCs/>
          <w:color w:val="CC0000"/>
          <w:kern w:val="0"/>
          <w:szCs w:val="20"/>
        </w:rPr>
        <w:t>(2)</w:t>
      </w:r>
      <w:r w:rsidRPr="00C26D2D">
        <w:rPr>
          <w:rFonts w:ascii="Arial" w:eastAsia="Gulim" w:hAnsi="Arial" w:cs="Arial"/>
          <w:color w:val="333333"/>
          <w:kern w:val="0"/>
          <w:szCs w:val="20"/>
        </w:rPr>
        <w:t xml:space="preserve"> </w:t>
      </w:r>
    </w:p>
    <w:p w:rsidR="00C26D2D" w:rsidRPr="00C26D2D" w:rsidRDefault="00C26D2D" w:rsidP="00C26D2D">
      <w:pPr>
        <w:widowControl/>
        <w:shd w:val="clear" w:color="auto" w:fill="FFFFFF"/>
        <w:wordWrap/>
        <w:autoSpaceDE/>
        <w:autoSpaceDN/>
        <w:spacing w:after="240" w:line="300" w:lineRule="atLeast"/>
        <w:jc w:val="left"/>
        <w:rPr>
          <w:rFonts w:ascii="Arial" w:eastAsia="Gulim" w:hAnsi="Arial" w:cs="Arial"/>
          <w:color w:val="333333"/>
          <w:kern w:val="0"/>
          <w:szCs w:val="20"/>
        </w:rPr>
      </w:pPr>
      <w:r w:rsidRPr="00C26D2D">
        <w:rPr>
          <w:rFonts w:ascii="Arial" w:eastAsia="Gulim" w:hAnsi="Arial" w:cs="Arial"/>
          <w:b/>
          <w:bCs/>
          <w:color w:val="333333"/>
          <w:kern w:val="0"/>
          <w:szCs w:val="20"/>
        </w:rPr>
        <w:t>I)</w:t>
      </w:r>
      <w:r w:rsidRPr="00C26D2D">
        <w:rPr>
          <w:rFonts w:ascii="Arial" w:eastAsia="Gulim" w:hAnsi="Arial" w:cs="Arial"/>
          <w:color w:val="333333"/>
          <w:kern w:val="0"/>
          <w:szCs w:val="20"/>
        </w:rPr>
        <w:t xml:space="preserve"> But I believe that it would be easy to make a bit while I was travelling, giving English lessons or working in hotels and shops. </w:t>
      </w:r>
      <w:r w:rsidRPr="00C26D2D">
        <w:rPr>
          <w:rFonts w:ascii="Arial" w:eastAsia="Gulim" w:hAnsi="Arial" w:cs="Arial"/>
          <w:b/>
          <w:bCs/>
          <w:color w:val="CC0000"/>
          <w:kern w:val="0"/>
          <w:szCs w:val="20"/>
        </w:rPr>
        <w:t>(15)</w:t>
      </w:r>
    </w:p>
    <w:p w:rsidR="00C26D2D" w:rsidRPr="00C26D2D" w:rsidRDefault="00C26D2D" w:rsidP="00C26D2D">
      <w:pPr>
        <w:widowControl/>
        <w:shd w:val="clear" w:color="auto" w:fill="FFFFFF"/>
        <w:wordWrap/>
        <w:autoSpaceDE/>
        <w:autoSpaceDN/>
        <w:spacing w:after="240" w:line="300" w:lineRule="atLeast"/>
        <w:jc w:val="left"/>
        <w:rPr>
          <w:rFonts w:ascii="Arial" w:eastAsia="Gulim" w:hAnsi="Arial" w:cs="Arial"/>
          <w:color w:val="333333"/>
          <w:kern w:val="0"/>
          <w:szCs w:val="20"/>
        </w:rPr>
      </w:pPr>
      <w:r w:rsidRPr="00C26D2D">
        <w:rPr>
          <w:rFonts w:ascii="Arial" w:eastAsia="Gulim" w:hAnsi="Arial" w:cs="Arial"/>
          <w:b/>
          <w:bCs/>
          <w:color w:val="333333"/>
          <w:kern w:val="0"/>
          <w:szCs w:val="20"/>
        </w:rPr>
        <w:t>J)</w:t>
      </w:r>
      <w:r w:rsidRPr="00C26D2D">
        <w:rPr>
          <w:rFonts w:ascii="Arial" w:eastAsia="Gulim" w:hAnsi="Arial" w:cs="Arial"/>
          <w:color w:val="333333"/>
          <w:kern w:val="0"/>
          <w:szCs w:val="20"/>
        </w:rPr>
        <w:t xml:space="preserve"> Moreover, I'll be able to take part in the social activities that the university offers, and meet lots of new friends who share the same interests. </w:t>
      </w:r>
      <w:r w:rsidRPr="00C26D2D">
        <w:rPr>
          <w:rFonts w:ascii="Arial" w:eastAsia="Gulim" w:hAnsi="Arial" w:cs="Arial"/>
          <w:b/>
          <w:bCs/>
          <w:color w:val="CC0000"/>
          <w:kern w:val="0"/>
          <w:szCs w:val="20"/>
        </w:rPr>
        <w:t>(8)</w:t>
      </w:r>
    </w:p>
    <w:p w:rsidR="00C26D2D" w:rsidRPr="00C26D2D" w:rsidRDefault="00C26D2D" w:rsidP="00C26D2D">
      <w:pPr>
        <w:widowControl/>
        <w:shd w:val="clear" w:color="auto" w:fill="FFFFFF"/>
        <w:wordWrap/>
        <w:autoSpaceDE/>
        <w:autoSpaceDN/>
        <w:spacing w:after="240" w:line="300" w:lineRule="atLeast"/>
        <w:jc w:val="left"/>
        <w:rPr>
          <w:rFonts w:ascii="Arial" w:eastAsia="Gulim" w:hAnsi="Arial" w:cs="Arial"/>
          <w:color w:val="333333"/>
          <w:kern w:val="0"/>
          <w:szCs w:val="20"/>
        </w:rPr>
      </w:pPr>
      <w:r w:rsidRPr="00C26D2D">
        <w:rPr>
          <w:rFonts w:ascii="Arial" w:eastAsia="Gulim" w:hAnsi="Arial" w:cs="Arial"/>
          <w:b/>
          <w:bCs/>
          <w:color w:val="333333"/>
          <w:kern w:val="0"/>
          <w:szCs w:val="20"/>
        </w:rPr>
        <w:t>K)</w:t>
      </w:r>
      <w:r w:rsidRPr="00C26D2D">
        <w:rPr>
          <w:rFonts w:ascii="Arial" w:eastAsia="Gulim" w:hAnsi="Arial" w:cs="Arial"/>
          <w:color w:val="333333"/>
          <w:kern w:val="0"/>
          <w:szCs w:val="20"/>
        </w:rPr>
        <w:t xml:space="preserve"> The most important point is that the sooner I get my qualifications, the quicker I'll get a job and start earning. </w:t>
      </w:r>
      <w:r w:rsidRPr="00C26D2D">
        <w:rPr>
          <w:rFonts w:ascii="Arial" w:eastAsia="Gulim" w:hAnsi="Arial" w:cs="Arial"/>
          <w:b/>
          <w:bCs/>
          <w:color w:val="CC0000"/>
          <w:kern w:val="0"/>
          <w:szCs w:val="20"/>
        </w:rPr>
        <w:t>(3)</w:t>
      </w:r>
    </w:p>
    <w:p w:rsidR="00C26D2D" w:rsidRPr="00C26D2D" w:rsidRDefault="00C26D2D" w:rsidP="00C26D2D">
      <w:pPr>
        <w:widowControl/>
        <w:shd w:val="clear" w:color="auto" w:fill="FFFFFF"/>
        <w:wordWrap/>
        <w:autoSpaceDE/>
        <w:autoSpaceDN/>
        <w:spacing w:after="240" w:line="300" w:lineRule="atLeast"/>
        <w:jc w:val="left"/>
        <w:rPr>
          <w:rFonts w:ascii="Arial" w:eastAsia="Gulim" w:hAnsi="Arial" w:cs="Arial"/>
          <w:color w:val="333333"/>
          <w:kern w:val="0"/>
          <w:szCs w:val="20"/>
        </w:rPr>
      </w:pPr>
      <w:r w:rsidRPr="00C26D2D">
        <w:rPr>
          <w:rFonts w:ascii="Arial" w:eastAsia="Gulim" w:hAnsi="Arial" w:cs="Arial"/>
          <w:b/>
          <w:bCs/>
          <w:color w:val="333333"/>
          <w:kern w:val="0"/>
          <w:szCs w:val="20"/>
        </w:rPr>
        <w:t>L)</w:t>
      </w:r>
      <w:r w:rsidRPr="00C26D2D">
        <w:rPr>
          <w:rFonts w:ascii="Arial" w:eastAsia="Gulim" w:hAnsi="Arial" w:cs="Arial"/>
          <w:color w:val="333333"/>
          <w:kern w:val="0"/>
          <w:szCs w:val="20"/>
        </w:rPr>
        <w:t xml:space="preserve"> Nevertheless, these inconveniences would be an inevitable part of travelling and would be greatly outweighed by the other advantages. </w:t>
      </w:r>
      <w:r w:rsidRPr="00C26D2D">
        <w:rPr>
          <w:rFonts w:ascii="Arial" w:eastAsia="Gulim" w:hAnsi="Arial" w:cs="Arial"/>
          <w:b/>
          <w:bCs/>
          <w:color w:val="CC0000"/>
          <w:kern w:val="0"/>
          <w:szCs w:val="20"/>
        </w:rPr>
        <w:t>(13)</w:t>
      </w:r>
    </w:p>
    <w:p w:rsidR="00C26D2D" w:rsidRPr="00C26D2D" w:rsidRDefault="00C26D2D" w:rsidP="00C26D2D">
      <w:pPr>
        <w:widowControl/>
        <w:shd w:val="clear" w:color="auto" w:fill="FFFFFF"/>
        <w:wordWrap/>
        <w:autoSpaceDE/>
        <w:autoSpaceDN/>
        <w:spacing w:after="240" w:line="300" w:lineRule="atLeast"/>
        <w:jc w:val="left"/>
        <w:rPr>
          <w:rFonts w:ascii="Arial" w:eastAsia="Gulim" w:hAnsi="Arial" w:cs="Arial"/>
          <w:color w:val="333333"/>
          <w:kern w:val="0"/>
          <w:szCs w:val="20"/>
        </w:rPr>
      </w:pPr>
      <w:r w:rsidRPr="00C26D2D">
        <w:rPr>
          <w:rFonts w:ascii="Arial" w:eastAsia="Gulim" w:hAnsi="Arial" w:cs="Arial"/>
          <w:b/>
          <w:bCs/>
          <w:color w:val="333333"/>
          <w:kern w:val="0"/>
          <w:szCs w:val="20"/>
        </w:rPr>
        <w:t>M)</w:t>
      </w:r>
      <w:r w:rsidRPr="00C26D2D">
        <w:rPr>
          <w:rFonts w:ascii="Arial" w:eastAsia="Gulim" w:hAnsi="Arial" w:cs="Arial"/>
          <w:color w:val="333333"/>
          <w:kern w:val="0"/>
          <w:szCs w:val="20"/>
        </w:rPr>
        <w:t xml:space="preserve"> In my opinion, starting work and making money is one of the most important things in life. </w:t>
      </w:r>
      <w:r w:rsidRPr="00C26D2D">
        <w:rPr>
          <w:rFonts w:ascii="Arial" w:eastAsia="Gulim" w:hAnsi="Arial" w:cs="Arial"/>
          <w:b/>
          <w:bCs/>
          <w:color w:val="CC0000"/>
          <w:kern w:val="0"/>
          <w:szCs w:val="20"/>
        </w:rPr>
        <w:t>(4)</w:t>
      </w:r>
    </w:p>
    <w:p w:rsidR="00C26D2D" w:rsidRPr="00C26D2D" w:rsidRDefault="00C26D2D" w:rsidP="00C26D2D">
      <w:pPr>
        <w:widowControl/>
        <w:shd w:val="clear" w:color="auto" w:fill="FFFFFF"/>
        <w:wordWrap/>
        <w:autoSpaceDE/>
        <w:autoSpaceDN/>
        <w:spacing w:after="240" w:line="300" w:lineRule="atLeast"/>
        <w:jc w:val="left"/>
        <w:rPr>
          <w:rFonts w:ascii="Arial" w:eastAsia="Gulim" w:hAnsi="Arial" w:cs="Arial"/>
          <w:color w:val="333333"/>
          <w:kern w:val="0"/>
          <w:szCs w:val="20"/>
        </w:rPr>
      </w:pPr>
      <w:r w:rsidRPr="00C26D2D">
        <w:rPr>
          <w:rFonts w:ascii="Arial" w:eastAsia="Gulim" w:hAnsi="Arial" w:cs="Arial"/>
          <w:b/>
          <w:bCs/>
          <w:color w:val="333333"/>
          <w:kern w:val="0"/>
          <w:szCs w:val="20"/>
        </w:rPr>
        <w:t>N)</w:t>
      </w:r>
      <w:r w:rsidRPr="00C26D2D">
        <w:rPr>
          <w:rFonts w:ascii="Arial" w:eastAsia="Gulim" w:hAnsi="Arial" w:cs="Arial"/>
          <w:color w:val="333333"/>
          <w:kern w:val="0"/>
          <w:szCs w:val="20"/>
        </w:rPr>
        <w:t xml:space="preserve"> On the other hand, I could end up suffering from culture shock, homesickness and some strange tropical diseases. </w:t>
      </w:r>
      <w:r w:rsidRPr="00C26D2D">
        <w:rPr>
          <w:rFonts w:ascii="Arial" w:eastAsia="Gulim" w:hAnsi="Arial" w:cs="Arial"/>
          <w:b/>
          <w:bCs/>
          <w:color w:val="CC0000"/>
          <w:kern w:val="0"/>
          <w:szCs w:val="20"/>
        </w:rPr>
        <w:t>(12)</w:t>
      </w:r>
    </w:p>
    <w:p w:rsidR="00C26D2D" w:rsidRPr="00C26D2D" w:rsidRDefault="00C26D2D" w:rsidP="00C26D2D">
      <w:pPr>
        <w:widowControl/>
        <w:shd w:val="clear" w:color="auto" w:fill="FFFFFF"/>
        <w:wordWrap/>
        <w:autoSpaceDE/>
        <w:autoSpaceDN/>
        <w:spacing w:after="240" w:line="300" w:lineRule="atLeast"/>
        <w:jc w:val="left"/>
        <w:rPr>
          <w:rFonts w:ascii="Arial" w:eastAsia="Gulim" w:hAnsi="Arial" w:cs="Arial"/>
          <w:color w:val="333333"/>
          <w:kern w:val="0"/>
          <w:szCs w:val="20"/>
        </w:rPr>
      </w:pPr>
      <w:r w:rsidRPr="00C26D2D">
        <w:rPr>
          <w:rFonts w:ascii="Arial" w:eastAsia="Gulim" w:hAnsi="Arial" w:cs="Arial"/>
          <w:b/>
          <w:bCs/>
          <w:color w:val="333333"/>
          <w:kern w:val="0"/>
          <w:szCs w:val="20"/>
        </w:rPr>
        <w:t>O)</w:t>
      </w:r>
      <w:r w:rsidRPr="00C26D2D">
        <w:rPr>
          <w:rFonts w:ascii="Arial" w:eastAsia="Gulim" w:hAnsi="Arial" w:cs="Arial"/>
          <w:color w:val="333333"/>
          <w:kern w:val="0"/>
          <w:szCs w:val="20"/>
        </w:rPr>
        <w:t xml:space="preserve"> Furthermore, if I spent a year travelling, I would learn more about the world. </w:t>
      </w:r>
      <w:r w:rsidRPr="00C26D2D">
        <w:rPr>
          <w:rFonts w:ascii="Arial" w:eastAsia="Gulim" w:hAnsi="Arial" w:cs="Arial"/>
          <w:b/>
          <w:bCs/>
          <w:color w:val="CC0000"/>
          <w:kern w:val="0"/>
          <w:szCs w:val="20"/>
        </w:rPr>
        <w:t>(10)</w:t>
      </w:r>
    </w:p>
    <w:p w:rsidR="00C26D2D" w:rsidRPr="00C26D2D" w:rsidRDefault="00C26D2D" w:rsidP="00C26D2D">
      <w:pPr>
        <w:widowControl/>
        <w:shd w:val="clear" w:color="auto" w:fill="FFFFFF"/>
        <w:wordWrap/>
        <w:autoSpaceDE/>
        <w:autoSpaceDN/>
        <w:spacing w:after="240" w:line="300" w:lineRule="atLeast"/>
        <w:jc w:val="left"/>
        <w:rPr>
          <w:rFonts w:ascii="Arial" w:eastAsia="Gulim" w:hAnsi="Arial" w:cs="Arial"/>
          <w:color w:val="333333"/>
          <w:kern w:val="0"/>
          <w:szCs w:val="20"/>
        </w:rPr>
      </w:pPr>
      <w:r w:rsidRPr="00C26D2D">
        <w:rPr>
          <w:rFonts w:ascii="Arial" w:eastAsia="Gulim" w:hAnsi="Arial" w:cs="Arial"/>
          <w:b/>
          <w:bCs/>
          <w:color w:val="333333"/>
          <w:kern w:val="0"/>
          <w:szCs w:val="20"/>
        </w:rPr>
        <w:t>P)</w:t>
      </w:r>
      <w:r w:rsidRPr="00C26D2D">
        <w:rPr>
          <w:rFonts w:ascii="Arial" w:eastAsia="Gulim" w:hAnsi="Arial" w:cs="Arial"/>
          <w:color w:val="333333"/>
          <w:kern w:val="0"/>
          <w:szCs w:val="20"/>
        </w:rPr>
        <w:t xml:space="preserve"> All right, I've made my mind up. Now, where's my nearest travel agency? </w:t>
      </w:r>
      <w:r w:rsidRPr="00C26D2D">
        <w:rPr>
          <w:rFonts w:ascii="Arial" w:eastAsia="Gulim" w:hAnsi="Arial" w:cs="Arial"/>
          <w:b/>
          <w:bCs/>
          <w:color w:val="CC0000"/>
          <w:kern w:val="0"/>
          <w:szCs w:val="20"/>
        </w:rPr>
        <w:t>(16)</w:t>
      </w:r>
    </w:p>
    <w:p w:rsidR="00C26D2D" w:rsidRPr="00C26D2D" w:rsidRDefault="00A436DE" w:rsidP="00C26D2D">
      <w:pPr>
        <w:widowControl/>
        <w:shd w:val="clear" w:color="auto" w:fill="FFFFFF"/>
        <w:wordWrap/>
        <w:autoSpaceDE/>
        <w:autoSpaceDN/>
        <w:spacing w:after="240" w:line="300" w:lineRule="atLeast"/>
        <w:jc w:val="left"/>
        <w:rPr>
          <w:rFonts w:ascii="Arial" w:eastAsia="Gulim" w:hAnsi="Arial" w:cs="Arial"/>
          <w:color w:val="333333"/>
          <w:kern w:val="0"/>
          <w:szCs w:val="20"/>
        </w:rPr>
      </w:pPr>
      <w:hyperlink r:id="rId62" w:history="1">
        <w:r w:rsidR="00C26D2D" w:rsidRPr="00C26D2D">
          <w:rPr>
            <w:rFonts w:ascii="Arial" w:eastAsia="Gulim" w:hAnsi="Arial" w:cs="Arial"/>
            <w:color w:val="888888"/>
            <w:kern w:val="0"/>
            <w:szCs w:val="20"/>
          </w:rPr>
          <w:t>Show Answer</w:t>
        </w:r>
      </w:hyperlink>
      <w:r w:rsidR="00C26D2D" w:rsidRPr="00C26D2D">
        <w:rPr>
          <w:rFonts w:ascii="Arial" w:eastAsia="Gulim" w:hAnsi="Arial" w:cs="Arial"/>
          <w:color w:val="333333"/>
          <w:kern w:val="0"/>
          <w:szCs w:val="20"/>
        </w:rPr>
        <w:t xml:space="preserve"> - </w:t>
      </w:r>
      <w:hyperlink r:id="rId63" w:history="1">
        <w:r w:rsidR="00C26D2D" w:rsidRPr="00C26D2D">
          <w:rPr>
            <w:rFonts w:ascii="Arial" w:eastAsia="Gulim" w:hAnsi="Arial" w:cs="Arial"/>
            <w:color w:val="888888"/>
            <w:kern w:val="0"/>
            <w:szCs w:val="20"/>
          </w:rPr>
          <w:t>Hide Answer</w:t>
        </w:r>
      </w:hyperlink>
    </w:p>
    <w:p w:rsidR="00C26D2D" w:rsidRPr="00C26D2D" w:rsidRDefault="00C26D2D" w:rsidP="00C26D2D">
      <w:pPr>
        <w:widowControl/>
        <w:shd w:val="clear" w:color="auto" w:fill="FFFFFF"/>
        <w:wordWrap/>
        <w:autoSpaceDE/>
        <w:autoSpaceDN/>
        <w:spacing w:after="0" w:line="240" w:lineRule="auto"/>
        <w:jc w:val="left"/>
        <w:outlineLvl w:val="2"/>
        <w:rPr>
          <w:rFonts w:ascii="Arial" w:eastAsia="Gulim" w:hAnsi="Arial" w:cs="Arial"/>
          <w:b/>
          <w:bCs/>
          <w:color w:val="333333"/>
          <w:kern w:val="0"/>
          <w:sz w:val="24"/>
          <w:szCs w:val="24"/>
        </w:rPr>
      </w:pPr>
      <w:r w:rsidRPr="00C26D2D">
        <w:rPr>
          <w:rFonts w:ascii="Arial" w:eastAsia="Gulim" w:hAnsi="Arial" w:cs="Arial"/>
          <w:b/>
          <w:bCs/>
          <w:color w:val="333333"/>
          <w:kern w:val="0"/>
          <w:sz w:val="24"/>
          <w:szCs w:val="24"/>
        </w:rPr>
        <w:lastRenderedPageBreak/>
        <w:t>Vocabulary Tip</w:t>
      </w:r>
    </w:p>
    <w:p w:rsidR="00C26D2D" w:rsidRPr="00C26D2D" w:rsidRDefault="00C26D2D" w:rsidP="00C26D2D">
      <w:pPr>
        <w:widowControl/>
        <w:shd w:val="clear" w:color="auto" w:fill="FFFFFF"/>
        <w:wordWrap/>
        <w:autoSpaceDE/>
        <w:autoSpaceDN/>
        <w:spacing w:line="300" w:lineRule="atLeast"/>
        <w:jc w:val="left"/>
        <w:rPr>
          <w:rFonts w:ascii="Arial" w:eastAsia="Gulim" w:hAnsi="Arial" w:cs="Arial"/>
          <w:color w:val="333333"/>
          <w:kern w:val="0"/>
          <w:szCs w:val="20"/>
        </w:rPr>
      </w:pPr>
      <w:r w:rsidRPr="00C26D2D">
        <w:rPr>
          <w:rFonts w:ascii="Arial" w:eastAsia="Gulim" w:hAnsi="Arial" w:cs="Arial"/>
          <w:color w:val="333333"/>
          <w:kern w:val="0"/>
          <w:szCs w:val="20"/>
        </w:rPr>
        <w:t>When you are asked to present an argument, you should always look at it from two sides, giving reasons why you agree and disagree before reaching a conclusion.</w:t>
      </w:r>
      <w:r w:rsidRPr="00C26D2D">
        <w:rPr>
          <w:rFonts w:ascii="Arial" w:eastAsia="Gulim" w:hAnsi="Arial" w:cs="Arial"/>
          <w:color w:val="333333"/>
          <w:kern w:val="0"/>
          <w:szCs w:val="20"/>
        </w:rPr>
        <w:br/>
      </w:r>
      <w:r w:rsidRPr="00C26D2D">
        <w:rPr>
          <w:rFonts w:ascii="Arial" w:eastAsia="Gulim" w:hAnsi="Arial" w:cs="Arial"/>
          <w:color w:val="333333"/>
          <w:kern w:val="0"/>
          <w:szCs w:val="20"/>
        </w:rPr>
        <w:br/>
        <w:t>Other words and expressions which you might find useful include</w:t>
      </w:r>
      <w:proofErr w:type="gramStart"/>
      <w:r w:rsidRPr="00C26D2D">
        <w:rPr>
          <w:rFonts w:ascii="Arial" w:eastAsia="Gulim" w:hAnsi="Arial" w:cs="Arial"/>
          <w:color w:val="333333"/>
          <w:kern w:val="0"/>
          <w:szCs w:val="20"/>
        </w:rPr>
        <w:t>:</w:t>
      </w:r>
      <w:proofErr w:type="gramEnd"/>
      <w:r w:rsidRPr="00C26D2D">
        <w:rPr>
          <w:rFonts w:ascii="Arial" w:eastAsia="Gulim" w:hAnsi="Arial" w:cs="Arial"/>
          <w:color w:val="333333"/>
          <w:kern w:val="0"/>
          <w:szCs w:val="20"/>
        </w:rPr>
        <w:br/>
        <w:t>I believe that / despite this / in spite of this / also / thirdly / I think / finally / in conclusion / nonetheless / admittedly / on the contrary / at any rate / notwithstanding / for all that / even if.</w:t>
      </w:r>
    </w:p>
    <w:p w:rsidR="00C26D2D" w:rsidRPr="00C26D2D" w:rsidRDefault="00C26D2D" w:rsidP="00C26D2D">
      <w:pPr>
        <w:widowControl/>
        <w:shd w:val="clear" w:color="auto" w:fill="FFFFFF"/>
        <w:wordWrap/>
        <w:autoSpaceDE/>
        <w:autoSpaceDN/>
        <w:spacing w:after="450" w:line="300" w:lineRule="atLeast"/>
        <w:jc w:val="left"/>
        <w:rPr>
          <w:rFonts w:ascii="Arial" w:eastAsia="Gulim" w:hAnsi="Arial" w:cs="Arial"/>
          <w:b/>
          <w:bCs/>
          <w:color w:val="333333"/>
          <w:kern w:val="0"/>
          <w:sz w:val="21"/>
          <w:szCs w:val="21"/>
        </w:rPr>
      </w:pPr>
      <w:r w:rsidRPr="00C26D2D">
        <w:rPr>
          <w:rFonts w:ascii="Arial" w:eastAsia="Gulim" w:hAnsi="Arial" w:cs="Arial"/>
          <w:b/>
          <w:bCs/>
          <w:color w:val="333333"/>
          <w:kern w:val="0"/>
          <w:sz w:val="21"/>
          <w:szCs w:val="21"/>
        </w:rPr>
        <w:t>Using the key words and expressions from the last exercise, present an argument for one of the following issues:</w:t>
      </w:r>
    </w:p>
    <w:p w:rsidR="00C26D2D" w:rsidRPr="00C26D2D" w:rsidRDefault="00C26D2D" w:rsidP="00C26D2D">
      <w:pPr>
        <w:widowControl/>
        <w:shd w:val="clear" w:color="auto" w:fill="FFFFFF"/>
        <w:wordWrap/>
        <w:autoSpaceDE/>
        <w:autoSpaceDN/>
        <w:spacing w:after="240" w:line="300" w:lineRule="atLeast"/>
        <w:jc w:val="left"/>
        <w:rPr>
          <w:rFonts w:ascii="Arial" w:eastAsia="Gulim" w:hAnsi="Arial" w:cs="Arial"/>
          <w:color w:val="333333"/>
          <w:kern w:val="0"/>
          <w:szCs w:val="20"/>
        </w:rPr>
      </w:pPr>
      <w:r w:rsidRPr="00C26D2D">
        <w:rPr>
          <w:rFonts w:ascii="Arial" w:eastAsia="Gulim" w:hAnsi="Arial" w:cs="Arial"/>
          <w:b/>
          <w:bCs/>
          <w:color w:val="333333"/>
          <w:kern w:val="0"/>
          <w:szCs w:val="20"/>
        </w:rPr>
        <w:t>1)</w:t>
      </w:r>
      <w:r w:rsidRPr="00C26D2D">
        <w:rPr>
          <w:rFonts w:ascii="Arial" w:eastAsia="Gulim" w:hAnsi="Arial" w:cs="Arial"/>
          <w:color w:val="333333"/>
          <w:kern w:val="0"/>
          <w:szCs w:val="20"/>
        </w:rPr>
        <w:t xml:space="preserve"> A government's main priority is to provide education for its people.</w:t>
      </w:r>
      <w:r w:rsidRPr="00C26D2D">
        <w:rPr>
          <w:rFonts w:ascii="Arial" w:eastAsia="Gulim" w:hAnsi="Arial" w:cs="Arial"/>
          <w:color w:val="333333"/>
          <w:kern w:val="0"/>
          <w:szCs w:val="20"/>
        </w:rPr>
        <w:br/>
      </w:r>
      <w:r w:rsidRPr="00C26D2D">
        <w:rPr>
          <w:rFonts w:ascii="Arial" w:eastAsia="Gulim" w:hAnsi="Arial" w:cs="Arial"/>
          <w:color w:val="333333"/>
          <w:kern w:val="0"/>
          <w:szCs w:val="20"/>
        </w:rPr>
        <w:br/>
      </w:r>
      <w:r w:rsidRPr="00C26D2D">
        <w:rPr>
          <w:rFonts w:ascii="Arial" w:eastAsia="Gulim" w:hAnsi="Arial" w:cs="Arial"/>
          <w:b/>
          <w:bCs/>
          <w:color w:val="333333"/>
          <w:kern w:val="0"/>
          <w:szCs w:val="20"/>
        </w:rPr>
        <w:t>2)</w:t>
      </w:r>
      <w:r w:rsidRPr="00C26D2D">
        <w:rPr>
          <w:rFonts w:ascii="Arial" w:eastAsia="Gulim" w:hAnsi="Arial" w:cs="Arial"/>
          <w:color w:val="333333"/>
          <w:kern w:val="0"/>
          <w:szCs w:val="20"/>
        </w:rPr>
        <w:t xml:space="preserve"> The only way to save the environment is for governments to impose strict quotas on the energy we use (for example, by restricting car ownership, limiting the water we use).</w:t>
      </w:r>
      <w:r w:rsidRPr="00C26D2D">
        <w:rPr>
          <w:rFonts w:ascii="Arial" w:eastAsia="Gulim" w:hAnsi="Arial" w:cs="Arial"/>
          <w:color w:val="333333"/>
          <w:kern w:val="0"/>
          <w:szCs w:val="20"/>
        </w:rPr>
        <w:br/>
      </w:r>
      <w:r w:rsidRPr="00C26D2D">
        <w:rPr>
          <w:rFonts w:ascii="Arial" w:eastAsia="Gulim" w:hAnsi="Arial" w:cs="Arial"/>
          <w:color w:val="333333"/>
          <w:kern w:val="0"/>
          <w:szCs w:val="20"/>
        </w:rPr>
        <w:br/>
      </w:r>
      <w:r w:rsidRPr="00C26D2D">
        <w:rPr>
          <w:rFonts w:ascii="Arial" w:eastAsia="Gulim" w:hAnsi="Arial" w:cs="Arial"/>
          <w:b/>
          <w:bCs/>
          <w:color w:val="333333"/>
          <w:kern w:val="0"/>
          <w:szCs w:val="20"/>
        </w:rPr>
        <w:t>3)</w:t>
      </w:r>
      <w:r w:rsidRPr="00C26D2D">
        <w:rPr>
          <w:rFonts w:ascii="Arial" w:eastAsia="Gulim" w:hAnsi="Arial" w:cs="Arial"/>
          <w:color w:val="333333"/>
          <w:kern w:val="0"/>
          <w:szCs w:val="20"/>
        </w:rPr>
        <w:t xml:space="preserve"> Satisfaction in your job is more important than the money you earn.</w:t>
      </w:r>
      <w:r w:rsidRPr="00C26D2D">
        <w:rPr>
          <w:rFonts w:ascii="Arial" w:eastAsia="Gulim" w:hAnsi="Arial" w:cs="Arial"/>
          <w:color w:val="333333"/>
          <w:kern w:val="0"/>
          <w:szCs w:val="20"/>
        </w:rPr>
        <w:br/>
      </w:r>
      <w:r w:rsidRPr="00C26D2D">
        <w:rPr>
          <w:rFonts w:ascii="Arial" w:eastAsia="Gulim" w:hAnsi="Arial" w:cs="Arial"/>
          <w:color w:val="333333"/>
          <w:kern w:val="0"/>
          <w:szCs w:val="20"/>
        </w:rPr>
        <w:br/>
      </w:r>
      <w:r w:rsidRPr="00C26D2D">
        <w:rPr>
          <w:rFonts w:ascii="Arial" w:eastAsia="Gulim" w:hAnsi="Arial" w:cs="Arial"/>
          <w:b/>
          <w:bCs/>
          <w:color w:val="333333"/>
          <w:kern w:val="0"/>
          <w:szCs w:val="20"/>
        </w:rPr>
        <w:t>4)</w:t>
      </w:r>
      <w:r w:rsidRPr="00C26D2D">
        <w:rPr>
          <w:rFonts w:ascii="Arial" w:eastAsia="Gulim" w:hAnsi="Arial" w:cs="Arial"/>
          <w:color w:val="333333"/>
          <w:kern w:val="0"/>
          <w:szCs w:val="20"/>
        </w:rPr>
        <w:t xml:space="preserve"> Living in a town or city is better than living in the countryside.</w:t>
      </w:r>
      <w:r w:rsidRPr="00C26D2D">
        <w:rPr>
          <w:rFonts w:ascii="Arial" w:eastAsia="Gulim" w:hAnsi="Arial" w:cs="Arial"/>
          <w:color w:val="333333"/>
          <w:kern w:val="0"/>
          <w:szCs w:val="20"/>
        </w:rPr>
        <w:br/>
      </w:r>
      <w:r w:rsidRPr="00C26D2D">
        <w:rPr>
          <w:rFonts w:ascii="Arial" w:eastAsia="Gulim" w:hAnsi="Arial" w:cs="Arial"/>
          <w:color w:val="333333"/>
          <w:kern w:val="0"/>
          <w:szCs w:val="20"/>
        </w:rPr>
        <w:br/>
      </w:r>
      <w:r w:rsidRPr="00C26D2D">
        <w:rPr>
          <w:rFonts w:ascii="Arial" w:eastAsia="Gulim" w:hAnsi="Arial" w:cs="Arial"/>
          <w:b/>
          <w:bCs/>
          <w:color w:val="333333"/>
          <w:kern w:val="0"/>
          <w:szCs w:val="20"/>
        </w:rPr>
        <w:t>5)</w:t>
      </w:r>
      <w:r w:rsidRPr="00C26D2D">
        <w:rPr>
          <w:rFonts w:ascii="Arial" w:eastAsia="Gulim" w:hAnsi="Arial" w:cs="Arial"/>
          <w:color w:val="333333"/>
          <w:kern w:val="0"/>
          <w:szCs w:val="20"/>
        </w:rPr>
        <w:t xml:space="preserve"> It is our responsibility to help or look after those less fortunate than ourselves (for example, the homeless, the mentally ill).</w:t>
      </w:r>
    </w:p>
    <w:p w:rsidR="00C26D2D" w:rsidRDefault="00C26D2D"/>
    <w:p w:rsidR="00C26D2D" w:rsidRDefault="00C26D2D"/>
    <w:p w:rsidR="00C26D2D" w:rsidRDefault="00C26D2D"/>
    <w:p w:rsidR="00C26D2D" w:rsidRDefault="00C26D2D"/>
    <w:p w:rsidR="00C26D2D" w:rsidRDefault="00C26D2D"/>
    <w:p w:rsidR="00C26D2D" w:rsidRDefault="00C26D2D"/>
    <w:p w:rsidR="00C26D2D" w:rsidRDefault="00C26D2D"/>
    <w:p w:rsidR="00C26D2D" w:rsidRDefault="00C26D2D"/>
    <w:p w:rsidR="00C26D2D" w:rsidRDefault="00C26D2D"/>
    <w:p w:rsidR="00C26D2D" w:rsidRDefault="00C26D2D"/>
    <w:p w:rsidR="00A436DE" w:rsidRDefault="00A436DE" w:rsidP="00C26D2D">
      <w:pPr>
        <w:widowControl/>
        <w:shd w:val="clear" w:color="auto" w:fill="FFFFFF"/>
        <w:wordWrap/>
        <w:autoSpaceDE/>
        <w:autoSpaceDN/>
        <w:spacing w:after="120" w:line="240" w:lineRule="auto"/>
        <w:jc w:val="left"/>
        <w:outlineLvl w:val="0"/>
        <w:rPr>
          <w:rFonts w:ascii="Arial" w:eastAsia="Gulim" w:hAnsi="Arial" w:cs="Arial"/>
          <w:b/>
          <w:bCs/>
          <w:color w:val="333333"/>
          <w:kern w:val="36"/>
          <w:sz w:val="27"/>
          <w:szCs w:val="27"/>
        </w:rPr>
      </w:pPr>
    </w:p>
    <w:p w:rsidR="00A436DE" w:rsidRDefault="00A436DE" w:rsidP="00C26D2D">
      <w:pPr>
        <w:widowControl/>
        <w:shd w:val="clear" w:color="auto" w:fill="FFFFFF"/>
        <w:wordWrap/>
        <w:autoSpaceDE/>
        <w:autoSpaceDN/>
        <w:spacing w:after="120" w:line="240" w:lineRule="auto"/>
        <w:jc w:val="left"/>
        <w:outlineLvl w:val="0"/>
        <w:rPr>
          <w:rFonts w:ascii="Arial" w:eastAsia="Gulim" w:hAnsi="Arial" w:cs="Arial"/>
          <w:b/>
          <w:bCs/>
          <w:color w:val="333333"/>
          <w:kern w:val="36"/>
          <w:sz w:val="27"/>
          <w:szCs w:val="27"/>
        </w:rPr>
      </w:pPr>
    </w:p>
    <w:p w:rsidR="00C26D2D" w:rsidRPr="00C26D2D" w:rsidRDefault="00C26D2D" w:rsidP="00C26D2D">
      <w:pPr>
        <w:widowControl/>
        <w:shd w:val="clear" w:color="auto" w:fill="FFFFFF"/>
        <w:wordWrap/>
        <w:autoSpaceDE/>
        <w:autoSpaceDN/>
        <w:spacing w:after="120" w:line="240" w:lineRule="auto"/>
        <w:jc w:val="left"/>
        <w:outlineLvl w:val="0"/>
        <w:rPr>
          <w:rFonts w:ascii="Arial" w:eastAsia="Gulim" w:hAnsi="Arial" w:cs="Arial"/>
          <w:b/>
          <w:bCs/>
          <w:color w:val="333333"/>
          <w:kern w:val="36"/>
          <w:sz w:val="27"/>
          <w:szCs w:val="27"/>
        </w:rPr>
      </w:pPr>
      <w:r w:rsidRPr="00C26D2D">
        <w:rPr>
          <w:rFonts w:ascii="Arial" w:eastAsia="Gulim" w:hAnsi="Arial" w:cs="Arial"/>
          <w:b/>
          <w:bCs/>
          <w:color w:val="333333"/>
          <w:kern w:val="36"/>
          <w:sz w:val="27"/>
          <w:szCs w:val="27"/>
        </w:rPr>
        <w:lastRenderedPageBreak/>
        <w:t>IELTS Vocabulary: Contrast &amp; comparison</w:t>
      </w:r>
    </w:p>
    <w:p w:rsidR="00C26D2D" w:rsidRPr="00C26D2D" w:rsidRDefault="00C26D2D" w:rsidP="00C26D2D">
      <w:pPr>
        <w:widowControl/>
        <w:shd w:val="clear" w:color="auto" w:fill="FFFFFF"/>
        <w:wordWrap/>
        <w:autoSpaceDE/>
        <w:autoSpaceDN/>
        <w:spacing w:after="0" w:line="240" w:lineRule="auto"/>
        <w:jc w:val="left"/>
        <w:rPr>
          <w:rFonts w:ascii="Arial" w:eastAsia="Gulim" w:hAnsi="Arial" w:cs="Arial"/>
          <w:kern w:val="0"/>
          <w:sz w:val="24"/>
          <w:szCs w:val="24"/>
        </w:rPr>
      </w:pPr>
      <w:r w:rsidRPr="00C26D2D">
        <w:rPr>
          <w:rFonts w:ascii="Arial" w:eastAsia="Gulim" w:hAnsi="Arial" w:cs="Arial"/>
          <w:sz w:val="24"/>
          <w:szCs w:val="24"/>
        </w:rPr>
        <w:object w:dxaOrig="1440" w:dyaOrig="1440">
          <v:shape id="_x0000_i1083" type="#_x0000_t75" style="width:1in;height:18pt" o:ole="">
            <v:imagedata r:id="rId64" o:title=""/>
          </v:shape>
          <w:control r:id="rId65" w:name="DefaultOcxName9" w:shapeid="_x0000_i1083"/>
        </w:object>
      </w:r>
    </w:p>
    <w:p w:rsidR="00C26D2D" w:rsidRPr="00C26D2D" w:rsidRDefault="00C26D2D" w:rsidP="00C26D2D">
      <w:pPr>
        <w:widowControl/>
        <w:shd w:val="clear" w:color="auto" w:fill="FFFFFF"/>
        <w:wordWrap/>
        <w:autoSpaceDE/>
        <w:autoSpaceDN/>
        <w:spacing w:after="0" w:line="240" w:lineRule="auto"/>
        <w:jc w:val="left"/>
        <w:rPr>
          <w:rFonts w:ascii="Arial" w:eastAsia="Gulim" w:hAnsi="Arial" w:cs="Arial"/>
          <w:vanish/>
          <w:kern w:val="0"/>
          <w:sz w:val="24"/>
          <w:szCs w:val="24"/>
        </w:rPr>
      </w:pPr>
      <w:r w:rsidRPr="00C26D2D">
        <w:rPr>
          <w:rFonts w:ascii="Arial" w:eastAsia="Gulim" w:hAnsi="Arial" w:cs="Arial"/>
          <w:vanish/>
          <w:kern w:val="0"/>
          <w:sz w:val="24"/>
          <w:szCs w:val="24"/>
        </w:rPr>
        <w:t>s1~differ~s2~contrast~s3~differentiate~s4~distinguish~s5~distinction~s6~difference~s7~discriminate~s8~By way of contrast~s9~similar~s10~identical~s11~tell apart~s12~in common~s13~discrepancy~s14~cats and dogs~s15~whereas</w:t>
      </w:r>
    </w:p>
    <w:p w:rsidR="00C26D2D" w:rsidRPr="00C26D2D" w:rsidRDefault="00C26D2D" w:rsidP="00C26D2D">
      <w:pPr>
        <w:widowControl/>
        <w:shd w:val="clear" w:color="auto" w:fill="FFFFFF"/>
        <w:wordWrap/>
        <w:autoSpaceDE/>
        <w:autoSpaceDN/>
        <w:spacing w:after="0" w:line="240" w:lineRule="auto"/>
        <w:jc w:val="left"/>
        <w:rPr>
          <w:rFonts w:ascii="Arial" w:eastAsia="Gulim" w:hAnsi="Arial" w:cs="Arial"/>
          <w:vanish/>
          <w:kern w:val="0"/>
          <w:sz w:val="24"/>
          <w:szCs w:val="24"/>
        </w:rPr>
      </w:pPr>
      <w:r w:rsidRPr="00C26D2D">
        <w:rPr>
          <w:rFonts w:ascii="Arial" w:eastAsia="Gulim" w:hAnsi="Arial" w:cs="Arial"/>
          <w:vanish/>
          <w:kern w:val="0"/>
          <w:sz w:val="24"/>
          <w:szCs w:val="24"/>
        </w:rPr>
        <w:t>s1~..........~s2~..........~s3~..........~s4~..........~s5~..........~s6~..........~s7~..........~s8~..........~s9~..........~s10~..........~s11~..........~s12~..........~s13~..........~s14~..........~s15~..........</w:t>
      </w:r>
    </w:p>
    <w:p w:rsidR="00C26D2D" w:rsidRPr="00C26D2D" w:rsidRDefault="00C26D2D" w:rsidP="00C26D2D">
      <w:pPr>
        <w:widowControl/>
        <w:shd w:val="clear" w:color="auto" w:fill="FFFFFF"/>
        <w:wordWrap/>
        <w:autoSpaceDE/>
        <w:autoSpaceDN/>
        <w:spacing w:after="450" w:line="300" w:lineRule="atLeast"/>
        <w:jc w:val="left"/>
        <w:rPr>
          <w:rFonts w:ascii="Arial" w:eastAsia="Gulim" w:hAnsi="Arial" w:cs="Arial"/>
          <w:b/>
          <w:bCs/>
          <w:color w:val="333333"/>
          <w:kern w:val="0"/>
          <w:sz w:val="21"/>
          <w:szCs w:val="21"/>
        </w:rPr>
      </w:pPr>
      <w:r w:rsidRPr="00C26D2D">
        <w:rPr>
          <w:rFonts w:ascii="Arial" w:eastAsia="Gulim" w:hAnsi="Arial" w:cs="Arial"/>
          <w:b/>
          <w:bCs/>
          <w:color w:val="333333"/>
          <w:kern w:val="0"/>
          <w:sz w:val="21"/>
          <w:szCs w:val="21"/>
        </w:rPr>
        <w:t>Complete these sentences with the most appropriate word or expression from A, B or C.</w:t>
      </w:r>
    </w:p>
    <w:p w:rsidR="00C26D2D" w:rsidRPr="00C26D2D" w:rsidRDefault="00C26D2D" w:rsidP="00C26D2D">
      <w:pPr>
        <w:widowControl/>
        <w:shd w:val="clear" w:color="auto" w:fill="FFFFFF"/>
        <w:wordWrap/>
        <w:autoSpaceDE/>
        <w:autoSpaceDN/>
        <w:spacing w:after="240" w:line="300" w:lineRule="atLeast"/>
        <w:jc w:val="left"/>
        <w:rPr>
          <w:rFonts w:ascii="Arial" w:eastAsia="Gulim" w:hAnsi="Arial" w:cs="Arial"/>
          <w:color w:val="333333"/>
          <w:kern w:val="0"/>
          <w:szCs w:val="20"/>
        </w:rPr>
      </w:pPr>
      <w:r w:rsidRPr="00C26D2D">
        <w:rPr>
          <w:rFonts w:ascii="Arial" w:eastAsia="Gulim" w:hAnsi="Arial" w:cs="Arial"/>
          <w:b/>
          <w:bCs/>
          <w:color w:val="333333"/>
          <w:kern w:val="0"/>
          <w:szCs w:val="20"/>
        </w:rPr>
        <w:t>1)</w:t>
      </w:r>
      <w:r w:rsidRPr="00C26D2D">
        <w:rPr>
          <w:rFonts w:ascii="Arial" w:eastAsia="Gulim" w:hAnsi="Arial" w:cs="Arial"/>
          <w:color w:val="333333"/>
          <w:kern w:val="0"/>
          <w:szCs w:val="20"/>
        </w:rPr>
        <w:t xml:space="preserve"> The two machines </w:t>
      </w:r>
      <w:r w:rsidRPr="00C26D2D">
        <w:rPr>
          <w:rFonts w:ascii="Arial" w:eastAsia="Gulim" w:hAnsi="Arial" w:cs="Arial"/>
          <w:b/>
          <w:bCs/>
          <w:color w:val="CC0000"/>
          <w:kern w:val="0"/>
          <w:szCs w:val="20"/>
        </w:rPr>
        <w:t>..........</w:t>
      </w:r>
      <w:r w:rsidRPr="00C26D2D">
        <w:rPr>
          <w:rFonts w:ascii="Arial" w:eastAsia="Gulim" w:hAnsi="Arial" w:cs="Arial"/>
          <w:color w:val="333333"/>
          <w:kern w:val="0"/>
          <w:szCs w:val="20"/>
        </w:rPr>
        <w:t xml:space="preserve"> considerably. One has an electric motor, the other runs on oil.</w:t>
      </w:r>
    </w:p>
    <w:p w:rsidR="00C26D2D" w:rsidRPr="00C26D2D" w:rsidRDefault="00C26D2D" w:rsidP="00C26D2D">
      <w:pPr>
        <w:widowControl/>
        <w:shd w:val="clear" w:color="auto" w:fill="FFFFFF"/>
        <w:wordWrap/>
        <w:autoSpaceDE/>
        <w:autoSpaceDN/>
        <w:spacing w:after="450" w:line="300" w:lineRule="atLeast"/>
        <w:jc w:val="left"/>
        <w:rPr>
          <w:rFonts w:ascii="Arial" w:eastAsia="Gulim" w:hAnsi="Arial" w:cs="Arial"/>
          <w:b/>
          <w:bCs/>
          <w:color w:val="333333"/>
          <w:kern w:val="0"/>
          <w:szCs w:val="20"/>
        </w:rPr>
      </w:pPr>
      <w:proofErr w:type="gramStart"/>
      <w:r w:rsidRPr="00C26D2D">
        <w:rPr>
          <w:rFonts w:ascii="Arial" w:eastAsia="Gulim" w:hAnsi="Arial" w:cs="Arial"/>
          <w:b/>
          <w:bCs/>
          <w:color w:val="333333"/>
          <w:kern w:val="0"/>
          <w:szCs w:val="20"/>
        </w:rPr>
        <w:t xml:space="preserve">A. </w:t>
      </w:r>
      <w:proofErr w:type="spellStart"/>
      <w:r w:rsidRPr="00C26D2D">
        <w:rPr>
          <w:rFonts w:ascii="Arial" w:eastAsia="Gulim" w:hAnsi="Arial" w:cs="Arial"/>
          <w:b/>
          <w:bCs/>
          <w:color w:val="333333"/>
          <w:kern w:val="0"/>
          <w:szCs w:val="20"/>
        </w:rPr>
        <w:t>differB</w:t>
      </w:r>
      <w:proofErr w:type="spellEnd"/>
      <w:r w:rsidRPr="00C26D2D">
        <w:rPr>
          <w:rFonts w:ascii="Arial" w:eastAsia="Gulim" w:hAnsi="Arial" w:cs="Arial"/>
          <w:b/>
          <w:bCs/>
          <w:color w:val="333333"/>
          <w:kern w:val="0"/>
          <w:szCs w:val="20"/>
        </w:rPr>
        <w:t>.</w:t>
      </w:r>
      <w:proofErr w:type="gramEnd"/>
      <w:r w:rsidRPr="00C26D2D">
        <w:rPr>
          <w:rFonts w:ascii="Arial" w:eastAsia="Gulim" w:hAnsi="Arial" w:cs="Arial"/>
          <w:b/>
          <w:bCs/>
          <w:color w:val="333333"/>
          <w:kern w:val="0"/>
          <w:szCs w:val="20"/>
        </w:rPr>
        <w:t xml:space="preserve"> </w:t>
      </w:r>
      <w:proofErr w:type="spellStart"/>
      <w:proofErr w:type="gramStart"/>
      <w:r w:rsidRPr="00C26D2D">
        <w:rPr>
          <w:rFonts w:ascii="Arial" w:eastAsia="Gulim" w:hAnsi="Arial" w:cs="Arial"/>
          <w:b/>
          <w:bCs/>
          <w:color w:val="333333"/>
          <w:kern w:val="0"/>
          <w:szCs w:val="20"/>
        </w:rPr>
        <w:t>differentiateC</w:t>
      </w:r>
      <w:proofErr w:type="spellEnd"/>
      <w:proofErr w:type="gramEnd"/>
      <w:r w:rsidRPr="00C26D2D">
        <w:rPr>
          <w:rFonts w:ascii="Arial" w:eastAsia="Gulim" w:hAnsi="Arial" w:cs="Arial"/>
          <w:b/>
          <w:bCs/>
          <w:color w:val="333333"/>
          <w:kern w:val="0"/>
          <w:szCs w:val="20"/>
        </w:rPr>
        <w:t xml:space="preserve">. </w:t>
      </w:r>
      <w:proofErr w:type="gramStart"/>
      <w:r w:rsidRPr="00C26D2D">
        <w:rPr>
          <w:rFonts w:ascii="Arial" w:eastAsia="Gulim" w:hAnsi="Arial" w:cs="Arial"/>
          <w:b/>
          <w:bCs/>
          <w:color w:val="333333"/>
          <w:kern w:val="0"/>
          <w:szCs w:val="20"/>
        </w:rPr>
        <w:t>differential</w:t>
      </w:r>
      <w:proofErr w:type="gramEnd"/>
      <w:r w:rsidRPr="00C26D2D">
        <w:rPr>
          <w:rFonts w:ascii="Arial" w:eastAsia="Gulim" w:hAnsi="Arial" w:cs="Arial"/>
          <w:b/>
          <w:bCs/>
          <w:color w:val="333333"/>
          <w:kern w:val="0"/>
          <w:szCs w:val="20"/>
        </w:rPr>
        <w:t xml:space="preserve"> </w:t>
      </w:r>
    </w:p>
    <w:p w:rsidR="00C26D2D" w:rsidRPr="00C26D2D" w:rsidRDefault="00C26D2D" w:rsidP="00C26D2D">
      <w:pPr>
        <w:widowControl/>
        <w:shd w:val="clear" w:color="auto" w:fill="FFFFFF"/>
        <w:wordWrap/>
        <w:autoSpaceDE/>
        <w:autoSpaceDN/>
        <w:spacing w:after="240" w:line="300" w:lineRule="atLeast"/>
        <w:jc w:val="left"/>
        <w:rPr>
          <w:rFonts w:ascii="Arial" w:eastAsia="Gulim" w:hAnsi="Arial" w:cs="Arial"/>
          <w:color w:val="333333"/>
          <w:kern w:val="0"/>
          <w:szCs w:val="20"/>
        </w:rPr>
      </w:pPr>
      <w:r w:rsidRPr="00C26D2D">
        <w:rPr>
          <w:rFonts w:ascii="Arial" w:eastAsia="Gulim" w:hAnsi="Arial" w:cs="Arial"/>
          <w:b/>
          <w:bCs/>
          <w:color w:val="333333"/>
          <w:kern w:val="0"/>
          <w:szCs w:val="20"/>
        </w:rPr>
        <w:t>2)</w:t>
      </w:r>
      <w:r w:rsidRPr="00C26D2D">
        <w:rPr>
          <w:rFonts w:ascii="Arial" w:eastAsia="Gulim" w:hAnsi="Arial" w:cs="Arial"/>
          <w:color w:val="333333"/>
          <w:kern w:val="0"/>
          <w:szCs w:val="20"/>
        </w:rPr>
        <w:t xml:space="preserve"> The </w:t>
      </w:r>
      <w:r w:rsidRPr="00C26D2D">
        <w:rPr>
          <w:rFonts w:ascii="Arial" w:eastAsia="Gulim" w:hAnsi="Arial" w:cs="Arial"/>
          <w:b/>
          <w:bCs/>
          <w:color w:val="CC0000"/>
          <w:kern w:val="0"/>
          <w:szCs w:val="20"/>
        </w:rPr>
        <w:t>..........</w:t>
      </w:r>
      <w:r w:rsidRPr="00C26D2D">
        <w:rPr>
          <w:rFonts w:ascii="Arial" w:eastAsia="Gulim" w:hAnsi="Arial" w:cs="Arial"/>
          <w:color w:val="333333"/>
          <w:kern w:val="0"/>
          <w:szCs w:val="20"/>
        </w:rPr>
        <w:t xml:space="preserve"> in weather between the north and the south of the country is very noticeable.</w:t>
      </w:r>
    </w:p>
    <w:p w:rsidR="00C26D2D" w:rsidRPr="00C26D2D" w:rsidRDefault="00C26D2D" w:rsidP="00C26D2D">
      <w:pPr>
        <w:widowControl/>
        <w:shd w:val="clear" w:color="auto" w:fill="FFFFFF"/>
        <w:wordWrap/>
        <w:autoSpaceDE/>
        <w:autoSpaceDN/>
        <w:spacing w:after="450" w:line="300" w:lineRule="atLeast"/>
        <w:jc w:val="left"/>
        <w:rPr>
          <w:rFonts w:ascii="Arial" w:eastAsia="Gulim" w:hAnsi="Arial" w:cs="Arial"/>
          <w:b/>
          <w:bCs/>
          <w:color w:val="333333"/>
          <w:kern w:val="0"/>
          <w:szCs w:val="20"/>
        </w:rPr>
      </w:pPr>
      <w:proofErr w:type="gramStart"/>
      <w:r w:rsidRPr="00C26D2D">
        <w:rPr>
          <w:rFonts w:ascii="Arial" w:eastAsia="Gulim" w:hAnsi="Arial" w:cs="Arial"/>
          <w:b/>
          <w:bCs/>
          <w:color w:val="333333"/>
          <w:kern w:val="0"/>
          <w:szCs w:val="20"/>
        </w:rPr>
        <w:t xml:space="preserve">A. </w:t>
      </w:r>
      <w:proofErr w:type="spellStart"/>
      <w:r w:rsidRPr="00C26D2D">
        <w:rPr>
          <w:rFonts w:ascii="Arial" w:eastAsia="Gulim" w:hAnsi="Arial" w:cs="Arial"/>
          <w:b/>
          <w:bCs/>
          <w:color w:val="333333"/>
          <w:kern w:val="0"/>
          <w:szCs w:val="20"/>
        </w:rPr>
        <w:t>comparisonB</w:t>
      </w:r>
      <w:proofErr w:type="spellEnd"/>
      <w:r w:rsidRPr="00C26D2D">
        <w:rPr>
          <w:rFonts w:ascii="Arial" w:eastAsia="Gulim" w:hAnsi="Arial" w:cs="Arial"/>
          <w:b/>
          <w:bCs/>
          <w:color w:val="333333"/>
          <w:kern w:val="0"/>
          <w:szCs w:val="20"/>
        </w:rPr>
        <w:t>.</w:t>
      </w:r>
      <w:proofErr w:type="gramEnd"/>
      <w:r w:rsidRPr="00C26D2D">
        <w:rPr>
          <w:rFonts w:ascii="Arial" w:eastAsia="Gulim" w:hAnsi="Arial" w:cs="Arial"/>
          <w:b/>
          <w:bCs/>
          <w:color w:val="333333"/>
          <w:kern w:val="0"/>
          <w:szCs w:val="20"/>
        </w:rPr>
        <w:t xml:space="preserve"> </w:t>
      </w:r>
      <w:proofErr w:type="spellStart"/>
      <w:proofErr w:type="gramStart"/>
      <w:r w:rsidRPr="00C26D2D">
        <w:rPr>
          <w:rFonts w:ascii="Arial" w:eastAsia="Gulim" w:hAnsi="Arial" w:cs="Arial"/>
          <w:b/>
          <w:bCs/>
          <w:color w:val="333333"/>
          <w:kern w:val="0"/>
          <w:szCs w:val="20"/>
        </w:rPr>
        <w:t>contrastC</w:t>
      </w:r>
      <w:proofErr w:type="spellEnd"/>
      <w:proofErr w:type="gramEnd"/>
      <w:r w:rsidRPr="00C26D2D">
        <w:rPr>
          <w:rFonts w:ascii="Arial" w:eastAsia="Gulim" w:hAnsi="Arial" w:cs="Arial"/>
          <w:b/>
          <w:bCs/>
          <w:color w:val="333333"/>
          <w:kern w:val="0"/>
          <w:szCs w:val="20"/>
        </w:rPr>
        <w:t xml:space="preserve">. </w:t>
      </w:r>
      <w:proofErr w:type="gramStart"/>
      <w:r w:rsidRPr="00C26D2D">
        <w:rPr>
          <w:rFonts w:ascii="Arial" w:eastAsia="Gulim" w:hAnsi="Arial" w:cs="Arial"/>
          <w:b/>
          <w:bCs/>
          <w:color w:val="333333"/>
          <w:kern w:val="0"/>
          <w:szCs w:val="20"/>
        </w:rPr>
        <w:t>compare</w:t>
      </w:r>
      <w:proofErr w:type="gramEnd"/>
      <w:r w:rsidRPr="00C26D2D">
        <w:rPr>
          <w:rFonts w:ascii="Arial" w:eastAsia="Gulim" w:hAnsi="Arial" w:cs="Arial"/>
          <w:b/>
          <w:bCs/>
          <w:color w:val="333333"/>
          <w:kern w:val="0"/>
          <w:szCs w:val="20"/>
        </w:rPr>
        <w:t xml:space="preserve"> </w:t>
      </w:r>
    </w:p>
    <w:p w:rsidR="00C26D2D" w:rsidRPr="00C26D2D" w:rsidRDefault="00C26D2D" w:rsidP="00C26D2D">
      <w:pPr>
        <w:widowControl/>
        <w:shd w:val="clear" w:color="auto" w:fill="FFFFFF"/>
        <w:wordWrap/>
        <w:autoSpaceDE/>
        <w:autoSpaceDN/>
        <w:spacing w:after="240" w:line="300" w:lineRule="atLeast"/>
        <w:jc w:val="left"/>
        <w:rPr>
          <w:rFonts w:ascii="Arial" w:eastAsia="Gulim" w:hAnsi="Arial" w:cs="Arial"/>
          <w:color w:val="333333"/>
          <w:kern w:val="0"/>
          <w:szCs w:val="20"/>
        </w:rPr>
      </w:pPr>
      <w:r w:rsidRPr="00C26D2D">
        <w:rPr>
          <w:rFonts w:ascii="Arial" w:eastAsia="Gulim" w:hAnsi="Arial" w:cs="Arial"/>
          <w:b/>
          <w:bCs/>
          <w:color w:val="333333"/>
          <w:kern w:val="0"/>
          <w:szCs w:val="20"/>
        </w:rPr>
        <w:t>3)</w:t>
      </w:r>
      <w:r w:rsidRPr="00C26D2D">
        <w:rPr>
          <w:rFonts w:ascii="Arial" w:eastAsia="Gulim" w:hAnsi="Arial" w:cs="Arial"/>
          <w:color w:val="333333"/>
          <w:kern w:val="0"/>
          <w:szCs w:val="20"/>
        </w:rPr>
        <w:t xml:space="preserve"> Many people cannot </w:t>
      </w:r>
      <w:r w:rsidRPr="00C26D2D">
        <w:rPr>
          <w:rFonts w:ascii="Arial" w:eastAsia="Gulim" w:hAnsi="Arial" w:cs="Arial"/>
          <w:b/>
          <w:bCs/>
          <w:color w:val="CC0000"/>
          <w:kern w:val="0"/>
          <w:szCs w:val="20"/>
        </w:rPr>
        <w:t>..........</w:t>
      </w:r>
      <w:r w:rsidRPr="00C26D2D">
        <w:rPr>
          <w:rFonts w:ascii="Arial" w:eastAsia="Gulim" w:hAnsi="Arial" w:cs="Arial"/>
          <w:color w:val="333333"/>
          <w:kern w:val="0"/>
          <w:szCs w:val="20"/>
        </w:rPr>
        <w:t xml:space="preserve"> between lemon juice and lime juice.</w:t>
      </w:r>
    </w:p>
    <w:p w:rsidR="00C26D2D" w:rsidRPr="00C26D2D" w:rsidRDefault="00C26D2D" w:rsidP="00C26D2D">
      <w:pPr>
        <w:widowControl/>
        <w:shd w:val="clear" w:color="auto" w:fill="FFFFFF"/>
        <w:wordWrap/>
        <w:autoSpaceDE/>
        <w:autoSpaceDN/>
        <w:spacing w:after="450" w:line="300" w:lineRule="atLeast"/>
        <w:jc w:val="left"/>
        <w:rPr>
          <w:rFonts w:ascii="Arial" w:eastAsia="Gulim" w:hAnsi="Arial" w:cs="Arial"/>
          <w:b/>
          <w:bCs/>
          <w:color w:val="333333"/>
          <w:kern w:val="0"/>
          <w:szCs w:val="20"/>
        </w:rPr>
      </w:pPr>
      <w:proofErr w:type="gramStart"/>
      <w:r w:rsidRPr="00C26D2D">
        <w:rPr>
          <w:rFonts w:ascii="Arial" w:eastAsia="Gulim" w:hAnsi="Arial" w:cs="Arial"/>
          <w:b/>
          <w:bCs/>
          <w:color w:val="333333"/>
          <w:kern w:val="0"/>
          <w:szCs w:val="20"/>
        </w:rPr>
        <w:t xml:space="preserve">A. </w:t>
      </w:r>
      <w:proofErr w:type="spellStart"/>
      <w:r w:rsidRPr="00C26D2D">
        <w:rPr>
          <w:rFonts w:ascii="Arial" w:eastAsia="Gulim" w:hAnsi="Arial" w:cs="Arial"/>
          <w:b/>
          <w:bCs/>
          <w:color w:val="333333"/>
          <w:kern w:val="0"/>
          <w:szCs w:val="20"/>
        </w:rPr>
        <w:t>differB</w:t>
      </w:r>
      <w:proofErr w:type="spellEnd"/>
      <w:r w:rsidRPr="00C26D2D">
        <w:rPr>
          <w:rFonts w:ascii="Arial" w:eastAsia="Gulim" w:hAnsi="Arial" w:cs="Arial"/>
          <w:b/>
          <w:bCs/>
          <w:color w:val="333333"/>
          <w:kern w:val="0"/>
          <w:szCs w:val="20"/>
        </w:rPr>
        <w:t>.</w:t>
      </w:r>
      <w:proofErr w:type="gramEnd"/>
      <w:r w:rsidRPr="00C26D2D">
        <w:rPr>
          <w:rFonts w:ascii="Arial" w:eastAsia="Gulim" w:hAnsi="Arial" w:cs="Arial"/>
          <w:b/>
          <w:bCs/>
          <w:color w:val="333333"/>
          <w:kern w:val="0"/>
          <w:szCs w:val="20"/>
        </w:rPr>
        <w:t xml:space="preserve"> </w:t>
      </w:r>
      <w:proofErr w:type="spellStart"/>
      <w:proofErr w:type="gramStart"/>
      <w:r w:rsidRPr="00C26D2D">
        <w:rPr>
          <w:rFonts w:ascii="Arial" w:eastAsia="Gulim" w:hAnsi="Arial" w:cs="Arial"/>
          <w:b/>
          <w:bCs/>
          <w:color w:val="333333"/>
          <w:kern w:val="0"/>
          <w:szCs w:val="20"/>
        </w:rPr>
        <w:t>differentiateC</w:t>
      </w:r>
      <w:proofErr w:type="spellEnd"/>
      <w:proofErr w:type="gramEnd"/>
      <w:r w:rsidRPr="00C26D2D">
        <w:rPr>
          <w:rFonts w:ascii="Arial" w:eastAsia="Gulim" w:hAnsi="Arial" w:cs="Arial"/>
          <w:b/>
          <w:bCs/>
          <w:color w:val="333333"/>
          <w:kern w:val="0"/>
          <w:szCs w:val="20"/>
        </w:rPr>
        <w:t xml:space="preserve">. </w:t>
      </w:r>
      <w:proofErr w:type="gramStart"/>
      <w:r w:rsidRPr="00C26D2D">
        <w:rPr>
          <w:rFonts w:ascii="Arial" w:eastAsia="Gulim" w:hAnsi="Arial" w:cs="Arial"/>
          <w:b/>
          <w:bCs/>
          <w:color w:val="333333"/>
          <w:kern w:val="0"/>
          <w:szCs w:val="20"/>
        </w:rPr>
        <w:t>contrast</w:t>
      </w:r>
      <w:proofErr w:type="gramEnd"/>
      <w:r w:rsidRPr="00C26D2D">
        <w:rPr>
          <w:rFonts w:ascii="Arial" w:eastAsia="Gulim" w:hAnsi="Arial" w:cs="Arial"/>
          <w:b/>
          <w:bCs/>
          <w:color w:val="333333"/>
          <w:kern w:val="0"/>
          <w:szCs w:val="20"/>
        </w:rPr>
        <w:t xml:space="preserve"> </w:t>
      </w:r>
    </w:p>
    <w:p w:rsidR="00C26D2D" w:rsidRPr="00C26D2D" w:rsidRDefault="00C26D2D" w:rsidP="00C26D2D">
      <w:pPr>
        <w:widowControl/>
        <w:shd w:val="clear" w:color="auto" w:fill="FFFFFF"/>
        <w:wordWrap/>
        <w:autoSpaceDE/>
        <w:autoSpaceDN/>
        <w:spacing w:after="240" w:line="300" w:lineRule="atLeast"/>
        <w:jc w:val="left"/>
        <w:rPr>
          <w:rFonts w:ascii="Arial" w:eastAsia="Gulim" w:hAnsi="Arial" w:cs="Arial"/>
          <w:color w:val="333333"/>
          <w:kern w:val="0"/>
          <w:szCs w:val="20"/>
        </w:rPr>
      </w:pPr>
      <w:r w:rsidRPr="00C26D2D">
        <w:rPr>
          <w:rFonts w:ascii="Arial" w:eastAsia="Gulim" w:hAnsi="Arial" w:cs="Arial"/>
          <w:b/>
          <w:bCs/>
          <w:color w:val="333333"/>
          <w:kern w:val="0"/>
          <w:szCs w:val="20"/>
        </w:rPr>
        <w:t>4)</w:t>
      </w:r>
      <w:r w:rsidRPr="00C26D2D">
        <w:rPr>
          <w:rFonts w:ascii="Arial" w:eastAsia="Gulim" w:hAnsi="Arial" w:cs="Arial"/>
          <w:color w:val="333333"/>
          <w:kern w:val="0"/>
          <w:szCs w:val="20"/>
        </w:rPr>
        <w:t xml:space="preserve"> Children must be taught to </w:t>
      </w:r>
      <w:r w:rsidRPr="00C26D2D">
        <w:rPr>
          <w:rFonts w:ascii="Arial" w:eastAsia="Gulim" w:hAnsi="Arial" w:cs="Arial"/>
          <w:b/>
          <w:bCs/>
          <w:color w:val="CC0000"/>
          <w:kern w:val="0"/>
          <w:szCs w:val="20"/>
        </w:rPr>
        <w:t>..........</w:t>
      </w:r>
      <w:r w:rsidRPr="00C26D2D">
        <w:rPr>
          <w:rFonts w:ascii="Arial" w:eastAsia="Gulim" w:hAnsi="Arial" w:cs="Arial"/>
          <w:color w:val="333333"/>
          <w:kern w:val="0"/>
          <w:szCs w:val="20"/>
        </w:rPr>
        <w:t xml:space="preserve"> between right and wrong.</w:t>
      </w:r>
    </w:p>
    <w:p w:rsidR="00C26D2D" w:rsidRPr="00C26D2D" w:rsidRDefault="00C26D2D" w:rsidP="00C26D2D">
      <w:pPr>
        <w:widowControl/>
        <w:shd w:val="clear" w:color="auto" w:fill="FFFFFF"/>
        <w:wordWrap/>
        <w:autoSpaceDE/>
        <w:autoSpaceDN/>
        <w:spacing w:after="450" w:line="300" w:lineRule="atLeast"/>
        <w:jc w:val="left"/>
        <w:rPr>
          <w:rFonts w:ascii="Arial" w:eastAsia="Gulim" w:hAnsi="Arial" w:cs="Arial"/>
          <w:b/>
          <w:bCs/>
          <w:color w:val="333333"/>
          <w:kern w:val="0"/>
          <w:szCs w:val="20"/>
        </w:rPr>
      </w:pPr>
      <w:proofErr w:type="gramStart"/>
      <w:r w:rsidRPr="00C26D2D">
        <w:rPr>
          <w:rFonts w:ascii="Arial" w:eastAsia="Gulim" w:hAnsi="Arial" w:cs="Arial"/>
          <w:b/>
          <w:bCs/>
          <w:color w:val="333333"/>
          <w:kern w:val="0"/>
          <w:szCs w:val="20"/>
        </w:rPr>
        <w:t xml:space="preserve">A. </w:t>
      </w:r>
      <w:proofErr w:type="spellStart"/>
      <w:r w:rsidRPr="00C26D2D">
        <w:rPr>
          <w:rFonts w:ascii="Arial" w:eastAsia="Gulim" w:hAnsi="Arial" w:cs="Arial"/>
          <w:b/>
          <w:bCs/>
          <w:color w:val="333333"/>
          <w:kern w:val="0"/>
          <w:szCs w:val="20"/>
        </w:rPr>
        <w:t>differB</w:t>
      </w:r>
      <w:proofErr w:type="spellEnd"/>
      <w:r w:rsidRPr="00C26D2D">
        <w:rPr>
          <w:rFonts w:ascii="Arial" w:eastAsia="Gulim" w:hAnsi="Arial" w:cs="Arial"/>
          <w:b/>
          <w:bCs/>
          <w:color w:val="333333"/>
          <w:kern w:val="0"/>
          <w:szCs w:val="20"/>
        </w:rPr>
        <w:t>.</w:t>
      </w:r>
      <w:proofErr w:type="gramEnd"/>
      <w:r w:rsidRPr="00C26D2D">
        <w:rPr>
          <w:rFonts w:ascii="Arial" w:eastAsia="Gulim" w:hAnsi="Arial" w:cs="Arial"/>
          <w:b/>
          <w:bCs/>
          <w:color w:val="333333"/>
          <w:kern w:val="0"/>
          <w:szCs w:val="20"/>
        </w:rPr>
        <w:t xml:space="preserve"> </w:t>
      </w:r>
      <w:proofErr w:type="spellStart"/>
      <w:proofErr w:type="gramStart"/>
      <w:r w:rsidRPr="00C26D2D">
        <w:rPr>
          <w:rFonts w:ascii="Arial" w:eastAsia="Gulim" w:hAnsi="Arial" w:cs="Arial"/>
          <w:b/>
          <w:bCs/>
          <w:color w:val="333333"/>
          <w:kern w:val="0"/>
          <w:szCs w:val="20"/>
        </w:rPr>
        <w:t>contrastC</w:t>
      </w:r>
      <w:proofErr w:type="spellEnd"/>
      <w:proofErr w:type="gramEnd"/>
      <w:r w:rsidRPr="00C26D2D">
        <w:rPr>
          <w:rFonts w:ascii="Arial" w:eastAsia="Gulim" w:hAnsi="Arial" w:cs="Arial"/>
          <w:b/>
          <w:bCs/>
          <w:color w:val="333333"/>
          <w:kern w:val="0"/>
          <w:szCs w:val="20"/>
        </w:rPr>
        <w:t xml:space="preserve">. </w:t>
      </w:r>
      <w:proofErr w:type="gramStart"/>
      <w:r w:rsidRPr="00C26D2D">
        <w:rPr>
          <w:rFonts w:ascii="Arial" w:eastAsia="Gulim" w:hAnsi="Arial" w:cs="Arial"/>
          <w:b/>
          <w:bCs/>
          <w:color w:val="333333"/>
          <w:kern w:val="0"/>
          <w:szCs w:val="20"/>
        </w:rPr>
        <w:t>distinguish</w:t>
      </w:r>
      <w:proofErr w:type="gramEnd"/>
      <w:r w:rsidRPr="00C26D2D">
        <w:rPr>
          <w:rFonts w:ascii="Arial" w:eastAsia="Gulim" w:hAnsi="Arial" w:cs="Arial"/>
          <w:b/>
          <w:bCs/>
          <w:color w:val="333333"/>
          <w:kern w:val="0"/>
          <w:szCs w:val="20"/>
        </w:rPr>
        <w:t xml:space="preserve"> </w:t>
      </w:r>
    </w:p>
    <w:p w:rsidR="00C26D2D" w:rsidRPr="00C26D2D" w:rsidRDefault="00C26D2D" w:rsidP="00C26D2D">
      <w:pPr>
        <w:widowControl/>
        <w:shd w:val="clear" w:color="auto" w:fill="FFFFFF"/>
        <w:wordWrap/>
        <w:autoSpaceDE/>
        <w:autoSpaceDN/>
        <w:spacing w:after="240" w:line="300" w:lineRule="atLeast"/>
        <w:jc w:val="left"/>
        <w:rPr>
          <w:rFonts w:ascii="Arial" w:eastAsia="Gulim" w:hAnsi="Arial" w:cs="Arial"/>
          <w:color w:val="333333"/>
          <w:kern w:val="0"/>
          <w:szCs w:val="20"/>
        </w:rPr>
      </w:pPr>
      <w:r w:rsidRPr="00C26D2D">
        <w:rPr>
          <w:rFonts w:ascii="Arial" w:eastAsia="Gulim" w:hAnsi="Arial" w:cs="Arial"/>
          <w:b/>
          <w:bCs/>
          <w:color w:val="333333"/>
          <w:kern w:val="0"/>
          <w:szCs w:val="20"/>
        </w:rPr>
        <w:t>5)</w:t>
      </w:r>
      <w:r w:rsidRPr="00C26D2D">
        <w:rPr>
          <w:rFonts w:ascii="Arial" w:eastAsia="Gulim" w:hAnsi="Arial" w:cs="Arial"/>
          <w:color w:val="333333"/>
          <w:kern w:val="0"/>
          <w:szCs w:val="20"/>
        </w:rPr>
        <w:t xml:space="preserve"> There is a </w:t>
      </w:r>
      <w:r w:rsidRPr="00C26D2D">
        <w:rPr>
          <w:rFonts w:ascii="Arial" w:eastAsia="Gulim" w:hAnsi="Arial" w:cs="Arial"/>
          <w:b/>
          <w:bCs/>
          <w:color w:val="CC0000"/>
          <w:kern w:val="0"/>
          <w:szCs w:val="20"/>
        </w:rPr>
        <w:t>..........</w:t>
      </w:r>
      <w:r w:rsidRPr="00C26D2D">
        <w:rPr>
          <w:rFonts w:ascii="Arial" w:eastAsia="Gulim" w:hAnsi="Arial" w:cs="Arial"/>
          <w:color w:val="333333"/>
          <w:kern w:val="0"/>
          <w:szCs w:val="20"/>
        </w:rPr>
        <w:t xml:space="preserve"> between being interested in politics and joining a political party.</w:t>
      </w:r>
    </w:p>
    <w:p w:rsidR="00C26D2D" w:rsidRPr="00C26D2D" w:rsidRDefault="00C26D2D" w:rsidP="00C26D2D">
      <w:pPr>
        <w:widowControl/>
        <w:shd w:val="clear" w:color="auto" w:fill="FFFFFF"/>
        <w:wordWrap/>
        <w:autoSpaceDE/>
        <w:autoSpaceDN/>
        <w:spacing w:after="450" w:line="300" w:lineRule="atLeast"/>
        <w:jc w:val="left"/>
        <w:rPr>
          <w:rFonts w:ascii="Arial" w:eastAsia="Gulim" w:hAnsi="Arial" w:cs="Arial"/>
          <w:b/>
          <w:bCs/>
          <w:color w:val="333333"/>
          <w:kern w:val="0"/>
          <w:szCs w:val="20"/>
        </w:rPr>
      </w:pPr>
      <w:proofErr w:type="gramStart"/>
      <w:r w:rsidRPr="00C26D2D">
        <w:rPr>
          <w:rFonts w:ascii="Arial" w:eastAsia="Gulim" w:hAnsi="Arial" w:cs="Arial"/>
          <w:b/>
          <w:bCs/>
          <w:color w:val="333333"/>
          <w:kern w:val="0"/>
          <w:szCs w:val="20"/>
        </w:rPr>
        <w:t xml:space="preserve">A. </w:t>
      </w:r>
      <w:proofErr w:type="spellStart"/>
      <w:r w:rsidRPr="00C26D2D">
        <w:rPr>
          <w:rFonts w:ascii="Arial" w:eastAsia="Gulim" w:hAnsi="Arial" w:cs="Arial"/>
          <w:b/>
          <w:bCs/>
          <w:color w:val="333333"/>
          <w:kern w:val="0"/>
          <w:szCs w:val="20"/>
        </w:rPr>
        <w:t>distinguishB</w:t>
      </w:r>
      <w:proofErr w:type="spellEnd"/>
      <w:r w:rsidRPr="00C26D2D">
        <w:rPr>
          <w:rFonts w:ascii="Arial" w:eastAsia="Gulim" w:hAnsi="Arial" w:cs="Arial"/>
          <w:b/>
          <w:bCs/>
          <w:color w:val="333333"/>
          <w:kern w:val="0"/>
          <w:szCs w:val="20"/>
        </w:rPr>
        <w:t>.</w:t>
      </w:r>
      <w:proofErr w:type="gramEnd"/>
      <w:r w:rsidRPr="00C26D2D">
        <w:rPr>
          <w:rFonts w:ascii="Arial" w:eastAsia="Gulim" w:hAnsi="Arial" w:cs="Arial"/>
          <w:b/>
          <w:bCs/>
          <w:color w:val="333333"/>
          <w:kern w:val="0"/>
          <w:szCs w:val="20"/>
        </w:rPr>
        <w:t xml:space="preserve"> </w:t>
      </w:r>
      <w:proofErr w:type="spellStart"/>
      <w:proofErr w:type="gramStart"/>
      <w:r w:rsidRPr="00C26D2D">
        <w:rPr>
          <w:rFonts w:ascii="Arial" w:eastAsia="Gulim" w:hAnsi="Arial" w:cs="Arial"/>
          <w:b/>
          <w:bCs/>
          <w:color w:val="333333"/>
          <w:kern w:val="0"/>
          <w:szCs w:val="20"/>
        </w:rPr>
        <w:t>distinctiveC</w:t>
      </w:r>
      <w:proofErr w:type="spellEnd"/>
      <w:proofErr w:type="gramEnd"/>
      <w:r w:rsidRPr="00C26D2D">
        <w:rPr>
          <w:rFonts w:ascii="Arial" w:eastAsia="Gulim" w:hAnsi="Arial" w:cs="Arial"/>
          <w:b/>
          <w:bCs/>
          <w:color w:val="333333"/>
          <w:kern w:val="0"/>
          <w:szCs w:val="20"/>
        </w:rPr>
        <w:t xml:space="preserve">. </w:t>
      </w:r>
      <w:proofErr w:type="gramStart"/>
      <w:r w:rsidRPr="00C26D2D">
        <w:rPr>
          <w:rFonts w:ascii="Arial" w:eastAsia="Gulim" w:hAnsi="Arial" w:cs="Arial"/>
          <w:b/>
          <w:bCs/>
          <w:color w:val="333333"/>
          <w:kern w:val="0"/>
          <w:szCs w:val="20"/>
        </w:rPr>
        <w:t>distinction</w:t>
      </w:r>
      <w:proofErr w:type="gramEnd"/>
      <w:r w:rsidRPr="00C26D2D">
        <w:rPr>
          <w:rFonts w:ascii="Arial" w:eastAsia="Gulim" w:hAnsi="Arial" w:cs="Arial"/>
          <w:b/>
          <w:bCs/>
          <w:color w:val="333333"/>
          <w:kern w:val="0"/>
          <w:szCs w:val="20"/>
        </w:rPr>
        <w:t xml:space="preserve"> </w:t>
      </w:r>
    </w:p>
    <w:p w:rsidR="00C26D2D" w:rsidRPr="00C26D2D" w:rsidRDefault="00C26D2D" w:rsidP="00C26D2D">
      <w:pPr>
        <w:widowControl/>
        <w:shd w:val="clear" w:color="auto" w:fill="FFFFFF"/>
        <w:wordWrap/>
        <w:autoSpaceDE/>
        <w:autoSpaceDN/>
        <w:spacing w:after="240" w:line="300" w:lineRule="atLeast"/>
        <w:jc w:val="left"/>
        <w:rPr>
          <w:rFonts w:ascii="Arial" w:eastAsia="Gulim" w:hAnsi="Arial" w:cs="Arial"/>
          <w:color w:val="333333"/>
          <w:kern w:val="0"/>
          <w:szCs w:val="20"/>
        </w:rPr>
      </w:pPr>
      <w:r w:rsidRPr="00C26D2D">
        <w:rPr>
          <w:rFonts w:ascii="Arial" w:eastAsia="Gulim" w:hAnsi="Arial" w:cs="Arial"/>
          <w:b/>
          <w:bCs/>
          <w:color w:val="333333"/>
          <w:kern w:val="0"/>
          <w:szCs w:val="20"/>
        </w:rPr>
        <w:t>6)</w:t>
      </w:r>
      <w:r w:rsidRPr="00C26D2D">
        <w:rPr>
          <w:rFonts w:ascii="Arial" w:eastAsia="Gulim" w:hAnsi="Arial" w:cs="Arial"/>
          <w:color w:val="333333"/>
          <w:kern w:val="0"/>
          <w:szCs w:val="20"/>
        </w:rPr>
        <w:t xml:space="preserve"> Can you tell the </w:t>
      </w:r>
      <w:r w:rsidRPr="00C26D2D">
        <w:rPr>
          <w:rFonts w:ascii="Arial" w:eastAsia="Gulim" w:hAnsi="Arial" w:cs="Arial"/>
          <w:b/>
          <w:bCs/>
          <w:color w:val="CC0000"/>
          <w:kern w:val="0"/>
          <w:szCs w:val="20"/>
        </w:rPr>
        <w:t>..........</w:t>
      </w:r>
      <w:r w:rsidRPr="00C26D2D">
        <w:rPr>
          <w:rFonts w:ascii="Arial" w:eastAsia="Gulim" w:hAnsi="Arial" w:cs="Arial"/>
          <w:color w:val="333333"/>
          <w:kern w:val="0"/>
          <w:szCs w:val="20"/>
        </w:rPr>
        <w:t xml:space="preserve"> between a good boss and a bad one?</w:t>
      </w:r>
    </w:p>
    <w:p w:rsidR="00C26D2D" w:rsidRPr="00C26D2D" w:rsidRDefault="00C26D2D" w:rsidP="00C26D2D">
      <w:pPr>
        <w:widowControl/>
        <w:shd w:val="clear" w:color="auto" w:fill="FFFFFF"/>
        <w:wordWrap/>
        <w:autoSpaceDE/>
        <w:autoSpaceDN/>
        <w:spacing w:after="450" w:line="300" w:lineRule="atLeast"/>
        <w:jc w:val="left"/>
        <w:rPr>
          <w:rFonts w:ascii="Arial" w:eastAsia="Gulim" w:hAnsi="Arial" w:cs="Arial"/>
          <w:b/>
          <w:bCs/>
          <w:color w:val="333333"/>
          <w:kern w:val="0"/>
          <w:szCs w:val="20"/>
        </w:rPr>
      </w:pPr>
      <w:proofErr w:type="gramStart"/>
      <w:r w:rsidRPr="00C26D2D">
        <w:rPr>
          <w:rFonts w:ascii="Arial" w:eastAsia="Gulim" w:hAnsi="Arial" w:cs="Arial"/>
          <w:b/>
          <w:bCs/>
          <w:color w:val="333333"/>
          <w:kern w:val="0"/>
          <w:szCs w:val="20"/>
        </w:rPr>
        <w:t xml:space="preserve">A. </w:t>
      </w:r>
      <w:proofErr w:type="spellStart"/>
      <w:r w:rsidRPr="00C26D2D">
        <w:rPr>
          <w:rFonts w:ascii="Arial" w:eastAsia="Gulim" w:hAnsi="Arial" w:cs="Arial"/>
          <w:b/>
          <w:bCs/>
          <w:color w:val="333333"/>
          <w:kern w:val="0"/>
          <w:szCs w:val="20"/>
        </w:rPr>
        <w:t>differenceB</w:t>
      </w:r>
      <w:proofErr w:type="spellEnd"/>
      <w:r w:rsidRPr="00C26D2D">
        <w:rPr>
          <w:rFonts w:ascii="Arial" w:eastAsia="Gulim" w:hAnsi="Arial" w:cs="Arial"/>
          <w:b/>
          <w:bCs/>
          <w:color w:val="333333"/>
          <w:kern w:val="0"/>
          <w:szCs w:val="20"/>
        </w:rPr>
        <w:t>.</w:t>
      </w:r>
      <w:proofErr w:type="gramEnd"/>
      <w:r w:rsidRPr="00C26D2D">
        <w:rPr>
          <w:rFonts w:ascii="Arial" w:eastAsia="Gulim" w:hAnsi="Arial" w:cs="Arial"/>
          <w:b/>
          <w:bCs/>
          <w:color w:val="333333"/>
          <w:kern w:val="0"/>
          <w:szCs w:val="20"/>
        </w:rPr>
        <w:t xml:space="preserve"> </w:t>
      </w:r>
      <w:proofErr w:type="spellStart"/>
      <w:proofErr w:type="gramStart"/>
      <w:r w:rsidRPr="00C26D2D">
        <w:rPr>
          <w:rFonts w:ascii="Arial" w:eastAsia="Gulim" w:hAnsi="Arial" w:cs="Arial"/>
          <w:b/>
          <w:bCs/>
          <w:color w:val="333333"/>
          <w:kern w:val="0"/>
          <w:szCs w:val="20"/>
        </w:rPr>
        <w:t>differentiateC</w:t>
      </w:r>
      <w:proofErr w:type="spellEnd"/>
      <w:proofErr w:type="gramEnd"/>
      <w:r w:rsidRPr="00C26D2D">
        <w:rPr>
          <w:rFonts w:ascii="Arial" w:eastAsia="Gulim" w:hAnsi="Arial" w:cs="Arial"/>
          <w:b/>
          <w:bCs/>
          <w:color w:val="333333"/>
          <w:kern w:val="0"/>
          <w:szCs w:val="20"/>
        </w:rPr>
        <w:t xml:space="preserve">. </w:t>
      </w:r>
      <w:proofErr w:type="gramStart"/>
      <w:r w:rsidRPr="00C26D2D">
        <w:rPr>
          <w:rFonts w:ascii="Arial" w:eastAsia="Gulim" w:hAnsi="Arial" w:cs="Arial"/>
          <w:b/>
          <w:bCs/>
          <w:color w:val="333333"/>
          <w:kern w:val="0"/>
          <w:szCs w:val="20"/>
        </w:rPr>
        <w:t>contrast</w:t>
      </w:r>
      <w:proofErr w:type="gramEnd"/>
      <w:r w:rsidRPr="00C26D2D">
        <w:rPr>
          <w:rFonts w:ascii="Arial" w:eastAsia="Gulim" w:hAnsi="Arial" w:cs="Arial"/>
          <w:b/>
          <w:bCs/>
          <w:color w:val="333333"/>
          <w:kern w:val="0"/>
          <w:szCs w:val="20"/>
        </w:rPr>
        <w:t xml:space="preserve"> </w:t>
      </w:r>
    </w:p>
    <w:p w:rsidR="00C26D2D" w:rsidRPr="00C26D2D" w:rsidRDefault="00C26D2D" w:rsidP="00C26D2D">
      <w:pPr>
        <w:widowControl/>
        <w:shd w:val="clear" w:color="auto" w:fill="FFFFFF"/>
        <w:wordWrap/>
        <w:autoSpaceDE/>
        <w:autoSpaceDN/>
        <w:spacing w:after="240" w:line="300" w:lineRule="atLeast"/>
        <w:jc w:val="left"/>
        <w:rPr>
          <w:rFonts w:ascii="Arial" w:eastAsia="Gulim" w:hAnsi="Arial" w:cs="Arial"/>
          <w:color w:val="333333"/>
          <w:kern w:val="0"/>
          <w:szCs w:val="20"/>
        </w:rPr>
      </w:pPr>
      <w:r w:rsidRPr="00C26D2D">
        <w:rPr>
          <w:rFonts w:ascii="Arial" w:eastAsia="Gulim" w:hAnsi="Arial" w:cs="Arial"/>
          <w:b/>
          <w:bCs/>
          <w:color w:val="333333"/>
          <w:kern w:val="0"/>
          <w:szCs w:val="20"/>
        </w:rPr>
        <w:t>7)</w:t>
      </w:r>
      <w:r w:rsidRPr="00C26D2D">
        <w:rPr>
          <w:rFonts w:ascii="Arial" w:eastAsia="Gulim" w:hAnsi="Arial" w:cs="Arial"/>
          <w:color w:val="333333"/>
          <w:kern w:val="0"/>
          <w:szCs w:val="20"/>
        </w:rPr>
        <w:t xml:space="preserve"> The management must not </w:t>
      </w:r>
      <w:r w:rsidRPr="00C26D2D">
        <w:rPr>
          <w:rFonts w:ascii="Arial" w:eastAsia="Gulim" w:hAnsi="Arial" w:cs="Arial"/>
          <w:b/>
          <w:bCs/>
          <w:color w:val="CC0000"/>
          <w:kern w:val="0"/>
          <w:szCs w:val="20"/>
        </w:rPr>
        <w:t>..........</w:t>
      </w:r>
      <w:r w:rsidRPr="00C26D2D">
        <w:rPr>
          <w:rFonts w:ascii="Arial" w:eastAsia="Gulim" w:hAnsi="Arial" w:cs="Arial"/>
          <w:color w:val="333333"/>
          <w:kern w:val="0"/>
          <w:szCs w:val="20"/>
        </w:rPr>
        <w:t xml:space="preserve"> between male and female applicants.</w:t>
      </w:r>
    </w:p>
    <w:p w:rsidR="00C26D2D" w:rsidRPr="00C26D2D" w:rsidRDefault="00C26D2D" w:rsidP="00C26D2D">
      <w:pPr>
        <w:widowControl/>
        <w:shd w:val="clear" w:color="auto" w:fill="FFFFFF"/>
        <w:wordWrap/>
        <w:autoSpaceDE/>
        <w:autoSpaceDN/>
        <w:spacing w:after="450" w:line="300" w:lineRule="atLeast"/>
        <w:jc w:val="left"/>
        <w:rPr>
          <w:rFonts w:ascii="Arial" w:eastAsia="Gulim" w:hAnsi="Arial" w:cs="Arial"/>
          <w:b/>
          <w:bCs/>
          <w:color w:val="333333"/>
          <w:kern w:val="0"/>
          <w:szCs w:val="20"/>
        </w:rPr>
      </w:pPr>
      <w:proofErr w:type="gramStart"/>
      <w:r w:rsidRPr="00C26D2D">
        <w:rPr>
          <w:rFonts w:ascii="Arial" w:eastAsia="Gulim" w:hAnsi="Arial" w:cs="Arial"/>
          <w:b/>
          <w:bCs/>
          <w:color w:val="333333"/>
          <w:kern w:val="0"/>
          <w:szCs w:val="20"/>
        </w:rPr>
        <w:t xml:space="preserve">A. </w:t>
      </w:r>
      <w:proofErr w:type="spellStart"/>
      <w:r w:rsidRPr="00C26D2D">
        <w:rPr>
          <w:rFonts w:ascii="Arial" w:eastAsia="Gulim" w:hAnsi="Arial" w:cs="Arial"/>
          <w:b/>
          <w:bCs/>
          <w:color w:val="333333"/>
          <w:kern w:val="0"/>
          <w:szCs w:val="20"/>
        </w:rPr>
        <w:t>differB</w:t>
      </w:r>
      <w:proofErr w:type="spellEnd"/>
      <w:r w:rsidRPr="00C26D2D">
        <w:rPr>
          <w:rFonts w:ascii="Arial" w:eastAsia="Gulim" w:hAnsi="Arial" w:cs="Arial"/>
          <w:b/>
          <w:bCs/>
          <w:color w:val="333333"/>
          <w:kern w:val="0"/>
          <w:szCs w:val="20"/>
        </w:rPr>
        <w:t>.</w:t>
      </w:r>
      <w:proofErr w:type="gramEnd"/>
      <w:r w:rsidRPr="00C26D2D">
        <w:rPr>
          <w:rFonts w:ascii="Arial" w:eastAsia="Gulim" w:hAnsi="Arial" w:cs="Arial"/>
          <w:b/>
          <w:bCs/>
          <w:color w:val="333333"/>
          <w:kern w:val="0"/>
          <w:szCs w:val="20"/>
        </w:rPr>
        <w:t xml:space="preserve"> </w:t>
      </w:r>
      <w:proofErr w:type="spellStart"/>
      <w:proofErr w:type="gramStart"/>
      <w:r w:rsidRPr="00C26D2D">
        <w:rPr>
          <w:rFonts w:ascii="Arial" w:eastAsia="Gulim" w:hAnsi="Arial" w:cs="Arial"/>
          <w:b/>
          <w:bCs/>
          <w:color w:val="333333"/>
          <w:kern w:val="0"/>
          <w:szCs w:val="20"/>
        </w:rPr>
        <w:t>contrastC</w:t>
      </w:r>
      <w:proofErr w:type="spellEnd"/>
      <w:proofErr w:type="gramEnd"/>
      <w:r w:rsidRPr="00C26D2D">
        <w:rPr>
          <w:rFonts w:ascii="Arial" w:eastAsia="Gulim" w:hAnsi="Arial" w:cs="Arial"/>
          <w:b/>
          <w:bCs/>
          <w:color w:val="333333"/>
          <w:kern w:val="0"/>
          <w:szCs w:val="20"/>
        </w:rPr>
        <w:t xml:space="preserve">. </w:t>
      </w:r>
      <w:proofErr w:type="gramStart"/>
      <w:r w:rsidRPr="00C26D2D">
        <w:rPr>
          <w:rFonts w:ascii="Arial" w:eastAsia="Gulim" w:hAnsi="Arial" w:cs="Arial"/>
          <w:b/>
          <w:bCs/>
          <w:color w:val="333333"/>
          <w:kern w:val="0"/>
          <w:szCs w:val="20"/>
        </w:rPr>
        <w:t>discriminate</w:t>
      </w:r>
      <w:proofErr w:type="gramEnd"/>
      <w:r w:rsidRPr="00C26D2D">
        <w:rPr>
          <w:rFonts w:ascii="Arial" w:eastAsia="Gulim" w:hAnsi="Arial" w:cs="Arial"/>
          <w:b/>
          <w:bCs/>
          <w:color w:val="333333"/>
          <w:kern w:val="0"/>
          <w:szCs w:val="20"/>
        </w:rPr>
        <w:t xml:space="preserve"> </w:t>
      </w:r>
    </w:p>
    <w:p w:rsidR="00C26D2D" w:rsidRPr="00C26D2D" w:rsidRDefault="00C26D2D" w:rsidP="00C26D2D">
      <w:pPr>
        <w:widowControl/>
        <w:shd w:val="clear" w:color="auto" w:fill="FFFFFF"/>
        <w:wordWrap/>
        <w:autoSpaceDE/>
        <w:autoSpaceDN/>
        <w:spacing w:after="240" w:line="300" w:lineRule="atLeast"/>
        <w:jc w:val="left"/>
        <w:rPr>
          <w:rFonts w:ascii="Arial" w:eastAsia="Gulim" w:hAnsi="Arial" w:cs="Arial"/>
          <w:color w:val="333333"/>
          <w:kern w:val="0"/>
          <w:szCs w:val="20"/>
        </w:rPr>
      </w:pPr>
      <w:r w:rsidRPr="00C26D2D">
        <w:rPr>
          <w:rFonts w:ascii="Arial" w:eastAsia="Gulim" w:hAnsi="Arial" w:cs="Arial"/>
          <w:b/>
          <w:bCs/>
          <w:color w:val="333333"/>
          <w:kern w:val="0"/>
          <w:szCs w:val="20"/>
        </w:rPr>
        <w:t>8)</w:t>
      </w:r>
      <w:r w:rsidRPr="00C26D2D">
        <w:rPr>
          <w:rFonts w:ascii="Arial" w:eastAsia="Gulim" w:hAnsi="Arial" w:cs="Arial"/>
          <w:color w:val="333333"/>
          <w:kern w:val="0"/>
          <w:szCs w:val="20"/>
        </w:rPr>
        <w:t xml:space="preserve"> Asia covers a huge area. </w:t>
      </w:r>
      <w:r w:rsidRPr="00C26D2D">
        <w:rPr>
          <w:rFonts w:ascii="Arial" w:eastAsia="Gulim" w:hAnsi="Arial" w:cs="Arial"/>
          <w:b/>
          <w:bCs/>
          <w:color w:val="CC0000"/>
          <w:kern w:val="0"/>
          <w:szCs w:val="20"/>
        </w:rPr>
        <w:t>..........</w:t>
      </w:r>
      <w:r w:rsidRPr="00C26D2D">
        <w:rPr>
          <w:rFonts w:ascii="Arial" w:eastAsia="Gulim" w:hAnsi="Arial" w:cs="Arial"/>
          <w:color w:val="333333"/>
          <w:kern w:val="0"/>
          <w:szCs w:val="20"/>
        </w:rPr>
        <w:t xml:space="preserve"> Europe is very small.</w:t>
      </w:r>
    </w:p>
    <w:p w:rsidR="00C26D2D" w:rsidRPr="00C26D2D" w:rsidRDefault="00C26D2D" w:rsidP="00C26D2D">
      <w:pPr>
        <w:widowControl/>
        <w:shd w:val="clear" w:color="auto" w:fill="FFFFFF"/>
        <w:wordWrap/>
        <w:autoSpaceDE/>
        <w:autoSpaceDN/>
        <w:spacing w:after="450" w:line="300" w:lineRule="atLeast"/>
        <w:jc w:val="left"/>
        <w:rPr>
          <w:rFonts w:ascii="Arial" w:eastAsia="Gulim" w:hAnsi="Arial" w:cs="Arial"/>
          <w:b/>
          <w:bCs/>
          <w:color w:val="333333"/>
          <w:kern w:val="0"/>
          <w:szCs w:val="20"/>
        </w:rPr>
      </w:pPr>
      <w:r w:rsidRPr="00C26D2D">
        <w:rPr>
          <w:rFonts w:ascii="Arial" w:eastAsia="Gulim" w:hAnsi="Arial" w:cs="Arial"/>
          <w:b/>
          <w:bCs/>
          <w:color w:val="333333"/>
          <w:kern w:val="0"/>
          <w:szCs w:val="20"/>
        </w:rPr>
        <w:t xml:space="preserve">A. By way of </w:t>
      </w:r>
      <w:proofErr w:type="spellStart"/>
      <w:r w:rsidRPr="00C26D2D">
        <w:rPr>
          <w:rFonts w:ascii="Arial" w:eastAsia="Gulim" w:hAnsi="Arial" w:cs="Arial"/>
          <w:b/>
          <w:bCs/>
          <w:color w:val="333333"/>
          <w:kern w:val="0"/>
          <w:szCs w:val="20"/>
        </w:rPr>
        <w:t>contrastB</w:t>
      </w:r>
      <w:proofErr w:type="spellEnd"/>
      <w:r w:rsidRPr="00C26D2D">
        <w:rPr>
          <w:rFonts w:ascii="Arial" w:eastAsia="Gulim" w:hAnsi="Arial" w:cs="Arial"/>
          <w:b/>
          <w:bCs/>
          <w:color w:val="333333"/>
          <w:kern w:val="0"/>
          <w:szCs w:val="20"/>
        </w:rPr>
        <w:t xml:space="preserve">. </w:t>
      </w:r>
      <w:proofErr w:type="gramStart"/>
      <w:r w:rsidRPr="00C26D2D">
        <w:rPr>
          <w:rFonts w:ascii="Arial" w:eastAsia="Gulim" w:hAnsi="Arial" w:cs="Arial"/>
          <w:b/>
          <w:bCs/>
          <w:color w:val="333333"/>
          <w:kern w:val="0"/>
          <w:szCs w:val="20"/>
        </w:rPr>
        <w:t xml:space="preserve">By ways of </w:t>
      </w:r>
      <w:proofErr w:type="spellStart"/>
      <w:r w:rsidRPr="00C26D2D">
        <w:rPr>
          <w:rFonts w:ascii="Arial" w:eastAsia="Gulim" w:hAnsi="Arial" w:cs="Arial"/>
          <w:b/>
          <w:bCs/>
          <w:color w:val="333333"/>
          <w:kern w:val="0"/>
          <w:szCs w:val="20"/>
        </w:rPr>
        <w:t>comparingC</w:t>
      </w:r>
      <w:proofErr w:type="spellEnd"/>
      <w:r w:rsidRPr="00C26D2D">
        <w:rPr>
          <w:rFonts w:ascii="Arial" w:eastAsia="Gulim" w:hAnsi="Arial" w:cs="Arial"/>
          <w:b/>
          <w:bCs/>
          <w:color w:val="333333"/>
          <w:kern w:val="0"/>
          <w:szCs w:val="20"/>
        </w:rPr>
        <w:t>.</w:t>
      </w:r>
      <w:proofErr w:type="gramEnd"/>
      <w:r w:rsidRPr="00C26D2D">
        <w:rPr>
          <w:rFonts w:ascii="Arial" w:eastAsia="Gulim" w:hAnsi="Arial" w:cs="Arial"/>
          <w:b/>
          <w:bCs/>
          <w:color w:val="333333"/>
          <w:kern w:val="0"/>
          <w:szCs w:val="20"/>
        </w:rPr>
        <w:t xml:space="preserve"> By similar means </w:t>
      </w:r>
    </w:p>
    <w:p w:rsidR="00C26D2D" w:rsidRPr="00C26D2D" w:rsidRDefault="00C26D2D" w:rsidP="00C26D2D">
      <w:pPr>
        <w:widowControl/>
        <w:shd w:val="clear" w:color="auto" w:fill="FFFFFF"/>
        <w:wordWrap/>
        <w:autoSpaceDE/>
        <w:autoSpaceDN/>
        <w:spacing w:after="240" w:line="300" w:lineRule="atLeast"/>
        <w:jc w:val="left"/>
        <w:rPr>
          <w:rFonts w:ascii="Arial" w:eastAsia="Gulim" w:hAnsi="Arial" w:cs="Arial"/>
          <w:color w:val="333333"/>
          <w:kern w:val="0"/>
          <w:szCs w:val="20"/>
        </w:rPr>
      </w:pPr>
      <w:r w:rsidRPr="00C26D2D">
        <w:rPr>
          <w:rFonts w:ascii="Arial" w:eastAsia="Gulim" w:hAnsi="Arial" w:cs="Arial"/>
          <w:b/>
          <w:bCs/>
          <w:color w:val="333333"/>
          <w:kern w:val="0"/>
          <w:szCs w:val="20"/>
        </w:rPr>
        <w:t>9)</w:t>
      </w:r>
      <w:r w:rsidRPr="00C26D2D">
        <w:rPr>
          <w:rFonts w:ascii="Arial" w:eastAsia="Gulim" w:hAnsi="Arial" w:cs="Arial"/>
          <w:color w:val="333333"/>
          <w:kern w:val="0"/>
          <w:szCs w:val="20"/>
        </w:rPr>
        <w:t xml:space="preserve"> The new model of car is very </w:t>
      </w:r>
      <w:r w:rsidRPr="00C26D2D">
        <w:rPr>
          <w:rFonts w:ascii="Arial" w:eastAsia="Gulim" w:hAnsi="Arial" w:cs="Arial"/>
          <w:b/>
          <w:bCs/>
          <w:color w:val="CC0000"/>
          <w:kern w:val="0"/>
          <w:szCs w:val="20"/>
        </w:rPr>
        <w:t>..........</w:t>
      </w:r>
      <w:r w:rsidRPr="00C26D2D">
        <w:rPr>
          <w:rFonts w:ascii="Arial" w:eastAsia="Gulim" w:hAnsi="Arial" w:cs="Arial"/>
          <w:color w:val="333333"/>
          <w:kern w:val="0"/>
          <w:szCs w:val="20"/>
        </w:rPr>
        <w:t xml:space="preserve"> to the old one.</w:t>
      </w:r>
    </w:p>
    <w:p w:rsidR="00C26D2D" w:rsidRPr="00C26D2D" w:rsidRDefault="00C26D2D" w:rsidP="00C26D2D">
      <w:pPr>
        <w:widowControl/>
        <w:shd w:val="clear" w:color="auto" w:fill="FFFFFF"/>
        <w:wordWrap/>
        <w:autoSpaceDE/>
        <w:autoSpaceDN/>
        <w:spacing w:after="450" w:line="300" w:lineRule="atLeast"/>
        <w:jc w:val="left"/>
        <w:rPr>
          <w:rFonts w:ascii="Arial" w:eastAsia="Gulim" w:hAnsi="Arial" w:cs="Arial"/>
          <w:b/>
          <w:bCs/>
          <w:color w:val="333333"/>
          <w:kern w:val="0"/>
          <w:szCs w:val="20"/>
        </w:rPr>
      </w:pPr>
      <w:proofErr w:type="gramStart"/>
      <w:r w:rsidRPr="00C26D2D">
        <w:rPr>
          <w:rFonts w:ascii="Arial" w:eastAsia="Gulim" w:hAnsi="Arial" w:cs="Arial"/>
          <w:b/>
          <w:bCs/>
          <w:color w:val="333333"/>
          <w:kern w:val="0"/>
          <w:szCs w:val="20"/>
        </w:rPr>
        <w:t xml:space="preserve">A. </w:t>
      </w:r>
      <w:proofErr w:type="spellStart"/>
      <w:r w:rsidRPr="00C26D2D">
        <w:rPr>
          <w:rFonts w:ascii="Arial" w:eastAsia="Gulim" w:hAnsi="Arial" w:cs="Arial"/>
          <w:b/>
          <w:bCs/>
          <w:color w:val="333333"/>
          <w:kern w:val="0"/>
          <w:szCs w:val="20"/>
        </w:rPr>
        <w:t>sameB</w:t>
      </w:r>
      <w:proofErr w:type="spellEnd"/>
      <w:r w:rsidRPr="00C26D2D">
        <w:rPr>
          <w:rFonts w:ascii="Arial" w:eastAsia="Gulim" w:hAnsi="Arial" w:cs="Arial"/>
          <w:b/>
          <w:bCs/>
          <w:color w:val="333333"/>
          <w:kern w:val="0"/>
          <w:szCs w:val="20"/>
        </w:rPr>
        <w:t>.</w:t>
      </w:r>
      <w:proofErr w:type="gramEnd"/>
      <w:r w:rsidRPr="00C26D2D">
        <w:rPr>
          <w:rFonts w:ascii="Arial" w:eastAsia="Gulim" w:hAnsi="Arial" w:cs="Arial"/>
          <w:b/>
          <w:bCs/>
          <w:color w:val="333333"/>
          <w:kern w:val="0"/>
          <w:szCs w:val="20"/>
        </w:rPr>
        <w:t xml:space="preserve"> </w:t>
      </w:r>
      <w:proofErr w:type="spellStart"/>
      <w:proofErr w:type="gramStart"/>
      <w:r w:rsidRPr="00C26D2D">
        <w:rPr>
          <w:rFonts w:ascii="Arial" w:eastAsia="Gulim" w:hAnsi="Arial" w:cs="Arial"/>
          <w:b/>
          <w:bCs/>
          <w:color w:val="333333"/>
          <w:kern w:val="0"/>
          <w:szCs w:val="20"/>
        </w:rPr>
        <w:t>similarC</w:t>
      </w:r>
      <w:proofErr w:type="spellEnd"/>
      <w:proofErr w:type="gramEnd"/>
      <w:r w:rsidRPr="00C26D2D">
        <w:rPr>
          <w:rFonts w:ascii="Arial" w:eastAsia="Gulim" w:hAnsi="Arial" w:cs="Arial"/>
          <w:b/>
          <w:bCs/>
          <w:color w:val="333333"/>
          <w:kern w:val="0"/>
          <w:szCs w:val="20"/>
        </w:rPr>
        <w:t xml:space="preserve">. </w:t>
      </w:r>
      <w:proofErr w:type="gramStart"/>
      <w:r w:rsidRPr="00C26D2D">
        <w:rPr>
          <w:rFonts w:ascii="Arial" w:eastAsia="Gulim" w:hAnsi="Arial" w:cs="Arial"/>
          <w:b/>
          <w:bCs/>
          <w:color w:val="333333"/>
          <w:kern w:val="0"/>
          <w:szCs w:val="20"/>
        </w:rPr>
        <w:t>common</w:t>
      </w:r>
      <w:proofErr w:type="gramEnd"/>
      <w:r w:rsidRPr="00C26D2D">
        <w:rPr>
          <w:rFonts w:ascii="Arial" w:eastAsia="Gulim" w:hAnsi="Arial" w:cs="Arial"/>
          <w:b/>
          <w:bCs/>
          <w:color w:val="333333"/>
          <w:kern w:val="0"/>
          <w:szCs w:val="20"/>
        </w:rPr>
        <w:t xml:space="preserve"> </w:t>
      </w:r>
    </w:p>
    <w:p w:rsidR="00C26D2D" w:rsidRPr="00C26D2D" w:rsidRDefault="00C26D2D" w:rsidP="00C26D2D">
      <w:pPr>
        <w:widowControl/>
        <w:shd w:val="clear" w:color="auto" w:fill="FFFFFF"/>
        <w:wordWrap/>
        <w:autoSpaceDE/>
        <w:autoSpaceDN/>
        <w:spacing w:after="240" w:line="300" w:lineRule="atLeast"/>
        <w:jc w:val="left"/>
        <w:rPr>
          <w:rFonts w:ascii="Arial" w:eastAsia="Gulim" w:hAnsi="Arial" w:cs="Arial"/>
          <w:color w:val="333333"/>
          <w:kern w:val="0"/>
          <w:szCs w:val="20"/>
        </w:rPr>
      </w:pPr>
      <w:r w:rsidRPr="00C26D2D">
        <w:rPr>
          <w:rFonts w:ascii="Arial" w:eastAsia="Gulim" w:hAnsi="Arial" w:cs="Arial"/>
          <w:b/>
          <w:bCs/>
          <w:color w:val="333333"/>
          <w:kern w:val="0"/>
          <w:szCs w:val="20"/>
        </w:rPr>
        <w:t>10)</w:t>
      </w:r>
      <w:r w:rsidRPr="00C26D2D">
        <w:rPr>
          <w:rFonts w:ascii="Arial" w:eastAsia="Gulim" w:hAnsi="Arial" w:cs="Arial"/>
          <w:color w:val="333333"/>
          <w:kern w:val="0"/>
          <w:szCs w:val="20"/>
        </w:rPr>
        <w:t xml:space="preserve"> Her political opinions are </w:t>
      </w:r>
      <w:r w:rsidRPr="00C26D2D">
        <w:rPr>
          <w:rFonts w:ascii="Arial" w:eastAsia="Gulim" w:hAnsi="Arial" w:cs="Arial"/>
          <w:b/>
          <w:bCs/>
          <w:color w:val="CC0000"/>
          <w:kern w:val="0"/>
          <w:szCs w:val="20"/>
        </w:rPr>
        <w:t>..........</w:t>
      </w:r>
      <w:r w:rsidRPr="00C26D2D">
        <w:rPr>
          <w:rFonts w:ascii="Arial" w:eastAsia="Gulim" w:hAnsi="Arial" w:cs="Arial"/>
          <w:color w:val="333333"/>
          <w:kern w:val="0"/>
          <w:szCs w:val="20"/>
        </w:rPr>
        <w:t xml:space="preserve"> to mine.</w:t>
      </w:r>
    </w:p>
    <w:p w:rsidR="00C26D2D" w:rsidRPr="00C26D2D" w:rsidRDefault="00C26D2D" w:rsidP="00C26D2D">
      <w:pPr>
        <w:widowControl/>
        <w:shd w:val="clear" w:color="auto" w:fill="FFFFFF"/>
        <w:wordWrap/>
        <w:autoSpaceDE/>
        <w:autoSpaceDN/>
        <w:spacing w:after="450" w:line="300" w:lineRule="atLeast"/>
        <w:jc w:val="left"/>
        <w:rPr>
          <w:rFonts w:ascii="Arial" w:eastAsia="Gulim" w:hAnsi="Arial" w:cs="Arial"/>
          <w:b/>
          <w:bCs/>
          <w:color w:val="333333"/>
          <w:kern w:val="0"/>
          <w:szCs w:val="20"/>
        </w:rPr>
      </w:pPr>
      <w:proofErr w:type="gramStart"/>
      <w:r w:rsidRPr="00C26D2D">
        <w:rPr>
          <w:rFonts w:ascii="Arial" w:eastAsia="Gulim" w:hAnsi="Arial" w:cs="Arial"/>
          <w:b/>
          <w:bCs/>
          <w:color w:val="333333"/>
          <w:kern w:val="0"/>
          <w:szCs w:val="20"/>
        </w:rPr>
        <w:lastRenderedPageBreak/>
        <w:t xml:space="preserve">A. </w:t>
      </w:r>
      <w:proofErr w:type="spellStart"/>
      <w:r w:rsidRPr="00C26D2D">
        <w:rPr>
          <w:rFonts w:ascii="Arial" w:eastAsia="Gulim" w:hAnsi="Arial" w:cs="Arial"/>
          <w:b/>
          <w:bCs/>
          <w:color w:val="333333"/>
          <w:kern w:val="0"/>
          <w:szCs w:val="20"/>
        </w:rPr>
        <w:t>sameB</w:t>
      </w:r>
      <w:proofErr w:type="spellEnd"/>
      <w:r w:rsidRPr="00C26D2D">
        <w:rPr>
          <w:rFonts w:ascii="Arial" w:eastAsia="Gulim" w:hAnsi="Arial" w:cs="Arial"/>
          <w:b/>
          <w:bCs/>
          <w:color w:val="333333"/>
          <w:kern w:val="0"/>
          <w:szCs w:val="20"/>
        </w:rPr>
        <w:t>.</w:t>
      </w:r>
      <w:proofErr w:type="gramEnd"/>
      <w:r w:rsidRPr="00C26D2D">
        <w:rPr>
          <w:rFonts w:ascii="Arial" w:eastAsia="Gulim" w:hAnsi="Arial" w:cs="Arial"/>
          <w:b/>
          <w:bCs/>
          <w:color w:val="333333"/>
          <w:kern w:val="0"/>
          <w:szCs w:val="20"/>
        </w:rPr>
        <w:t xml:space="preserve"> </w:t>
      </w:r>
      <w:proofErr w:type="spellStart"/>
      <w:proofErr w:type="gramStart"/>
      <w:r w:rsidRPr="00C26D2D">
        <w:rPr>
          <w:rFonts w:ascii="Arial" w:eastAsia="Gulim" w:hAnsi="Arial" w:cs="Arial"/>
          <w:b/>
          <w:bCs/>
          <w:color w:val="333333"/>
          <w:kern w:val="0"/>
          <w:szCs w:val="20"/>
        </w:rPr>
        <w:t>exactlyC</w:t>
      </w:r>
      <w:proofErr w:type="spellEnd"/>
      <w:proofErr w:type="gramEnd"/>
      <w:r w:rsidRPr="00C26D2D">
        <w:rPr>
          <w:rFonts w:ascii="Arial" w:eastAsia="Gulim" w:hAnsi="Arial" w:cs="Arial"/>
          <w:b/>
          <w:bCs/>
          <w:color w:val="333333"/>
          <w:kern w:val="0"/>
          <w:szCs w:val="20"/>
        </w:rPr>
        <w:t xml:space="preserve">. </w:t>
      </w:r>
      <w:proofErr w:type="gramStart"/>
      <w:r w:rsidRPr="00C26D2D">
        <w:rPr>
          <w:rFonts w:ascii="Arial" w:eastAsia="Gulim" w:hAnsi="Arial" w:cs="Arial"/>
          <w:b/>
          <w:bCs/>
          <w:color w:val="333333"/>
          <w:kern w:val="0"/>
          <w:szCs w:val="20"/>
        </w:rPr>
        <w:t>identical</w:t>
      </w:r>
      <w:proofErr w:type="gramEnd"/>
      <w:r w:rsidRPr="00C26D2D">
        <w:rPr>
          <w:rFonts w:ascii="Arial" w:eastAsia="Gulim" w:hAnsi="Arial" w:cs="Arial"/>
          <w:b/>
          <w:bCs/>
          <w:color w:val="333333"/>
          <w:kern w:val="0"/>
          <w:szCs w:val="20"/>
        </w:rPr>
        <w:t xml:space="preserve"> </w:t>
      </w:r>
    </w:p>
    <w:p w:rsidR="00C26D2D" w:rsidRPr="00C26D2D" w:rsidRDefault="00C26D2D" w:rsidP="00C26D2D">
      <w:pPr>
        <w:widowControl/>
        <w:shd w:val="clear" w:color="auto" w:fill="FFFFFF"/>
        <w:wordWrap/>
        <w:autoSpaceDE/>
        <w:autoSpaceDN/>
        <w:spacing w:after="240" w:line="300" w:lineRule="atLeast"/>
        <w:jc w:val="left"/>
        <w:rPr>
          <w:rFonts w:ascii="Arial" w:eastAsia="Gulim" w:hAnsi="Arial" w:cs="Arial"/>
          <w:color w:val="333333"/>
          <w:kern w:val="0"/>
          <w:szCs w:val="20"/>
        </w:rPr>
      </w:pPr>
      <w:r w:rsidRPr="00C26D2D">
        <w:rPr>
          <w:rFonts w:ascii="Arial" w:eastAsia="Gulim" w:hAnsi="Arial" w:cs="Arial"/>
          <w:b/>
          <w:bCs/>
          <w:color w:val="333333"/>
          <w:kern w:val="0"/>
          <w:szCs w:val="20"/>
        </w:rPr>
        <w:t>11)</w:t>
      </w:r>
      <w:r w:rsidRPr="00C26D2D">
        <w:rPr>
          <w:rFonts w:ascii="Arial" w:eastAsia="Gulim" w:hAnsi="Arial" w:cs="Arial"/>
          <w:color w:val="333333"/>
          <w:kern w:val="0"/>
          <w:szCs w:val="20"/>
        </w:rPr>
        <w:t xml:space="preserve"> Some political parties have such similar manifestos that they are difficult </w:t>
      </w:r>
      <w:proofErr w:type="gramStart"/>
      <w:r w:rsidRPr="00C26D2D">
        <w:rPr>
          <w:rFonts w:ascii="Arial" w:eastAsia="Gulim" w:hAnsi="Arial" w:cs="Arial"/>
          <w:color w:val="333333"/>
          <w:kern w:val="0"/>
          <w:szCs w:val="20"/>
        </w:rPr>
        <w:t xml:space="preserve">to </w:t>
      </w:r>
      <w:r w:rsidRPr="00C26D2D">
        <w:rPr>
          <w:rFonts w:ascii="Arial" w:eastAsia="Gulim" w:hAnsi="Arial" w:cs="Arial"/>
          <w:b/>
          <w:bCs/>
          <w:color w:val="CC0000"/>
          <w:kern w:val="0"/>
          <w:szCs w:val="20"/>
        </w:rPr>
        <w:t>..........</w:t>
      </w:r>
      <w:r w:rsidRPr="00C26D2D">
        <w:rPr>
          <w:rFonts w:ascii="Arial" w:eastAsia="Gulim" w:hAnsi="Arial" w:cs="Arial"/>
          <w:color w:val="333333"/>
          <w:kern w:val="0"/>
          <w:szCs w:val="20"/>
        </w:rPr>
        <w:t>.</w:t>
      </w:r>
      <w:proofErr w:type="gramEnd"/>
    </w:p>
    <w:p w:rsidR="00C26D2D" w:rsidRPr="00C26D2D" w:rsidRDefault="00C26D2D" w:rsidP="00C26D2D">
      <w:pPr>
        <w:widowControl/>
        <w:shd w:val="clear" w:color="auto" w:fill="FFFFFF"/>
        <w:wordWrap/>
        <w:autoSpaceDE/>
        <w:autoSpaceDN/>
        <w:spacing w:after="450" w:line="300" w:lineRule="atLeast"/>
        <w:jc w:val="left"/>
        <w:rPr>
          <w:rFonts w:ascii="Arial" w:eastAsia="Gulim" w:hAnsi="Arial" w:cs="Arial"/>
          <w:b/>
          <w:bCs/>
          <w:color w:val="333333"/>
          <w:kern w:val="0"/>
          <w:szCs w:val="20"/>
        </w:rPr>
      </w:pPr>
      <w:r w:rsidRPr="00C26D2D">
        <w:rPr>
          <w:rFonts w:ascii="Arial" w:eastAsia="Gulim" w:hAnsi="Arial" w:cs="Arial"/>
          <w:b/>
          <w:bCs/>
          <w:color w:val="333333"/>
          <w:kern w:val="0"/>
          <w:szCs w:val="20"/>
        </w:rPr>
        <w:t xml:space="preserve">A. </w:t>
      </w:r>
      <w:proofErr w:type="gramStart"/>
      <w:r w:rsidRPr="00C26D2D">
        <w:rPr>
          <w:rFonts w:ascii="Arial" w:eastAsia="Gulim" w:hAnsi="Arial" w:cs="Arial"/>
          <w:b/>
          <w:bCs/>
          <w:color w:val="333333"/>
          <w:kern w:val="0"/>
          <w:szCs w:val="20"/>
        </w:rPr>
        <w:t>tell</w:t>
      </w:r>
      <w:proofErr w:type="gramEnd"/>
      <w:r w:rsidRPr="00C26D2D">
        <w:rPr>
          <w:rFonts w:ascii="Arial" w:eastAsia="Gulim" w:hAnsi="Arial" w:cs="Arial"/>
          <w:b/>
          <w:bCs/>
          <w:color w:val="333333"/>
          <w:kern w:val="0"/>
          <w:szCs w:val="20"/>
        </w:rPr>
        <w:t xml:space="preserve"> </w:t>
      </w:r>
      <w:proofErr w:type="spellStart"/>
      <w:r w:rsidRPr="00C26D2D">
        <w:rPr>
          <w:rFonts w:ascii="Arial" w:eastAsia="Gulim" w:hAnsi="Arial" w:cs="Arial"/>
          <w:b/>
          <w:bCs/>
          <w:color w:val="333333"/>
          <w:kern w:val="0"/>
          <w:szCs w:val="20"/>
        </w:rPr>
        <w:t>apartB</w:t>
      </w:r>
      <w:proofErr w:type="spellEnd"/>
      <w:r w:rsidRPr="00C26D2D">
        <w:rPr>
          <w:rFonts w:ascii="Arial" w:eastAsia="Gulim" w:hAnsi="Arial" w:cs="Arial"/>
          <w:b/>
          <w:bCs/>
          <w:color w:val="333333"/>
          <w:kern w:val="0"/>
          <w:szCs w:val="20"/>
        </w:rPr>
        <w:t xml:space="preserve">. </w:t>
      </w:r>
      <w:proofErr w:type="gramStart"/>
      <w:r w:rsidRPr="00C26D2D">
        <w:rPr>
          <w:rFonts w:ascii="Arial" w:eastAsia="Gulim" w:hAnsi="Arial" w:cs="Arial"/>
          <w:b/>
          <w:bCs/>
          <w:color w:val="333333"/>
          <w:kern w:val="0"/>
          <w:szCs w:val="20"/>
        </w:rPr>
        <w:t>say</w:t>
      </w:r>
      <w:proofErr w:type="gramEnd"/>
      <w:r w:rsidRPr="00C26D2D">
        <w:rPr>
          <w:rFonts w:ascii="Arial" w:eastAsia="Gulim" w:hAnsi="Arial" w:cs="Arial"/>
          <w:b/>
          <w:bCs/>
          <w:color w:val="333333"/>
          <w:kern w:val="0"/>
          <w:szCs w:val="20"/>
        </w:rPr>
        <w:t xml:space="preserve"> </w:t>
      </w:r>
      <w:proofErr w:type="spellStart"/>
      <w:r w:rsidRPr="00C26D2D">
        <w:rPr>
          <w:rFonts w:ascii="Arial" w:eastAsia="Gulim" w:hAnsi="Arial" w:cs="Arial"/>
          <w:b/>
          <w:bCs/>
          <w:color w:val="333333"/>
          <w:kern w:val="0"/>
          <w:szCs w:val="20"/>
        </w:rPr>
        <w:t>apartC</w:t>
      </w:r>
      <w:proofErr w:type="spellEnd"/>
      <w:r w:rsidRPr="00C26D2D">
        <w:rPr>
          <w:rFonts w:ascii="Arial" w:eastAsia="Gulim" w:hAnsi="Arial" w:cs="Arial"/>
          <w:b/>
          <w:bCs/>
          <w:color w:val="333333"/>
          <w:kern w:val="0"/>
          <w:szCs w:val="20"/>
        </w:rPr>
        <w:t xml:space="preserve">. </w:t>
      </w:r>
      <w:proofErr w:type="gramStart"/>
      <w:r w:rsidRPr="00C26D2D">
        <w:rPr>
          <w:rFonts w:ascii="Arial" w:eastAsia="Gulim" w:hAnsi="Arial" w:cs="Arial"/>
          <w:b/>
          <w:bCs/>
          <w:color w:val="333333"/>
          <w:kern w:val="0"/>
          <w:szCs w:val="20"/>
        </w:rPr>
        <w:t>speak</w:t>
      </w:r>
      <w:proofErr w:type="gramEnd"/>
      <w:r w:rsidRPr="00C26D2D">
        <w:rPr>
          <w:rFonts w:ascii="Arial" w:eastAsia="Gulim" w:hAnsi="Arial" w:cs="Arial"/>
          <w:b/>
          <w:bCs/>
          <w:color w:val="333333"/>
          <w:kern w:val="0"/>
          <w:szCs w:val="20"/>
        </w:rPr>
        <w:t xml:space="preserve"> apart </w:t>
      </w:r>
    </w:p>
    <w:p w:rsidR="00C26D2D" w:rsidRPr="00C26D2D" w:rsidRDefault="00C26D2D" w:rsidP="00C26D2D">
      <w:pPr>
        <w:widowControl/>
        <w:shd w:val="clear" w:color="auto" w:fill="FFFFFF"/>
        <w:wordWrap/>
        <w:autoSpaceDE/>
        <w:autoSpaceDN/>
        <w:spacing w:after="240" w:line="300" w:lineRule="atLeast"/>
        <w:jc w:val="left"/>
        <w:rPr>
          <w:rFonts w:ascii="Arial" w:eastAsia="Gulim" w:hAnsi="Arial" w:cs="Arial"/>
          <w:color w:val="333333"/>
          <w:kern w:val="0"/>
          <w:szCs w:val="20"/>
        </w:rPr>
      </w:pPr>
      <w:r w:rsidRPr="00C26D2D">
        <w:rPr>
          <w:rFonts w:ascii="Arial" w:eastAsia="Gulim" w:hAnsi="Arial" w:cs="Arial"/>
          <w:b/>
          <w:bCs/>
          <w:color w:val="333333"/>
          <w:kern w:val="0"/>
          <w:szCs w:val="20"/>
        </w:rPr>
        <w:t>12)</w:t>
      </w:r>
      <w:r w:rsidRPr="00C26D2D">
        <w:rPr>
          <w:rFonts w:ascii="Arial" w:eastAsia="Gulim" w:hAnsi="Arial" w:cs="Arial"/>
          <w:color w:val="333333"/>
          <w:kern w:val="0"/>
          <w:szCs w:val="20"/>
        </w:rPr>
        <w:t xml:space="preserve"> My friends and I enjoy doing many of the same things. In that respect, we have a </w:t>
      </w:r>
      <w:proofErr w:type="gramStart"/>
      <w:r w:rsidRPr="00C26D2D">
        <w:rPr>
          <w:rFonts w:ascii="Arial" w:eastAsia="Gulim" w:hAnsi="Arial" w:cs="Arial"/>
          <w:color w:val="333333"/>
          <w:kern w:val="0"/>
          <w:szCs w:val="20"/>
        </w:rPr>
        <w:t xml:space="preserve">lot </w:t>
      </w:r>
      <w:r w:rsidRPr="00C26D2D">
        <w:rPr>
          <w:rFonts w:ascii="Arial" w:eastAsia="Gulim" w:hAnsi="Arial" w:cs="Arial"/>
          <w:b/>
          <w:bCs/>
          <w:color w:val="CC0000"/>
          <w:kern w:val="0"/>
          <w:szCs w:val="20"/>
        </w:rPr>
        <w:t>..........</w:t>
      </w:r>
      <w:r w:rsidRPr="00C26D2D">
        <w:rPr>
          <w:rFonts w:ascii="Arial" w:eastAsia="Gulim" w:hAnsi="Arial" w:cs="Arial"/>
          <w:color w:val="333333"/>
          <w:kern w:val="0"/>
          <w:szCs w:val="20"/>
        </w:rPr>
        <w:t>.</w:t>
      </w:r>
      <w:proofErr w:type="gramEnd"/>
    </w:p>
    <w:p w:rsidR="00C26D2D" w:rsidRPr="00C26D2D" w:rsidRDefault="00C26D2D" w:rsidP="00C26D2D">
      <w:pPr>
        <w:widowControl/>
        <w:shd w:val="clear" w:color="auto" w:fill="FFFFFF"/>
        <w:wordWrap/>
        <w:autoSpaceDE/>
        <w:autoSpaceDN/>
        <w:spacing w:after="450" w:line="300" w:lineRule="atLeast"/>
        <w:jc w:val="left"/>
        <w:rPr>
          <w:rFonts w:ascii="Arial" w:eastAsia="Gulim" w:hAnsi="Arial" w:cs="Arial"/>
          <w:b/>
          <w:bCs/>
          <w:color w:val="333333"/>
          <w:kern w:val="0"/>
          <w:szCs w:val="20"/>
        </w:rPr>
      </w:pPr>
      <w:proofErr w:type="gramStart"/>
      <w:r w:rsidRPr="00C26D2D">
        <w:rPr>
          <w:rFonts w:ascii="Arial" w:eastAsia="Gulim" w:hAnsi="Arial" w:cs="Arial"/>
          <w:b/>
          <w:bCs/>
          <w:color w:val="333333"/>
          <w:kern w:val="0"/>
          <w:szCs w:val="20"/>
        </w:rPr>
        <w:t xml:space="preserve">A. in </w:t>
      </w:r>
      <w:proofErr w:type="spellStart"/>
      <w:r w:rsidRPr="00C26D2D">
        <w:rPr>
          <w:rFonts w:ascii="Arial" w:eastAsia="Gulim" w:hAnsi="Arial" w:cs="Arial"/>
          <w:b/>
          <w:bCs/>
          <w:color w:val="333333"/>
          <w:kern w:val="0"/>
          <w:szCs w:val="20"/>
        </w:rPr>
        <w:t>similarB</w:t>
      </w:r>
      <w:proofErr w:type="spellEnd"/>
      <w:r w:rsidRPr="00C26D2D">
        <w:rPr>
          <w:rFonts w:ascii="Arial" w:eastAsia="Gulim" w:hAnsi="Arial" w:cs="Arial"/>
          <w:b/>
          <w:bCs/>
          <w:color w:val="333333"/>
          <w:kern w:val="0"/>
          <w:szCs w:val="20"/>
        </w:rPr>
        <w:t>.</w:t>
      </w:r>
      <w:proofErr w:type="gramEnd"/>
      <w:r w:rsidRPr="00C26D2D">
        <w:rPr>
          <w:rFonts w:ascii="Arial" w:eastAsia="Gulim" w:hAnsi="Arial" w:cs="Arial"/>
          <w:b/>
          <w:bCs/>
          <w:color w:val="333333"/>
          <w:kern w:val="0"/>
          <w:szCs w:val="20"/>
        </w:rPr>
        <w:t xml:space="preserve"> </w:t>
      </w:r>
      <w:proofErr w:type="gramStart"/>
      <w:r w:rsidRPr="00C26D2D">
        <w:rPr>
          <w:rFonts w:ascii="Arial" w:eastAsia="Gulim" w:hAnsi="Arial" w:cs="Arial"/>
          <w:b/>
          <w:bCs/>
          <w:color w:val="333333"/>
          <w:kern w:val="0"/>
          <w:szCs w:val="20"/>
        </w:rPr>
        <w:t>in</w:t>
      </w:r>
      <w:proofErr w:type="gramEnd"/>
      <w:r w:rsidRPr="00C26D2D">
        <w:rPr>
          <w:rFonts w:ascii="Arial" w:eastAsia="Gulim" w:hAnsi="Arial" w:cs="Arial"/>
          <w:b/>
          <w:bCs/>
          <w:color w:val="333333"/>
          <w:kern w:val="0"/>
          <w:szCs w:val="20"/>
        </w:rPr>
        <w:t xml:space="preserve"> </w:t>
      </w:r>
      <w:proofErr w:type="spellStart"/>
      <w:r w:rsidRPr="00C26D2D">
        <w:rPr>
          <w:rFonts w:ascii="Arial" w:eastAsia="Gulim" w:hAnsi="Arial" w:cs="Arial"/>
          <w:b/>
          <w:bCs/>
          <w:color w:val="333333"/>
          <w:kern w:val="0"/>
          <w:szCs w:val="20"/>
        </w:rPr>
        <w:t>particularC</w:t>
      </w:r>
      <w:proofErr w:type="spellEnd"/>
      <w:r w:rsidRPr="00C26D2D">
        <w:rPr>
          <w:rFonts w:ascii="Arial" w:eastAsia="Gulim" w:hAnsi="Arial" w:cs="Arial"/>
          <w:b/>
          <w:bCs/>
          <w:color w:val="333333"/>
          <w:kern w:val="0"/>
          <w:szCs w:val="20"/>
        </w:rPr>
        <w:t xml:space="preserve">. </w:t>
      </w:r>
      <w:proofErr w:type="gramStart"/>
      <w:r w:rsidRPr="00C26D2D">
        <w:rPr>
          <w:rFonts w:ascii="Arial" w:eastAsia="Gulim" w:hAnsi="Arial" w:cs="Arial"/>
          <w:b/>
          <w:bCs/>
          <w:color w:val="333333"/>
          <w:kern w:val="0"/>
          <w:szCs w:val="20"/>
        </w:rPr>
        <w:t>in</w:t>
      </w:r>
      <w:proofErr w:type="gramEnd"/>
      <w:r w:rsidRPr="00C26D2D">
        <w:rPr>
          <w:rFonts w:ascii="Arial" w:eastAsia="Gulim" w:hAnsi="Arial" w:cs="Arial"/>
          <w:b/>
          <w:bCs/>
          <w:color w:val="333333"/>
          <w:kern w:val="0"/>
          <w:szCs w:val="20"/>
        </w:rPr>
        <w:t xml:space="preserve"> common </w:t>
      </w:r>
    </w:p>
    <w:p w:rsidR="00C26D2D" w:rsidRPr="00C26D2D" w:rsidRDefault="00C26D2D" w:rsidP="00C26D2D">
      <w:pPr>
        <w:widowControl/>
        <w:shd w:val="clear" w:color="auto" w:fill="FFFFFF"/>
        <w:wordWrap/>
        <w:autoSpaceDE/>
        <w:autoSpaceDN/>
        <w:spacing w:after="240" w:line="300" w:lineRule="atLeast"/>
        <w:jc w:val="left"/>
        <w:rPr>
          <w:rFonts w:ascii="Arial" w:eastAsia="Gulim" w:hAnsi="Arial" w:cs="Arial"/>
          <w:color w:val="333333"/>
          <w:kern w:val="0"/>
          <w:szCs w:val="20"/>
        </w:rPr>
      </w:pPr>
      <w:r w:rsidRPr="00C26D2D">
        <w:rPr>
          <w:rFonts w:ascii="Arial" w:eastAsia="Gulim" w:hAnsi="Arial" w:cs="Arial"/>
          <w:b/>
          <w:bCs/>
          <w:color w:val="333333"/>
          <w:kern w:val="0"/>
          <w:szCs w:val="20"/>
        </w:rPr>
        <w:t>13)</w:t>
      </w:r>
      <w:r w:rsidRPr="00C26D2D">
        <w:rPr>
          <w:rFonts w:ascii="Arial" w:eastAsia="Gulim" w:hAnsi="Arial" w:cs="Arial"/>
          <w:color w:val="333333"/>
          <w:kern w:val="0"/>
          <w:szCs w:val="20"/>
        </w:rPr>
        <w:t xml:space="preserve"> There seems to be a large </w:t>
      </w:r>
      <w:r w:rsidRPr="00C26D2D">
        <w:rPr>
          <w:rFonts w:ascii="Arial" w:eastAsia="Gulim" w:hAnsi="Arial" w:cs="Arial"/>
          <w:b/>
          <w:bCs/>
          <w:color w:val="CC0000"/>
          <w:kern w:val="0"/>
          <w:szCs w:val="20"/>
        </w:rPr>
        <w:t>..........</w:t>
      </w:r>
      <w:r w:rsidRPr="00C26D2D">
        <w:rPr>
          <w:rFonts w:ascii="Arial" w:eastAsia="Gulim" w:hAnsi="Arial" w:cs="Arial"/>
          <w:color w:val="333333"/>
          <w:kern w:val="0"/>
          <w:szCs w:val="20"/>
        </w:rPr>
        <w:t xml:space="preserve"> between the number of people employed in service industries, and those employed in the primary sector.</w:t>
      </w:r>
    </w:p>
    <w:p w:rsidR="00C26D2D" w:rsidRPr="00C26D2D" w:rsidRDefault="00C26D2D" w:rsidP="00C26D2D">
      <w:pPr>
        <w:widowControl/>
        <w:shd w:val="clear" w:color="auto" w:fill="FFFFFF"/>
        <w:wordWrap/>
        <w:autoSpaceDE/>
        <w:autoSpaceDN/>
        <w:spacing w:after="450" w:line="300" w:lineRule="atLeast"/>
        <w:jc w:val="left"/>
        <w:rPr>
          <w:rFonts w:ascii="Arial" w:eastAsia="Gulim" w:hAnsi="Arial" w:cs="Arial"/>
          <w:b/>
          <w:bCs/>
          <w:color w:val="333333"/>
          <w:kern w:val="0"/>
          <w:szCs w:val="20"/>
        </w:rPr>
      </w:pPr>
      <w:proofErr w:type="gramStart"/>
      <w:r w:rsidRPr="00C26D2D">
        <w:rPr>
          <w:rFonts w:ascii="Arial" w:eastAsia="Gulim" w:hAnsi="Arial" w:cs="Arial"/>
          <w:b/>
          <w:bCs/>
          <w:color w:val="333333"/>
          <w:kern w:val="0"/>
          <w:szCs w:val="20"/>
        </w:rPr>
        <w:t xml:space="preserve">A. </w:t>
      </w:r>
      <w:proofErr w:type="spellStart"/>
      <w:r w:rsidRPr="00C26D2D">
        <w:rPr>
          <w:rFonts w:ascii="Arial" w:eastAsia="Gulim" w:hAnsi="Arial" w:cs="Arial"/>
          <w:b/>
          <w:bCs/>
          <w:color w:val="333333"/>
          <w:kern w:val="0"/>
          <w:szCs w:val="20"/>
        </w:rPr>
        <w:t>discriminateB</w:t>
      </w:r>
      <w:proofErr w:type="spellEnd"/>
      <w:r w:rsidRPr="00C26D2D">
        <w:rPr>
          <w:rFonts w:ascii="Arial" w:eastAsia="Gulim" w:hAnsi="Arial" w:cs="Arial"/>
          <w:b/>
          <w:bCs/>
          <w:color w:val="333333"/>
          <w:kern w:val="0"/>
          <w:szCs w:val="20"/>
        </w:rPr>
        <w:t>.</w:t>
      </w:r>
      <w:proofErr w:type="gramEnd"/>
      <w:r w:rsidRPr="00C26D2D">
        <w:rPr>
          <w:rFonts w:ascii="Arial" w:eastAsia="Gulim" w:hAnsi="Arial" w:cs="Arial"/>
          <w:b/>
          <w:bCs/>
          <w:color w:val="333333"/>
          <w:kern w:val="0"/>
          <w:szCs w:val="20"/>
        </w:rPr>
        <w:t xml:space="preserve"> </w:t>
      </w:r>
      <w:proofErr w:type="spellStart"/>
      <w:proofErr w:type="gramStart"/>
      <w:r w:rsidRPr="00C26D2D">
        <w:rPr>
          <w:rFonts w:ascii="Arial" w:eastAsia="Gulim" w:hAnsi="Arial" w:cs="Arial"/>
          <w:b/>
          <w:bCs/>
          <w:color w:val="333333"/>
          <w:kern w:val="0"/>
          <w:szCs w:val="20"/>
        </w:rPr>
        <w:t>discretionC</w:t>
      </w:r>
      <w:proofErr w:type="spellEnd"/>
      <w:proofErr w:type="gramEnd"/>
      <w:r w:rsidRPr="00C26D2D">
        <w:rPr>
          <w:rFonts w:ascii="Arial" w:eastAsia="Gulim" w:hAnsi="Arial" w:cs="Arial"/>
          <w:b/>
          <w:bCs/>
          <w:color w:val="333333"/>
          <w:kern w:val="0"/>
          <w:szCs w:val="20"/>
        </w:rPr>
        <w:t xml:space="preserve">. </w:t>
      </w:r>
      <w:proofErr w:type="gramStart"/>
      <w:r w:rsidRPr="00C26D2D">
        <w:rPr>
          <w:rFonts w:ascii="Arial" w:eastAsia="Gulim" w:hAnsi="Arial" w:cs="Arial"/>
          <w:b/>
          <w:bCs/>
          <w:color w:val="333333"/>
          <w:kern w:val="0"/>
          <w:szCs w:val="20"/>
        </w:rPr>
        <w:t>discrepancy</w:t>
      </w:r>
      <w:proofErr w:type="gramEnd"/>
      <w:r w:rsidRPr="00C26D2D">
        <w:rPr>
          <w:rFonts w:ascii="Arial" w:eastAsia="Gulim" w:hAnsi="Arial" w:cs="Arial"/>
          <w:b/>
          <w:bCs/>
          <w:color w:val="333333"/>
          <w:kern w:val="0"/>
          <w:szCs w:val="20"/>
        </w:rPr>
        <w:t xml:space="preserve"> </w:t>
      </w:r>
    </w:p>
    <w:p w:rsidR="00C26D2D" w:rsidRPr="00C26D2D" w:rsidRDefault="00C26D2D" w:rsidP="00C26D2D">
      <w:pPr>
        <w:widowControl/>
        <w:shd w:val="clear" w:color="auto" w:fill="FFFFFF"/>
        <w:wordWrap/>
        <w:autoSpaceDE/>
        <w:autoSpaceDN/>
        <w:spacing w:after="240" w:line="300" w:lineRule="atLeast"/>
        <w:jc w:val="left"/>
        <w:rPr>
          <w:rFonts w:ascii="Arial" w:eastAsia="Gulim" w:hAnsi="Arial" w:cs="Arial"/>
          <w:color w:val="333333"/>
          <w:kern w:val="0"/>
          <w:szCs w:val="20"/>
        </w:rPr>
      </w:pPr>
      <w:r w:rsidRPr="00C26D2D">
        <w:rPr>
          <w:rFonts w:ascii="Arial" w:eastAsia="Gulim" w:hAnsi="Arial" w:cs="Arial"/>
          <w:b/>
          <w:bCs/>
          <w:color w:val="333333"/>
          <w:kern w:val="0"/>
          <w:szCs w:val="20"/>
        </w:rPr>
        <w:t>14)</w:t>
      </w:r>
      <w:r w:rsidRPr="00C26D2D">
        <w:rPr>
          <w:rFonts w:ascii="Arial" w:eastAsia="Gulim" w:hAnsi="Arial" w:cs="Arial"/>
          <w:color w:val="333333"/>
          <w:kern w:val="0"/>
          <w:szCs w:val="20"/>
        </w:rPr>
        <w:t xml:space="preserve"> British and Australian people share the same language, but in other respects they are as different </w:t>
      </w:r>
      <w:proofErr w:type="gramStart"/>
      <w:r w:rsidRPr="00C26D2D">
        <w:rPr>
          <w:rFonts w:ascii="Arial" w:eastAsia="Gulim" w:hAnsi="Arial" w:cs="Arial"/>
          <w:color w:val="333333"/>
          <w:kern w:val="0"/>
          <w:szCs w:val="20"/>
        </w:rPr>
        <w:t xml:space="preserve">as </w:t>
      </w:r>
      <w:r w:rsidRPr="00C26D2D">
        <w:rPr>
          <w:rFonts w:ascii="Arial" w:eastAsia="Gulim" w:hAnsi="Arial" w:cs="Arial"/>
          <w:b/>
          <w:bCs/>
          <w:color w:val="CC0000"/>
          <w:kern w:val="0"/>
          <w:szCs w:val="20"/>
        </w:rPr>
        <w:t>..........</w:t>
      </w:r>
      <w:r w:rsidRPr="00C26D2D">
        <w:rPr>
          <w:rFonts w:ascii="Arial" w:eastAsia="Gulim" w:hAnsi="Arial" w:cs="Arial"/>
          <w:color w:val="333333"/>
          <w:kern w:val="0"/>
          <w:szCs w:val="20"/>
        </w:rPr>
        <w:t>.</w:t>
      </w:r>
      <w:proofErr w:type="gramEnd"/>
    </w:p>
    <w:p w:rsidR="00C26D2D" w:rsidRPr="00C26D2D" w:rsidRDefault="00C26D2D" w:rsidP="00C26D2D">
      <w:pPr>
        <w:widowControl/>
        <w:shd w:val="clear" w:color="auto" w:fill="FFFFFF"/>
        <w:wordWrap/>
        <w:autoSpaceDE/>
        <w:autoSpaceDN/>
        <w:spacing w:after="450" w:line="300" w:lineRule="atLeast"/>
        <w:jc w:val="left"/>
        <w:rPr>
          <w:rFonts w:ascii="Arial" w:eastAsia="Gulim" w:hAnsi="Arial" w:cs="Arial"/>
          <w:b/>
          <w:bCs/>
          <w:color w:val="333333"/>
          <w:kern w:val="0"/>
          <w:szCs w:val="20"/>
        </w:rPr>
      </w:pPr>
      <w:proofErr w:type="gramStart"/>
      <w:r w:rsidRPr="00C26D2D">
        <w:rPr>
          <w:rFonts w:ascii="Arial" w:eastAsia="Gulim" w:hAnsi="Arial" w:cs="Arial"/>
          <w:b/>
          <w:bCs/>
          <w:color w:val="333333"/>
          <w:kern w:val="0"/>
          <w:szCs w:val="20"/>
        </w:rPr>
        <w:t xml:space="preserve">A. cats and </w:t>
      </w:r>
      <w:proofErr w:type="spellStart"/>
      <w:r w:rsidRPr="00C26D2D">
        <w:rPr>
          <w:rFonts w:ascii="Arial" w:eastAsia="Gulim" w:hAnsi="Arial" w:cs="Arial"/>
          <w:b/>
          <w:bCs/>
          <w:color w:val="333333"/>
          <w:kern w:val="0"/>
          <w:szCs w:val="20"/>
        </w:rPr>
        <w:t>dogsB</w:t>
      </w:r>
      <w:proofErr w:type="spellEnd"/>
      <w:r w:rsidRPr="00C26D2D">
        <w:rPr>
          <w:rFonts w:ascii="Arial" w:eastAsia="Gulim" w:hAnsi="Arial" w:cs="Arial"/>
          <w:b/>
          <w:bCs/>
          <w:color w:val="333333"/>
          <w:kern w:val="0"/>
          <w:szCs w:val="20"/>
        </w:rPr>
        <w:t>.</w:t>
      </w:r>
      <w:proofErr w:type="gramEnd"/>
      <w:r w:rsidRPr="00C26D2D">
        <w:rPr>
          <w:rFonts w:ascii="Arial" w:eastAsia="Gulim" w:hAnsi="Arial" w:cs="Arial"/>
          <w:b/>
          <w:bCs/>
          <w:color w:val="333333"/>
          <w:kern w:val="0"/>
          <w:szCs w:val="20"/>
        </w:rPr>
        <w:t xml:space="preserve"> </w:t>
      </w:r>
      <w:proofErr w:type="gramStart"/>
      <w:r w:rsidRPr="00C26D2D">
        <w:rPr>
          <w:rFonts w:ascii="Arial" w:eastAsia="Gulim" w:hAnsi="Arial" w:cs="Arial"/>
          <w:b/>
          <w:bCs/>
          <w:color w:val="333333"/>
          <w:kern w:val="0"/>
          <w:szCs w:val="20"/>
        </w:rPr>
        <w:t>chalk</w:t>
      </w:r>
      <w:proofErr w:type="gramEnd"/>
      <w:r w:rsidRPr="00C26D2D">
        <w:rPr>
          <w:rFonts w:ascii="Arial" w:eastAsia="Gulim" w:hAnsi="Arial" w:cs="Arial"/>
          <w:b/>
          <w:bCs/>
          <w:color w:val="333333"/>
          <w:kern w:val="0"/>
          <w:szCs w:val="20"/>
        </w:rPr>
        <w:t xml:space="preserve"> and </w:t>
      </w:r>
      <w:proofErr w:type="spellStart"/>
      <w:r w:rsidRPr="00C26D2D">
        <w:rPr>
          <w:rFonts w:ascii="Arial" w:eastAsia="Gulim" w:hAnsi="Arial" w:cs="Arial"/>
          <w:b/>
          <w:bCs/>
          <w:color w:val="333333"/>
          <w:kern w:val="0"/>
          <w:szCs w:val="20"/>
        </w:rPr>
        <w:t>cheeseC</w:t>
      </w:r>
      <w:proofErr w:type="spellEnd"/>
      <w:r w:rsidRPr="00C26D2D">
        <w:rPr>
          <w:rFonts w:ascii="Arial" w:eastAsia="Gulim" w:hAnsi="Arial" w:cs="Arial"/>
          <w:b/>
          <w:bCs/>
          <w:color w:val="333333"/>
          <w:kern w:val="0"/>
          <w:szCs w:val="20"/>
        </w:rPr>
        <w:t xml:space="preserve">. </w:t>
      </w:r>
      <w:proofErr w:type="gramStart"/>
      <w:r w:rsidRPr="00C26D2D">
        <w:rPr>
          <w:rFonts w:ascii="Arial" w:eastAsia="Gulim" w:hAnsi="Arial" w:cs="Arial"/>
          <w:b/>
          <w:bCs/>
          <w:color w:val="333333"/>
          <w:kern w:val="0"/>
          <w:szCs w:val="20"/>
        </w:rPr>
        <w:t>salt</w:t>
      </w:r>
      <w:proofErr w:type="gramEnd"/>
      <w:r w:rsidRPr="00C26D2D">
        <w:rPr>
          <w:rFonts w:ascii="Arial" w:eastAsia="Gulim" w:hAnsi="Arial" w:cs="Arial"/>
          <w:b/>
          <w:bCs/>
          <w:color w:val="333333"/>
          <w:kern w:val="0"/>
          <w:szCs w:val="20"/>
        </w:rPr>
        <w:t xml:space="preserve"> and pepper </w:t>
      </w:r>
    </w:p>
    <w:p w:rsidR="00C26D2D" w:rsidRPr="00C26D2D" w:rsidRDefault="00C26D2D" w:rsidP="00C26D2D">
      <w:pPr>
        <w:widowControl/>
        <w:shd w:val="clear" w:color="auto" w:fill="FFFFFF"/>
        <w:wordWrap/>
        <w:autoSpaceDE/>
        <w:autoSpaceDN/>
        <w:spacing w:after="240" w:line="300" w:lineRule="atLeast"/>
        <w:jc w:val="left"/>
        <w:rPr>
          <w:rFonts w:ascii="Arial" w:eastAsia="Gulim" w:hAnsi="Arial" w:cs="Arial"/>
          <w:color w:val="333333"/>
          <w:kern w:val="0"/>
          <w:szCs w:val="20"/>
        </w:rPr>
      </w:pPr>
      <w:r w:rsidRPr="00C26D2D">
        <w:rPr>
          <w:rFonts w:ascii="Arial" w:eastAsia="Gulim" w:hAnsi="Arial" w:cs="Arial"/>
          <w:b/>
          <w:bCs/>
          <w:color w:val="333333"/>
          <w:kern w:val="0"/>
          <w:szCs w:val="20"/>
        </w:rPr>
        <w:t>15)</w:t>
      </w:r>
      <w:r w:rsidRPr="00C26D2D">
        <w:rPr>
          <w:rFonts w:ascii="Arial" w:eastAsia="Gulim" w:hAnsi="Arial" w:cs="Arial"/>
          <w:color w:val="333333"/>
          <w:kern w:val="0"/>
          <w:szCs w:val="20"/>
        </w:rPr>
        <w:t xml:space="preserve"> Britain's economy is largely based on its </w:t>
      </w:r>
      <w:proofErr w:type="gramStart"/>
      <w:r w:rsidRPr="00C26D2D">
        <w:rPr>
          <w:rFonts w:ascii="Arial" w:eastAsia="Gulim" w:hAnsi="Arial" w:cs="Arial"/>
          <w:color w:val="333333"/>
          <w:kern w:val="0"/>
          <w:szCs w:val="20"/>
        </w:rPr>
        <w:t xml:space="preserve">industry, </w:t>
      </w:r>
      <w:r w:rsidRPr="00C26D2D">
        <w:rPr>
          <w:rFonts w:ascii="Arial" w:eastAsia="Gulim" w:hAnsi="Arial" w:cs="Arial"/>
          <w:b/>
          <w:bCs/>
          <w:color w:val="CC0000"/>
          <w:kern w:val="0"/>
          <w:szCs w:val="20"/>
        </w:rPr>
        <w:t>..........</w:t>
      </w:r>
      <w:proofErr w:type="gramEnd"/>
      <w:r w:rsidRPr="00C26D2D">
        <w:rPr>
          <w:rFonts w:ascii="Arial" w:eastAsia="Gulim" w:hAnsi="Arial" w:cs="Arial"/>
          <w:color w:val="333333"/>
          <w:kern w:val="0"/>
          <w:szCs w:val="20"/>
        </w:rPr>
        <w:t xml:space="preserve"> a few hundred years ago it was an agrarian country.</w:t>
      </w:r>
    </w:p>
    <w:p w:rsidR="00C26D2D" w:rsidRPr="00C26D2D" w:rsidRDefault="00C26D2D" w:rsidP="00C26D2D">
      <w:pPr>
        <w:widowControl/>
        <w:shd w:val="clear" w:color="auto" w:fill="FFFFFF"/>
        <w:wordWrap/>
        <w:autoSpaceDE/>
        <w:autoSpaceDN/>
        <w:spacing w:after="300" w:line="300" w:lineRule="atLeast"/>
        <w:jc w:val="left"/>
        <w:rPr>
          <w:rFonts w:ascii="Arial" w:eastAsia="Gulim" w:hAnsi="Arial" w:cs="Arial"/>
          <w:b/>
          <w:bCs/>
          <w:color w:val="333333"/>
          <w:kern w:val="0"/>
          <w:szCs w:val="20"/>
        </w:rPr>
      </w:pPr>
      <w:proofErr w:type="gramStart"/>
      <w:r w:rsidRPr="00C26D2D">
        <w:rPr>
          <w:rFonts w:ascii="Arial" w:eastAsia="Gulim" w:hAnsi="Arial" w:cs="Arial"/>
          <w:b/>
          <w:bCs/>
          <w:color w:val="333333"/>
          <w:kern w:val="0"/>
          <w:szCs w:val="20"/>
        </w:rPr>
        <w:t xml:space="preserve">A. </w:t>
      </w:r>
      <w:proofErr w:type="spellStart"/>
      <w:r w:rsidRPr="00C26D2D">
        <w:rPr>
          <w:rFonts w:ascii="Arial" w:eastAsia="Gulim" w:hAnsi="Arial" w:cs="Arial"/>
          <w:b/>
          <w:bCs/>
          <w:color w:val="333333"/>
          <w:kern w:val="0"/>
          <w:szCs w:val="20"/>
        </w:rPr>
        <w:t>whereforeB</w:t>
      </w:r>
      <w:proofErr w:type="spellEnd"/>
      <w:r w:rsidRPr="00C26D2D">
        <w:rPr>
          <w:rFonts w:ascii="Arial" w:eastAsia="Gulim" w:hAnsi="Arial" w:cs="Arial"/>
          <w:b/>
          <w:bCs/>
          <w:color w:val="333333"/>
          <w:kern w:val="0"/>
          <w:szCs w:val="20"/>
        </w:rPr>
        <w:t>.</w:t>
      </w:r>
      <w:proofErr w:type="gramEnd"/>
      <w:r w:rsidRPr="00C26D2D">
        <w:rPr>
          <w:rFonts w:ascii="Arial" w:eastAsia="Gulim" w:hAnsi="Arial" w:cs="Arial"/>
          <w:b/>
          <w:bCs/>
          <w:color w:val="333333"/>
          <w:kern w:val="0"/>
          <w:szCs w:val="20"/>
        </w:rPr>
        <w:t xml:space="preserve"> </w:t>
      </w:r>
      <w:proofErr w:type="spellStart"/>
      <w:proofErr w:type="gramStart"/>
      <w:r w:rsidRPr="00C26D2D">
        <w:rPr>
          <w:rFonts w:ascii="Arial" w:eastAsia="Gulim" w:hAnsi="Arial" w:cs="Arial"/>
          <w:b/>
          <w:bCs/>
          <w:color w:val="333333"/>
          <w:kern w:val="0"/>
          <w:szCs w:val="20"/>
        </w:rPr>
        <w:t>whereasC</w:t>
      </w:r>
      <w:proofErr w:type="spellEnd"/>
      <w:proofErr w:type="gramEnd"/>
      <w:r w:rsidRPr="00C26D2D">
        <w:rPr>
          <w:rFonts w:ascii="Arial" w:eastAsia="Gulim" w:hAnsi="Arial" w:cs="Arial"/>
          <w:b/>
          <w:bCs/>
          <w:color w:val="333333"/>
          <w:kern w:val="0"/>
          <w:szCs w:val="20"/>
        </w:rPr>
        <w:t xml:space="preserve">. </w:t>
      </w:r>
      <w:proofErr w:type="gramStart"/>
      <w:r w:rsidRPr="00C26D2D">
        <w:rPr>
          <w:rFonts w:ascii="Arial" w:eastAsia="Gulim" w:hAnsi="Arial" w:cs="Arial"/>
          <w:b/>
          <w:bCs/>
          <w:color w:val="333333"/>
          <w:kern w:val="0"/>
          <w:szCs w:val="20"/>
        </w:rPr>
        <w:t>whereby</w:t>
      </w:r>
      <w:proofErr w:type="gramEnd"/>
      <w:r w:rsidRPr="00C26D2D">
        <w:rPr>
          <w:rFonts w:ascii="Arial" w:eastAsia="Gulim" w:hAnsi="Arial" w:cs="Arial"/>
          <w:b/>
          <w:bCs/>
          <w:color w:val="333333"/>
          <w:kern w:val="0"/>
          <w:szCs w:val="20"/>
        </w:rPr>
        <w:t xml:space="preserve"> </w:t>
      </w:r>
    </w:p>
    <w:p w:rsidR="00C26D2D" w:rsidRDefault="00C26D2D"/>
    <w:p w:rsidR="00A436DE" w:rsidRDefault="00A436DE" w:rsidP="00C26D2D">
      <w:pPr>
        <w:widowControl/>
        <w:shd w:val="clear" w:color="auto" w:fill="FFFFFF"/>
        <w:wordWrap/>
        <w:autoSpaceDE/>
        <w:autoSpaceDN/>
        <w:spacing w:after="120" w:line="240" w:lineRule="auto"/>
        <w:jc w:val="left"/>
        <w:outlineLvl w:val="0"/>
        <w:rPr>
          <w:rFonts w:ascii="Arial" w:eastAsia="Gulim" w:hAnsi="Arial" w:cs="Arial"/>
          <w:b/>
          <w:bCs/>
          <w:color w:val="333333"/>
          <w:kern w:val="36"/>
          <w:sz w:val="27"/>
          <w:szCs w:val="27"/>
        </w:rPr>
      </w:pPr>
    </w:p>
    <w:p w:rsidR="00A436DE" w:rsidRDefault="00A436DE" w:rsidP="00C26D2D">
      <w:pPr>
        <w:widowControl/>
        <w:shd w:val="clear" w:color="auto" w:fill="FFFFFF"/>
        <w:wordWrap/>
        <w:autoSpaceDE/>
        <w:autoSpaceDN/>
        <w:spacing w:after="120" w:line="240" w:lineRule="auto"/>
        <w:jc w:val="left"/>
        <w:outlineLvl w:val="0"/>
        <w:rPr>
          <w:rFonts w:ascii="Arial" w:eastAsia="Gulim" w:hAnsi="Arial" w:cs="Arial"/>
          <w:b/>
          <w:bCs/>
          <w:color w:val="333333"/>
          <w:kern w:val="36"/>
          <w:sz w:val="27"/>
          <w:szCs w:val="27"/>
        </w:rPr>
      </w:pPr>
    </w:p>
    <w:p w:rsidR="00A436DE" w:rsidRDefault="00A436DE" w:rsidP="00C26D2D">
      <w:pPr>
        <w:widowControl/>
        <w:shd w:val="clear" w:color="auto" w:fill="FFFFFF"/>
        <w:wordWrap/>
        <w:autoSpaceDE/>
        <w:autoSpaceDN/>
        <w:spacing w:after="120" w:line="240" w:lineRule="auto"/>
        <w:jc w:val="left"/>
        <w:outlineLvl w:val="0"/>
        <w:rPr>
          <w:rFonts w:ascii="Arial" w:eastAsia="Gulim" w:hAnsi="Arial" w:cs="Arial"/>
          <w:b/>
          <w:bCs/>
          <w:color w:val="333333"/>
          <w:kern w:val="36"/>
          <w:sz w:val="27"/>
          <w:szCs w:val="27"/>
        </w:rPr>
      </w:pPr>
    </w:p>
    <w:p w:rsidR="00A436DE" w:rsidRDefault="00A436DE" w:rsidP="00C26D2D">
      <w:pPr>
        <w:widowControl/>
        <w:shd w:val="clear" w:color="auto" w:fill="FFFFFF"/>
        <w:wordWrap/>
        <w:autoSpaceDE/>
        <w:autoSpaceDN/>
        <w:spacing w:after="120" w:line="240" w:lineRule="auto"/>
        <w:jc w:val="left"/>
        <w:outlineLvl w:val="0"/>
        <w:rPr>
          <w:rFonts w:ascii="Arial" w:eastAsia="Gulim" w:hAnsi="Arial" w:cs="Arial"/>
          <w:b/>
          <w:bCs/>
          <w:color w:val="333333"/>
          <w:kern w:val="36"/>
          <w:sz w:val="27"/>
          <w:szCs w:val="27"/>
        </w:rPr>
      </w:pPr>
    </w:p>
    <w:p w:rsidR="00A436DE" w:rsidRDefault="00A436DE" w:rsidP="00C26D2D">
      <w:pPr>
        <w:widowControl/>
        <w:shd w:val="clear" w:color="auto" w:fill="FFFFFF"/>
        <w:wordWrap/>
        <w:autoSpaceDE/>
        <w:autoSpaceDN/>
        <w:spacing w:after="120" w:line="240" w:lineRule="auto"/>
        <w:jc w:val="left"/>
        <w:outlineLvl w:val="0"/>
        <w:rPr>
          <w:rFonts w:ascii="Arial" w:eastAsia="Gulim" w:hAnsi="Arial" w:cs="Arial"/>
          <w:b/>
          <w:bCs/>
          <w:color w:val="333333"/>
          <w:kern w:val="36"/>
          <w:sz w:val="27"/>
          <w:szCs w:val="27"/>
        </w:rPr>
      </w:pPr>
    </w:p>
    <w:p w:rsidR="00A436DE" w:rsidRDefault="00A436DE" w:rsidP="00C26D2D">
      <w:pPr>
        <w:widowControl/>
        <w:shd w:val="clear" w:color="auto" w:fill="FFFFFF"/>
        <w:wordWrap/>
        <w:autoSpaceDE/>
        <w:autoSpaceDN/>
        <w:spacing w:after="120" w:line="240" w:lineRule="auto"/>
        <w:jc w:val="left"/>
        <w:outlineLvl w:val="0"/>
        <w:rPr>
          <w:rFonts w:ascii="Arial" w:eastAsia="Gulim" w:hAnsi="Arial" w:cs="Arial"/>
          <w:b/>
          <w:bCs/>
          <w:color w:val="333333"/>
          <w:kern w:val="36"/>
          <w:sz w:val="27"/>
          <w:szCs w:val="27"/>
        </w:rPr>
      </w:pPr>
    </w:p>
    <w:p w:rsidR="00A436DE" w:rsidRDefault="00A436DE" w:rsidP="00C26D2D">
      <w:pPr>
        <w:widowControl/>
        <w:shd w:val="clear" w:color="auto" w:fill="FFFFFF"/>
        <w:wordWrap/>
        <w:autoSpaceDE/>
        <w:autoSpaceDN/>
        <w:spacing w:after="120" w:line="240" w:lineRule="auto"/>
        <w:jc w:val="left"/>
        <w:outlineLvl w:val="0"/>
        <w:rPr>
          <w:rFonts w:ascii="Arial" w:eastAsia="Gulim" w:hAnsi="Arial" w:cs="Arial"/>
          <w:b/>
          <w:bCs/>
          <w:color w:val="333333"/>
          <w:kern w:val="36"/>
          <w:sz w:val="27"/>
          <w:szCs w:val="27"/>
        </w:rPr>
      </w:pPr>
    </w:p>
    <w:p w:rsidR="00A436DE" w:rsidRDefault="00A436DE" w:rsidP="00C26D2D">
      <w:pPr>
        <w:widowControl/>
        <w:shd w:val="clear" w:color="auto" w:fill="FFFFFF"/>
        <w:wordWrap/>
        <w:autoSpaceDE/>
        <w:autoSpaceDN/>
        <w:spacing w:after="120" w:line="240" w:lineRule="auto"/>
        <w:jc w:val="left"/>
        <w:outlineLvl w:val="0"/>
        <w:rPr>
          <w:rFonts w:ascii="Arial" w:eastAsia="Gulim" w:hAnsi="Arial" w:cs="Arial"/>
          <w:b/>
          <w:bCs/>
          <w:color w:val="333333"/>
          <w:kern w:val="36"/>
          <w:sz w:val="27"/>
          <w:szCs w:val="27"/>
        </w:rPr>
      </w:pPr>
    </w:p>
    <w:p w:rsidR="00A436DE" w:rsidRDefault="00A436DE" w:rsidP="00C26D2D">
      <w:pPr>
        <w:widowControl/>
        <w:shd w:val="clear" w:color="auto" w:fill="FFFFFF"/>
        <w:wordWrap/>
        <w:autoSpaceDE/>
        <w:autoSpaceDN/>
        <w:spacing w:after="120" w:line="240" w:lineRule="auto"/>
        <w:jc w:val="left"/>
        <w:outlineLvl w:val="0"/>
        <w:rPr>
          <w:rFonts w:ascii="Arial" w:eastAsia="Gulim" w:hAnsi="Arial" w:cs="Arial"/>
          <w:b/>
          <w:bCs/>
          <w:color w:val="333333"/>
          <w:kern w:val="36"/>
          <w:sz w:val="27"/>
          <w:szCs w:val="27"/>
        </w:rPr>
      </w:pPr>
    </w:p>
    <w:p w:rsidR="00A436DE" w:rsidRDefault="00A436DE" w:rsidP="00C26D2D">
      <w:pPr>
        <w:widowControl/>
        <w:shd w:val="clear" w:color="auto" w:fill="FFFFFF"/>
        <w:wordWrap/>
        <w:autoSpaceDE/>
        <w:autoSpaceDN/>
        <w:spacing w:after="120" w:line="240" w:lineRule="auto"/>
        <w:jc w:val="left"/>
        <w:outlineLvl w:val="0"/>
        <w:rPr>
          <w:rFonts w:ascii="Arial" w:eastAsia="Gulim" w:hAnsi="Arial" w:cs="Arial"/>
          <w:b/>
          <w:bCs/>
          <w:color w:val="333333"/>
          <w:kern w:val="36"/>
          <w:sz w:val="27"/>
          <w:szCs w:val="27"/>
        </w:rPr>
      </w:pPr>
    </w:p>
    <w:p w:rsidR="00A436DE" w:rsidRDefault="00A436DE" w:rsidP="00C26D2D">
      <w:pPr>
        <w:widowControl/>
        <w:shd w:val="clear" w:color="auto" w:fill="FFFFFF"/>
        <w:wordWrap/>
        <w:autoSpaceDE/>
        <w:autoSpaceDN/>
        <w:spacing w:after="120" w:line="240" w:lineRule="auto"/>
        <w:jc w:val="left"/>
        <w:outlineLvl w:val="0"/>
        <w:rPr>
          <w:rFonts w:ascii="Arial" w:eastAsia="Gulim" w:hAnsi="Arial" w:cs="Arial"/>
          <w:b/>
          <w:bCs/>
          <w:color w:val="333333"/>
          <w:kern w:val="36"/>
          <w:sz w:val="27"/>
          <w:szCs w:val="27"/>
        </w:rPr>
      </w:pPr>
    </w:p>
    <w:p w:rsidR="00A436DE" w:rsidRDefault="00A436DE" w:rsidP="00C26D2D">
      <w:pPr>
        <w:widowControl/>
        <w:shd w:val="clear" w:color="auto" w:fill="FFFFFF"/>
        <w:wordWrap/>
        <w:autoSpaceDE/>
        <w:autoSpaceDN/>
        <w:spacing w:after="120" w:line="240" w:lineRule="auto"/>
        <w:jc w:val="left"/>
        <w:outlineLvl w:val="0"/>
        <w:rPr>
          <w:rFonts w:ascii="Arial" w:eastAsia="Gulim" w:hAnsi="Arial" w:cs="Arial"/>
          <w:b/>
          <w:bCs/>
          <w:color w:val="333333"/>
          <w:kern w:val="36"/>
          <w:sz w:val="27"/>
          <w:szCs w:val="27"/>
        </w:rPr>
      </w:pPr>
    </w:p>
    <w:p w:rsidR="00A436DE" w:rsidRDefault="00A436DE" w:rsidP="00C26D2D">
      <w:pPr>
        <w:widowControl/>
        <w:shd w:val="clear" w:color="auto" w:fill="FFFFFF"/>
        <w:wordWrap/>
        <w:autoSpaceDE/>
        <w:autoSpaceDN/>
        <w:spacing w:after="120" w:line="240" w:lineRule="auto"/>
        <w:jc w:val="left"/>
        <w:outlineLvl w:val="0"/>
        <w:rPr>
          <w:rFonts w:ascii="Arial" w:eastAsia="Gulim" w:hAnsi="Arial" w:cs="Arial"/>
          <w:b/>
          <w:bCs/>
          <w:color w:val="333333"/>
          <w:kern w:val="36"/>
          <w:sz w:val="27"/>
          <w:szCs w:val="27"/>
        </w:rPr>
      </w:pPr>
    </w:p>
    <w:p w:rsidR="00C26D2D" w:rsidRPr="00C26D2D" w:rsidRDefault="00C26D2D" w:rsidP="00C26D2D">
      <w:pPr>
        <w:widowControl/>
        <w:shd w:val="clear" w:color="auto" w:fill="FFFFFF"/>
        <w:wordWrap/>
        <w:autoSpaceDE/>
        <w:autoSpaceDN/>
        <w:spacing w:after="120" w:line="240" w:lineRule="auto"/>
        <w:jc w:val="left"/>
        <w:outlineLvl w:val="0"/>
        <w:rPr>
          <w:rFonts w:ascii="Arial" w:eastAsia="Gulim" w:hAnsi="Arial" w:cs="Arial"/>
          <w:b/>
          <w:bCs/>
          <w:color w:val="333333"/>
          <w:kern w:val="36"/>
          <w:sz w:val="27"/>
          <w:szCs w:val="27"/>
        </w:rPr>
      </w:pPr>
      <w:r w:rsidRPr="00C26D2D">
        <w:rPr>
          <w:rFonts w:ascii="Arial" w:eastAsia="Gulim" w:hAnsi="Arial" w:cs="Arial"/>
          <w:b/>
          <w:bCs/>
          <w:color w:val="333333"/>
          <w:kern w:val="36"/>
          <w:sz w:val="27"/>
          <w:szCs w:val="27"/>
        </w:rPr>
        <w:t>IELTS Vocabulary: Contrast &amp; comparison</w:t>
      </w:r>
    </w:p>
    <w:p w:rsidR="00C26D2D" w:rsidRPr="00C26D2D" w:rsidRDefault="00C26D2D" w:rsidP="00C26D2D">
      <w:pPr>
        <w:widowControl/>
        <w:shd w:val="clear" w:color="auto" w:fill="FFFFFF"/>
        <w:wordWrap/>
        <w:autoSpaceDE/>
        <w:autoSpaceDN/>
        <w:spacing w:after="0" w:line="240" w:lineRule="auto"/>
        <w:jc w:val="left"/>
        <w:rPr>
          <w:rFonts w:ascii="Arial" w:eastAsia="Gulim" w:hAnsi="Arial" w:cs="Arial"/>
          <w:kern w:val="0"/>
          <w:sz w:val="24"/>
          <w:szCs w:val="24"/>
        </w:rPr>
      </w:pPr>
      <w:r w:rsidRPr="00C26D2D">
        <w:rPr>
          <w:rFonts w:ascii="Arial" w:eastAsia="Gulim" w:hAnsi="Arial" w:cs="Arial"/>
          <w:sz w:val="24"/>
          <w:szCs w:val="24"/>
        </w:rPr>
        <w:object w:dxaOrig="1440" w:dyaOrig="1440">
          <v:shape id="_x0000_i1086" type="#_x0000_t75" style="width:1in;height:18pt" o:ole="">
            <v:imagedata r:id="rId66" o:title=""/>
          </v:shape>
          <w:control r:id="rId67" w:name="DefaultOcxName10" w:shapeid="_x0000_i1086"/>
        </w:object>
      </w:r>
    </w:p>
    <w:p w:rsidR="00C26D2D" w:rsidRPr="00C26D2D" w:rsidRDefault="00C26D2D" w:rsidP="00C26D2D">
      <w:pPr>
        <w:widowControl/>
        <w:shd w:val="clear" w:color="auto" w:fill="FFFFFF"/>
        <w:wordWrap/>
        <w:autoSpaceDE/>
        <w:autoSpaceDN/>
        <w:spacing w:after="0" w:line="240" w:lineRule="auto"/>
        <w:jc w:val="left"/>
        <w:rPr>
          <w:rFonts w:ascii="Arial" w:eastAsia="Gulim" w:hAnsi="Arial" w:cs="Arial"/>
          <w:vanish/>
          <w:kern w:val="0"/>
          <w:sz w:val="24"/>
          <w:szCs w:val="24"/>
        </w:rPr>
      </w:pPr>
      <w:r w:rsidRPr="00C26D2D">
        <w:rPr>
          <w:rFonts w:ascii="Arial" w:eastAsia="Gulim" w:hAnsi="Arial" w:cs="Arial"/>
          <w:vanish/>
          <w:kern w:val="0"/>
          <w:sz w:val="24"/>
          <w:szCs w:val="24"/>
        </w:rPr>
        <w:t>s1~differ~s2~contrast~s3~differentiate~s4~distinguish~s5~distinction~s6~difference~s7~discriminate~s8~By way of contrast~s9~similar~s10~identical~s11~tell apart~s12~in common~s13~discrepancy~s14~cats and dogs~s15~whereas</w:t>
      </w:r>
    </w:p>
    <w:p w:rsidR="00C26D2D" w:rsidRPr="00C26D2D" w:rsidRDefault="00C26D2D" w:rsidP="00C26D2D">
      <w:pPr>
        <w:widowControl/>
        <w:shd w:val="clear" w:color="auto" w:fill="FFFFFF"/>
        <w:wordWrap/>
        <w:autoSpaceDE/>
        <w:autoSpaceDN/>
        <w:spacing w:after="0" w:line="240" w:lineRule="auto"/>
        <w:jc w:val="left"/>
        <w:rPr>
          <w:rFonts w:ascii="Arial" w:eastAsia="Gulim" w:hAnsi="Arial" w:cs="Arial"/>
          <w:vanish/>
          <w:kern w:val="0"/>
          <w:sz w:val="24"/>
          <w:szCs w:val="24"/>
        </w:rPr>
      </w:pPr>
      <w:r w:rsidRPr="00C26D2D">
        <w:rPr>
          <w:rFonts w:ascii="Arial" w:eastAsia="Gulim" w:hAnsi="Arial" w:cs="Arial"/>
          <w:vanish/>
          <w:kern w:val="0"/>
          <w:sz w:val="24"/>
          <w:szCs w:val="24"/>
        </w:rPr>
        <w:t>s1~..........~s2~..........~s3~..........~s4~..........~s5~..........~s6~..........~s7~..........~s8~..........~s9~..........~s10~..........~s11~..........~s12~..........~s13~..........~s14~..........~s15~..........</w:t>
      </w:r>
    </w:p>
    <w:p w:rsidR="00C26D2D" w:rsidRPr="00C26D2D" w:rsidRDefault="00C26D2D" w:rsidP="00C26D2D">
      <w:pPr>
        <w:widowControl/>
        <w:shd w:val="clear" w:color="auto" w:fill="FFFFFF"/>
        <w:wordWrap/>
        <w:autoSpaceDE/>
        <w:autoSpaceDN/>
        <w:spacing w:after="450" w:line="300" w:lineRule="atLeast"/>
        <w:jc w:val="left"/>
        <w:rPr>
          <w:rFonts w:ascii="Arial" w:eastAsia="Gulim" w:hAnsi="Arial" w:cs="Arial"/>
          <w:b/>
          <w:bCs/>
          <w:color w:val="333333"/>
          <w:kern w:val="0"/>
          <w:sz w:val="21"/>
          <w:szCs w:val="21"/>
        </w:rPr>
      </w:pPr>
      <w:r w:rsidRPr="00C26D2D">
        <w:rPr>
          <w:rFonts w:ascii="Arial" w:eastAsia="Gulim" w:hAnsi="Arial" w:cs="Arial"/>
          <w:b/>
          <w:bCs/>
          <w:color w:val="333333"/>
          <w:kern w:val="0"/>
          <w:sz w:val="21"/>
          <w:szCs w:val="21"/>
        </w:rPr>
        <w:t>Complete these sentences with the most appropriate word or expression from A, B or C.</w:t>
      </w:r>
    </w:p>
    <w:p w:rsidR="00C26D2D" w:rsidRPr="00C26D2D" w:rsidRDefault="00C26D2D" w:rsidP="00C26D2D">
      <w:pPr>
        <w:widowControl/>
        <w:shd w:val="clear" w:color="auto" w:fill="FFFFFF"/>
        <w:wordWrap/>
        <w:autoSpaceDE/>
        <w:autoSpaceDN/>
        <w:spacing w:after="240" w:line="300" w:lineRule="atLeast"/>
        <w:jc w:val="left"/>
        <w:rPr>
          <w:rFonts w:ascii="Arial" w:eastAsia="Gulim" w:hAnsi="Arial" w:cs="Arial"/>
          <w:color w:val="333333"/>
          <w:kern w:val="0"/>
          <w:szCs w:val="20"/>
        </w:rPr>
      </w:pPr>
      <w:r w:rsidRPr="00C26D2D">
        <w:rPr>
          <w:rFonts w:ascii="Arial" w:eastAsia="Gulim" w:hAnsi="Arial" w:cs="Arial"/>
          <w:b/>
          <w:bCs/>
          <w:color w:val="333333"/>
          <w:kern w:val="0"/>
          <w:szCs w:val="20"/>
        </w:rPr>
        <w:t>1)</w:t>
      </w:r>
      <w:r w:rsidRPr="00C26D2D">
        <w:rPr>
          <w:rFonts w:ascii="Arial" w:eastAsia="Gulim" w:hAnsi="Arial" w:cs="Arial"/>
          <w:color w:val="333333"/>
          <w:kern w:val="0"/>
          <w:szCs w:val="20"/>
        </w:rPr>
        <w:t xml:space="preserve"> The two machines </w:t>
      </w:r>
      <w:r w:rsidRPr="00C26D2D">
        <w:rPr>
          <w:rFonts w:ascii="Arial" w:eastAsia="Gulim" w:hAnsi="Arial" w:cs="Arial"/>
          <w:b/>
          <w:bCs/>
          <w:color w:val="CC0000"/>
          <w:kern w:val="0"/>
          <w:szCs w:val="20"/>
        </w:rPr>
        <w:t>differ</w:t>
      </w:r>
      <w:r w:rsidRPr="00C26D2D">
        <w:rPr>
          <w:rFonts w:ascii="Arial" w:eastAsia="Gulim" w:hAnsi="Arial" w:cs="Arial"/>
          <w:color w:val="333333"/>
          <w:kern w:val="0"/>
          <w:szCs w:val="20"/>
        </w:rPr>
        <w:t xml:space="preserve"> considerably. One has an electric motor, the other runs on oil.</w:t>
      </w:r>
    </w:p>
    <w:p w:rsidR="00C26D2D" w:rsidRPr="00C26D2D" w:rsidRDefault="00C26D2D" w:rsidP="00C26D2D">
      <w:pPr>
        <w:widowControl/>
        <w:shd w:val="clear" w:color="auto" w:fill="FFFFFF"/>
        <w:wordWrap/>
        <w:autoSpaceDE/>
        <w:autoSpaceDN/>
        <w:spacing w:after="450" w:line="300" w:lineRule="atLeast"/>
        <w:jc w:val="left"/>
        <w:rPr>
          <w:rFonts w:ascii="Arial" w:eastAsia="Gulim" w:hAnsi="Arial" w:cs="Arial"/>
          <w:b/>
          <w:bCs/>
          <w:color w:val="333333"/>
          <w:kern w:val="0"/>
          <w:szCs w:val="20"/>
        </w:rPr>
      </w:pPr>
      <w:proofErr w:type="gramStart"/>
      <w:r w:rsidRPr="00C26D2D">
        <w:rPr>
          <w:rFonts w:ascii="Arial" w:eastAsia="Gulim" w:hAnsi="Arial" w:cs="Arial"/>
          <w:b/>
          <w:bCs/>
          <w:color w:val="333333"/>
          <w:kern w:val="0"/>
          <w:szCs w:val="20"/>
        </w:rPr>
        <w:t xml:space="preserve">A. </w:t>
      </w:r>
      <w:proofErr w:type="spellStart"/>
      <w:r w:rsidRPr="00C26D2D">
        <w:rPr>
          <w:rFonts w:ascii="Arial" w:eastAsia="Gulim" w:hAnsi="Arial" w:cs="Arial"/>
          <w:b/>
          <w:bCs/>
          <w:color w:val="333333"/>
          <w:kern w:val="0"/>
          <w:szCs w:val="20"/>
        </w:rPr>
        <w:t>differB</w:t>
      </w:r>
      <w:proofErr w:type="spellEnd"/>
      <w:r w:rsidRPr="00C26D2D">
        <w:rPr>
          <w:rFonts w:ascii="Arial" w:eastAsia="Gulim" w:hAnsi="Arial" w:cs="Arial"/>
          <w:b/>
          <w:bCs/>
          <w:color w:val="333333"/>
          <w:kern w:val="0"/>
          <w:szCs w:val="20"/>
        </w:rPr>
        <w:t>.</w:t>
      </w:r>
      <w:proofErr w:type="gramEnd"/>
      <w:r w:rsidRPr="00C26D2D">
        <w:rPr>
          <w:rFonts w:ascii="Arial" w:eastAsia="Gulim" w:hAnsi="Arial" w:cs="Arial"/>
          <w:b/>
          <w:bCs/>
          <w:color w:val="333333"/>
          <w:kern w:val="0"/>
          <w:szCs w:val="20"/>
        </w:rPr>
        <w:t xml:space="preserve"> </w:t>
      </w:r>
      <w:proofErr w:type="spellStart"/>
      <w:proofErr w:type="gramStart"/>
      <w:r w:rsidRPr="00C26D2D">
        <w:rPr>
          <w:rFonts w:ascii="Arial" w:eastAsia="Gulim" w:hAnsi="Arial" w:cs="Arial"/>
          <w:b/>
          <w:bCs/>
          <w:color w:val="333333"/>
          <w:kern w:val="0"/>
          <w:szCs w:val="20"/>
        </w:rPr>
        <w:t>differentiateC</w:t>
      </w:r>
      <w:proofErr w:type="spellEnd"/>
      <w:proofErr w:type="gramEnd"/>
      <w:r w:rsidRPr="00C26D2D">
        <w:rPr>
          <w:rFonts w:ascii="Arial" w:eastAsia="Gulim" w:hAnsi="Arial" w:cs="Arial"/>
          <w:b/>
          <w:bCs/>
          <w:color w:val="333333"/>
          <w:kern w:val="0"/>
          <w:szCs w:val="20"/>
        </w:rPr>
        <w:t xml:space="preserve">. </w:t>
      </w:r>
      <w:proofErr w:type="gramStart"/>
      <w:r w:rsidRPr="00C26D2D">
        <w:rPr>
          <w:rFonts w:ascii="Arial" w:eastAsia="Gulim" w:hAnsi="Arial" w:cs="Arial"/>
          <w:b/>
          <w:bCs/>
          <w:color w:val="333333"/>
          <w:kern w:val="0"/>
          <w:szCs w:val="20"/>
        </w:rPr>
        <w:t>differential</w:t>
      </w:r>
      <w:proofErr w:type="gramEnd"/>
      <w:r w:rsidRPr="00C26D2D">
        <w:rPr>
          <w:rFonts w:ascii="Arial" w:eastAsia="Gulim" w:hAnsi="Arial" w:cs="Arial"/>
          <w:b/>
          <w:bCs/>
          <w:color w:val="333333"/>
          <w:kern w:val="0"/>
          <w:szCs w:val="20"/>
        </w:rPr>
        <w:t xml:space="preserve"> </w:t>
      </w:r>
    </w:p>
    <w:p w:rsidR="00C26D2D" w:rsidRPr="00C26D2D" w:rsidRDefault="00C26D2D" w:rsidP="00C26D2D">
      <w:pPr>
        <w:widowControl/>
        <w:shd w:val="clear" w:color="auto" w:fill="FFFFFF"/>
        <w:wordWrap/>
        <w:autoSpaceDE/>
        <w:autoSpaceDN/>
        <w:spacing w:after="240" w:line="300" w:lineRule="atLeast"/>
        <w:jc w:val="left"/>
        <w:rPr>
          <w:rFonts w:ascii="Arial" w:eastAsia="Gulim" w:hAnsi="Arial" w:cs="Arial"/>
          <w:color w:val="333333"/>
          <w:kern w:val="0"/>
          <w:szCs w:val="20"/>
        </w:rPr>
      </w:pPr>
      <w:r w:rsidRPr="00C26D2D">
        <w:rPr>
          <w:rFonts w:ascii="Arial" w:eastAsia="Gulim" w:hAnsi="Arial" w:cs="Arial"/>
          <w:b/>
          <w:bCs/>
          <w:color w:val="333333"/>
          <w:kern w:val="0"/>
          <w:szCs w:val="20"/>
        </w:rPr>
        <w:t>2)</w:t>
      </w:r>
      <w:r w:rsidRPr="00C26D2D">
        <w:rPr>
          <w:rFonts w:ascii="Arial" w:eastAsia="Gulim" w:hAnsi="Arial" w:cs="Arial"/>
          <w:color w:val="333333"/>
          <w:kern w:val="0"/>
          <w:szCs w:val="20"/>
        </w:rPr>
        <w:t xml:space="preserve"> The </w:t>
      </w:r>
      <w:r w:rsidRPr="00C26D2D">
        <w:rPr>
          <w:rFonts w:ascii="Arial" w:eastAsia="Gulim" w:hAnsi="Arial" w:cs="Arial"/>
          <w:b/>
          <w:bCs/>
          <w:color w:val="CC0000"/>
          <w:kern w:val="0"/>
          <w:szCs w:val="20"/>
        </w:rPr>
        <w:t>contrast</w:t>
      </w:r>
      <w:r w:rsidRPr="00C26D2D">
        <w:rPr>
          <w:rFonts w:ascii="Arial" w:eastAsia="Gulim" w:hAnsi="Arial" w:cs="Arial"/>
          <w:color w:val="333333"/>
          <w:kern w:val="0"/>
          <w:szCs w:val="20"/>
        </w:rPr>
        <w:t xml:space="preserve"> in weather between the north and the south of the country is very noticeable.</w:t>
      </w:r>
    </w:p>
    <w:p w:rsidR="00C26D2D" w:rsidRPr="00C26D2D" w:rsidRDefault="00C26D2D" w:rsidP="00C26D2D">
      <w:pPr>
        <w:widowControl/>
        <w:shd w:val="clear" w:color="auto" w:fill="FFFFFF"/>
        <w:wordWrap/>
        <w:autoSpaceDE/>
        <w:autoSpaceDN/>
        <w:spacing w:after="450" w:line="300" w:lineRule="atLeast"/>
        <w:jc w:val="left"/>
        <w:rPr>
          <w:rFonts w:ascii="Arial" w:eastAsia="Gulim" w:hAnsi="Arial" w:cs="Arial"/>
          <w:b/>
          <w:bCs/>
          <w:color w:val="333333"/>
          <w:kern w:val="0"/>
          <w:szCs w:val="20"/>
        </w:rPr>
      </w:pPr>
      <w:proofErr w:type="gramStart"/>
      <w:r w:rsidRPr="00C26D2D">
        <w:rPr>
          <w:rFonts w:ascii="Arial" w:eastAsia="Gulim" w:hAnsi="Arial" w:cs="Arial"/>
          <w:b/>
          <w:bCs/>
          <w:color w:val="333333"/>
          <w:kern w:val="0"/>
          <w:szCs w:val="20"/>
        </w:rPr>
        <w:t xml:space="preserve">A. </w:t>
      </w:r>
      <w:proofErr w:type="spellStart"/>
      <w:r w:rsidRPr="00C26D2D">
        <w:rPr>
          <w:rFonts w:ascii="Arial" w:eastAsia="Gulim" w:hAnsi="Arial" w:cs="Arial"/>
          <w:b/>
          <w:bCs/>
          <w:color w:val="333333"/>
          <w:kern w:val="0"/>
          <w:szCs w:val="20"/>
        </w:rPr>
        <w:t>comparisonB</w:t>
      </w:r>
      <w:proofErr w:type="spellEnd"/>
      <w:r w:rsidRPr="00C26D2D">
        <w:rPr>
          <w:rFonts w:ascii="Arial" w:eastAsia="Gulim" w:hAnsi="Arial" w:cs="Arial"/>
          <w:b/>
          <w:bCs/>
          <w:color w:val="333333"/>
          <w:kern w:val="0"/>
          <w:szCs w:val="20"/>
        </w:rPr>
        <w:t>.</w:t>
      </w:r>
      <w:proofErr w:type="gramEnd"/>
      <w:r w:rsidRPr="00C26D2D">
        <w:rPr>
          <w:rFonts w:ascii="Arial" w:eastAsia="Gulim" w:hAnsi="Arial" w:cs="Arial"/>
          <w:b/>
          <w:bCs/>
          <w:color w:val="333333"/>
          <w:kern w:val="0"/>
          <w:szCs w:val="20"/>
        </w:rPr>
        <w:t xml:space="preserve"> </w:t>
      </w:r>
      <w:proofErr w:type="spellStart"/>
      <w:proofErr w:type="gramStart"/>
      <w:r w:rsidRPr="00C26D2D">
        <w:rPr>
          <w:rFonts w:ascii="Arial" w:eastAsia="Gulim" w:hAnsi="Arial" w:cs="Arial"/>
          <w:b/>
          <w:bCs/>
          <w:color w:val="333333"/>
          <w:kern w:val="0"/>
          <w:szCs w:val="20"/>
        </w:rPr>
        <w:t>contrastC</w:t>
      </w:r>
      <w:proofErr w:type="spellEnd"/>
      <w:proofErr w:type="gramEnd"/>
      <w:r w:rsidRPr="00C26D2D">
        <w:rPr>
          <w:rFonts w:ascii="Arial" w:eastAsia="Gulim" w:hAnsi="Arial" w:cs="Arial"/>
          <w:b/>
          <w:bCs/>
          <w:color w:val="333333"/>
          <w:kern w:val="0"/>
          <w:szCs w:val="20"/>
        </w:rPr>
        <w:t xml:space="preserve">. </w:t>
      </w:r>
      <w:proofErr w:type="gramStart"/>
      <w:r w:rsidRPr="00C26D2D">
        <w:rPr>
          <w:rFonts w:ascii="Arial" w:eastAsia="Gulim" w:hAnsi="Arial" w:cs="Arial"/>
          <w:b/>
          <w:bCs/>
          <w:color w:val="333333"/>
          <w:kern w:val="0"/>
          <w:szCs w:val="20"/>
        </w:rPr>
        <w:t>compare</w:t>
      </w:r>
      <w:proofErr w:type="gramEnd"/>
      <w:r w:rsidRPr="00C26D2D">
        <w:rPr>
          <w:rFonts w:ascii="Arial" w:eastAsia="Gulim" w:hAnsi="Arial" w:cs="Arial"/>
          <w:b/>
          <w:bCs/>
          <w:color w:val="333333"/>
          <w:kern w:val="0"/>
          <w:szCs w:val="20"/>
        </w:rPr>
        <w:t xml:space="preserve"> </w:t>
      </w:r>
    </w:p>
    <w:p w:rsidR="00C26D2D" w:rsidRPr="00C26D2D" w:rsidRDefault="00C26D2D" w:rsidP="00C26D2D">
      <w:pPr>
        <w:widowControl/>
        <w:shd w:val="clear" w:color="auto" w:fill="FFFFFF"/>
        <w:wordWrap/>
        <w:autoSpaceDE/>
        <w:autoSpaceDN/>
        <w:spacing w:after="240" w:line="300" w:lineRule="atLeast"/>
        <w:jc w:val="left"/>
        <w:rPr>
          <w:rFonts w:ascii="Arial" w:eastAsia="Gulim" w:hAnsi="Arial" w:cs="Arial"/>
          <w:color w:val="333333"/>
          <w:kern w:val="0"/>
          <w:szCs w:val="20"/>
        </w:rPr>
      </w:pPr>
      <w:r w:rsidRPr="00C26D2D">
        <w:rPr>
          <w:rFonts w:ascii="Arial" w:eastAsia="Gulim" w:hAnsi="Arial" w:cs="Arial"/>
          <w:b/>
          <w:bCs/>
          <w:color w:val="333333"/>
          <w:kern w:val="0"/>
          <w:szCs w:val="20"/>
        </w:rPr>
        <w:t>3)</w:t>
      </w:r>
      <w:r w:rsidRPr="00C26D2D">
        <w:rPr>
          <w:rFonts w:ascii="Arial" w:eastAsia="Gulim" w:hAnsi="Arial" w:cs="Arial"/>
          <w:color w:val="333333"/>
          <w:kern w:val="0"/>
          <w:szCs w:val="20"/>
        </w:rPr>
        <w:t xml:space="preserve"> Many people cannot </w:t>
      </w:r>
      <w:r w:rsidRPr="00C26D2D">
        <w:rPr>
          <w:rFonts w:ascii="Arial" w:eastAsia="Gulim" w:hAnsi="Arial" w:cs="Arial"/>
          <w:b/>
          <w:bCs/>
          <w:color w:val="CC0000"/>
          <w:kern w:val="0"/>
          <w:szCs w:val="20"/>
        </w:rPr>
        <w:t>differentiate</w:t>
      </w:r>
      <w:r w:rsidRPr="00C26D2D">
        <w:rPr>
          <w:rFonts w:ascii="Arial" w:eastAsia="Gulim" w:hAnsi="Arial" w:cs="Arial"/>
          <w:color w:val="333333"/>
          <w:kern w:val="0"/>
          <w:szCs w:val="20"/>
        </w:rPr>
        <w:t xml:space="preserve"> between lemon juice and lime juice.</w:t>
      </w:r>
    </w:p>
    <w:p w:rsidR="00C26D2D" w:rsidRPr="00C26D2D" w:rsidRDefault="00C26D2D" w:rsidP="00C26D2D">
      <w:pPr>
        <w:widowControl/>
        <w:shd w:val="clear" w:color="auto" w:fill="FFFFFF"/>
        <w:wordWrap/>
        <w:autoSpaceDE/>
        <w:autoSpaceDN/>
        <w:spacing w:after="450" w:line="300" w:lineRule="atLeast"/>
        <w:jc w:val="left"/>
        <w:rPr>
          <w:rFonts w:ascii="Arial" w:eastAsia="Gulim" w:hAnsi="Arial" w:cs="Arial"/>
          <w:b/>
          <w:bCs/>
          <w:color w:val="333333"/>
          <w:kern w:val="0"/>
          <w:szCs w:val="20"/>
        </w:rPr>
      </w:pPr>
      <w:proofErr w:type="gramStart"/>
      <w:r w:rsidRPr="00C26D2D">
        <w:rPr>
          <w:rFonts w:ascii="Arial" w:eastAsia="Gulim" w:hAnsi="Arial" w:cs="Arial"/>
          <w:b/>
          <w:bCs/>
          <w:color w:val="333333"/>
          <w:kern w:val="0"/>
          <w:szCs w:val="20"/>
        </w:rPr>
        <w:t xml:space="preserve">A. </w:t>
      </w:r>
      <w:proofErr w:type="spellStart"/>
      <w:r w:rsidRPr="00C26D2D">
        <w:rPr>
          <w:rFonts w:ascii="Arial" w:eastAsia="Gulim" w:hAnsi="Arial" w:cs="Arial"/>
          <w:b/>
          <w:bCs/>
          <w:color w:val="333333"/>
          <w:kern w:val="0"/>
          <w:szCs w:val="20"/>
        </w:rPr>
        <w:t>differB</w:t>
      </w:r>
      <w:proofErr w:type="spellEnd"/>
      <w:r w:rsidRPr="00C26D2D">
        <w:rPr>
          <w:rFonts w:ascii="Arial" w:eastAsia="Gulim" w:hAnsi="Arial" w:cs="Arial"/>
          <w:b/>
          <w:bCs/>
          <w:color w:val="333333"/>
          <w:kern w:val="0"/>
          <w:szCs w:val="20"/>
        </w:rPr>
        <w:t>.</w:t>
      </w:r>
      <w:proofErr w:type="gramEnd"/>
      <w:r w:rsidRPr="00C26D2D">
        <w:rPr>
          <w:rFonts w:ascii="Arial" w:eastAsia="Gulim" w:hAnsi="Arial" w:cs="Arial"/>
          <w:b/>
          <w:bCs/>
          <w:color w:val="333333"/>
          <w:kern w:val="0"/>
          <w:szCs w:val="20"/>
        </w:rPr>
        <w:t xml:space="preserve"> </w:t>
      </w:r>
      <w:proofErr w:type="spellStart"/>
      <w:proofErr w:type="gramStart"/>
      <w:r w:rsidRPr="00C26D2D">
        <w:rPr>
          <w:rFonts w:ascii="Arial" w:eastAsia="Gulim" w:hAnsi="Arial" w:cs="Arial"/>
          <w:b/>
          <w:bCs/>
          <w:color w:val="333333"/>
          <w:kern w:val="0"/>
          <w:szCs w:val="20"/>
        </w:rPr>
        <w:t>differentiateC</w:t>
      </w:r>
      <w:proofErr w:type="spellEnd"/>
      <w:proofErr w:type="gramEnd"/>
      <w:r w:rsidRPr="00C26D2D">
        <w:rPr>
          <w:rFonts w:ascii="Arial" w:eastAsia="Gulim" w:hAnsi="Arial" w:cs="Arial"/>
          <w:b/>
          <w:bCs/>
          <w:color w:val="333333"/>
          <w:kern w:val="0"/>
          <w:szCs w:val="20"/>
        </w:rPr>
        <w:t xml:space="preserve">. </w:t>
      </w:r>
      <w:proofErr w:type="gramStart"/>
      <w:r w:rsidRPr="00C26D2D">
        <w:rPr>
          <w:rFonts w:ascii="Arial" w:eastAsia="Gulim" w:hAnsi="Arial" w:cs="Arial"/>
          <w:b/>
          <w:bCs/>
          <w:color w:val="333333"/>
          <w:kern w:val="0"/>
          <w:szCs w:val="20"/>
        </w:rPr>
        <w:t>contrast</w:t>
      </w:r>
      <w:proofErr w:type="gramEnd"/>
      <w:r w:rsidRPr="00C26D2D">
        <w:rPr>
          <w:rFonts w:ascii="Arial" w:eastAsia="Gulim" w:hAnsi="Arial" w:cs="Arial"/>
          <w:b/>
          <w:bCs/>
          <w:color w:val="333333"/>
          <w:kern w:val="0"/>
          <w:szCs w:val="20"/>
        </w:rPr>
        <w:t xml:space="preserve"> </w:t>
      </w:r>
    </w:p>
    <w:p w:rsidR="00C26D2D" w:rsidRPr="00C26D2D" w:rsidRDefault="00C26D2D" w:rsidP="00C26D2D">
      <w:pPr>
        <w:widowControl/>
        <w:shd w:val="clear" w:color="auto" w:fill="FFFFFF"/>
        <w:wordWrap/>
        <w:autoSpaceDE/>
        <w:autoSpaceDN/>
        <w:spacing w:after="240" w:line="300" w:lineRule="atLeast"/>
        <w:jc w:val="left"/>
        <w:rPr>
          <w:rFonts w:ascii="Arial" w:eastAsia="Gulim" w:hAnsi="Arial" w:cs="Arial"/>
          <w:color w:val="333333"/>
          <w:kern w:val="0"/>
          <w:szCs w:val="20"/>
        </w:rPr>
      </w:pPr>
      <w:r w:rsidRPr="00C26D2D">
        <w:rPr>
          <w:rFonts w:ascii="Arial" w:eastAsia="Gulim" w:hAnsi="Arial" w:cs="Arial"/>
          <w:b/>
          <w:bCs/>
          <w:color w:val="333333"/>
          <w:kern w:val="0"/>
          <w:szCs w:val="20"/>
        </w:rPr>
        <w:t>4)</w:t>
      </w:r>
      <w:r w:rsidRPr="00C26D2D">
        <w:rPr>
          <w:rFonts w:ascii="Arial" w:eastAsia="Gulim" w:hAnsi="Arial" w:cs="Arial"/>
          <w:color w:val="333333"/>
          <w:kern w:val="0"/>
          <w:szCs w:val="20"/>
        </w:rPr>
        <w:t xml:space="preserve"> Children must be taught to </w:t>
      </w:r>
      <w:r w:rsidRPr="00C26D2D">
        <w:rPr>
          <w:rFonts w:ascii="Arial" w:eastAsia="Gulim" w:hAnsi="Arial" w:cs="Arial"/>
          <w:b/>
          <w:bCs/>
          <w:color w:val="CC0000"/>
          <w:kern w:val="0"/>
          <w:szCs w:val="20"/>
        </w:rPr>
        <w:t>distinguish</w:t>
      </w:r>
      <w:r w:rsidRPr="00C26D2D">
        <w:rPr>
          <w:rFonts w:ascii="Arial" w:eastAsia="Gulim" w:hAnsi="Arial" w:cs="Arial"/>
          <w:color w:val="333333"/>
          <w:kern w:val="0"/>
          <w:szCs w:val="20"/>
        </w:rPr>
        <w:t xml:space="preserve"> between right and wrong.</w:t>
      </w:r>
    </w:p>
    <w:p w:rsidR="00C26D2D" w:rsidRPr="00C26D2D" w:rsidRDefault="00C26D2D" w:rsidP="00C26D2D">
      <w:pPr>
        <w:widowControl/>
        <w:shd w:val="clear" w:color="auto" w:fill="FFFFFF"/>
        <w:wordWrap/>
        <w:autoSpaceDE/>
        <w:autoSpaceDN/>
        <w:spacing w:after="450" w:line="300" w:lineRule="atLeast"/>
        <w:jc w:val="left"/>
        <w:rPr>
          <w:rFonts w:ascii="Arial" w:eastAsia="Gulim" w:hAnsi="Arial" w:cs="Arial"/>
          <w:b/>
          <w:bCs/>
          <w:color w:val="333333"/>
          <w:kern w:val="0"/>
          <w:szCs w:val="20"/>
        </w:rPr>
      </w:pPr>
      <w:proofErr w:type="gramStart"/>
      <w:r w:rsidRPr="00C26D2D">
        <w:rPr>
          <w:rFonts w:ascii="Arial" w:eastAsia="Gulim" w:hAnsi="Arial" w:cs="Arial"/>
          <w:b/>
          <w:bCs/>
          <w:color w:val="333333"/>
          <w:kern w:val="0"/>
          <w:szCs w:val="20"/>
        </w:rPr>
        <w:t xml:space="preserve">A. </w:t>
      </w:r>
      <w:proofErr w:type="spellStart"/>
      <w:r w:rsidRPr="00C26D2D">
        <w:rPr>
          <w:rFonts w:ascii="Arial" w:eastAsia="Gulim" w:hAnsi="Arial" w:cs="Arial"/>
          <w:b/>
          <w:bCs/>
          <w:color w:val="333333"/>
          <w:kern w:val="0"/>
          <w:szCs w:val="20"/>
        </w:rPr>
        <w:t>differB</w:t>
      </w:r>
      <w:proofErr w:type="spellEnd"/>
      <w:r w:rsidRPr="00C26D2D">
        <w:rPr>
          <w:rFonts w:ascii="Arial" w:eastAsia="Gulim" w:hAnsi="Arial" w:cs="Arial"/>
          <w:b/>
          <w:bCs/>
          <w:color w:val="333333"/>
          <w:kern w:val="0"/>
          <w:szCs w:val="20"/>
        </w:rPr>
        <w:t>.</w:t>
      </w:r>
      <w:proofErr w:type="gramEnd"/>
      <w:r w:rsidRPr="00C26D2D">
        <w:rPr>
          <w:rFonts w:ascii="Arial" w:eastAsia="Gulim" w:hAnsi="Arial" w:cs="Arial"/>
          <w:b/>
          <w:bCs/>
          <w:color w:val="333333"/>
          <w:kern w:val="0"/>
          <w:szCs w:val="20"/>
        </w:rPr>
        <w:t xml:space="preserve"> </w:t>
      </w:r>
      <w:proofErr w:type="spellStart"/>
      <w:proofErr w:type="gramStart"/>
      <w:r w:rsidRPr="00C26D2D">
        <w:rPr>
          <w:rFonts w:ascii="Arial" w:eastAsia="Gulim" w:hAnsi="Arial" w:cs="Arial"/>
          <w:b/>
          <w:bCs/>
          <w:color w:val="333333"/>
          <w:kern w:val="0"/>
          <w:szCs w:val="20"/>
        </w:rPr>
        <w:t>contrastC</w:t>
      </w:r>
      <w:proofErr w:type="spellEnd"/>
      <w:proofErr w:type="gramEnd"/>
      <w:r w:rsidRPr="00C26D2D">
        <w:rPr>
          <w:rFonts w:ascii="Arial" w:eastAsia="Gulim" w:hAnsi="Arial" w:cs="Arial"/>
          <w:b/>
          <w:bCs/>
          <w:color w:val="333333"/>
          <w:kern w:val="0"/>
          <w:szCs w:val="20"/>
        </w:rPr>
        <w:t xml:space="preserve">. </w:t>
      </w:r>
      <w:proofErr w:type="gramStart"/>
      <w:r w:rsidRPr="00C26D2D">
        <w:rPr>
          <w:rFonts w:ascii="Arial" w:eastAsia="Gulim" w:hAnsi="Arial" w:cs="Arial"/>
          <w:b/>
          <w:bCs/>
          <w:color w:val="333333"/>
          <w:kern w:val="0"/>
          <w:szCs w:val="20"/>
        </w:rPr>
        <w:t>distinguish</w:t>
      </w:r>
      <w:proofErr w:type="gramEnd"/>
      <w:r w:rsidRPr="00C26D2D">
        <w:rPr>
          <w:rFonts w:ascii="Arial" w:eastAsia="Gulim" w:hAnsi="Arial" w:cs="Arial"/>
          <w:b/>
          <w:bCs/>
          <w:color w:val="333333"/>
          <w:kern w:val="0"/>
          <w:szCs w:val="20"/>
        </w:rPr>
        <w:t xml:space="preserve"> </w:t>
      </w:r>
    </w:p>
    <w:p w:rsidR="00C26D2D" w:rsidRPr="00C26D2D" w:rsidRDefault="00C26D2D" w:rsidP="00C26D2D">
      <w:pPr>
        <w:widowControl/>
        <w:shd w:val="clear" w:color="auto" w:fill="FFFFFF"/>
        <w:wordWrap/>
        <w:autoSpaceDE/>
        <w:autoSpaceDN/>
        <w:spacing w:after="240" w:line="300" w:lineRule="atLeast"/>
        <w:jc w:val="left"/>
        <w:rPr>
          <w:rFonts w:ascii="Arial" w:eastAsia="Gulim" w:hAnsi="Arial" w:cs="Arial"/>
          <w:color w:val="333333"/>
          <w:kern w:val="0"/>
          <w:szCs w:val="20"/>
        </w:rPr>
      </w:pPr>
      <w:r w:rsidRPr="00C26D2D">
        <w:rPr>
          <w:rFonts w:ascii="Arial" w:eastAsia="Gulim" w:hAnsi="Arial" w:cs="Arial"/>
          <w:b/>
          <w:bCs/>
          <w:color w:val="333333"/>
          <w:kern w:val="0"/>
          <w:szCs w:val="20"/>
        </w:rPr>
        <w:t>5)</w:t>
      </w:r>
      <w:r w:rsidRPr="00C26D2D">
        <w:rPr>
          <w:rFonts w:ascii="Arial" w:eastAsia="Gulim" w:hAnsi="Arial" w:cs="Arial"/>
          <w:color w:val="333333"/>
          <w:kern w:val="0"/>
          <w:szCs w:val="20"/>
        </w:rPr>
        <w:t xml:space="preserve"> There is a </w:t>
      </w:r>
      <w:r w:rsidRPr="00C26D2D">
        <w:rPr>
          <w:rFonts w:ascii="Arial" w:eastAsia="Gulim" w:hAnsi="Arial" w:cs="Arial"/>
          <w:b/>
          <w:bCs/>
          <w:color w:val="CC0000"/>
          <w:kern w:val="0"/>
          <w:szCs w:val="20"/>
        </w:rPr>
        <w:t>distinction</w:t>
      </w:r>
      <w:r w:rsidRPr="00C26D2D">
        <w:rPr>
          <w:rFonts w:ascii="Arial" w:eastAsia="Gulim" w:hAnsi="Arial" w:cs="Arial"/>
          <w:color w:val="333333"/>
          <w:kern w:val="0"/>
          <w:szCs w:val="20"/>
        </w:rPr>
        <w:t xml:space="preserve"> between being interested in politics and joining a political party.</w:t>
      </w:r>
    </w:p>
    <w:p w:rsidR="00C26D2D" w:rsidRPr="00C26D2D" w:rsidRDefault="00C26D2D" w:rsidP="00C26D2D">
      <w:pPr>
        <w:widowControl/>
        <w:shd w:val="clear" w:color="auto" w:fill="FFFFFF"/>
        <w:wordWrap/>
        <w:autoSpaceDE/>
        <w:autoSpaceDN/>
        <w:spacing w:after="450" w:line="300" w:lineRule="atLeast"/>
        <w:jc w:val="left"/>
        <w:rPr>
          <w:rFonts w:ascii="Arial" w:eastAsia="Gulim" w:hAnsi="Arial" w:cs="Arial"/>
          <w:b/>
          <w:bCs/>
          <w:color w:val="333333"/>
          <w:kern w:val="0"/>
          <w:szCs w:val="20"/>
        </w:rPr>
      </w:pPr>
      <w:proofErr w:type="gramStart"/>
      <w:r w:rsidRPr="00C26D2D">
        <w:rPr>
          <w:rFonts w:ascii="Arial" w:eastAsia="Gulim" w:hAnsi="Arial" w:cs="Arial"/>
          <w:b/>
          <w:bCs/>
          <w:color w:val="333333"/>
          <w:kern w:val="0"/>
          <w:szCs w:val="20"/>
        </w:rPr>
        <w:t xml:space="preserve">A. </w:t>
      </w:r>
      <w:proofErr w:type="spellStart"/>
      <w:r w:rsidRPr="00C26D2D">
        <w:rPr>
          <w:rFonts w:ascii="Arial" w:eastAsia="Gulim" w:hAnsi="Arial" w:cs="Arial"/>
          <w:b/>
          <w:bCs/>
          <w:color w:val="333333"/>
          <w:kern w:val="0"/>
          <w:szCs w:val="20"/>
        </w:rPr>
        <w:t>distinguishB</w:t>
      </w:r>
      <w:proofErr w:type="spellEnd"/>
      <w:r w:rsidRPr="00C26D2D">
        <w:rPr>
          <w:rFonts w:ascii="Arial" w:eastAsia="Gulim" w:hAnsi="Arial" w:cs="Arial"/>
          <w:b/>
          <w:bCs/>
          <w:color w:val="333333"/>
          <w:kern w:val="0"/>
          <w:szCs w:val="20"/>
        </w:rPr>
        <w:t>.</w:t>
      </w:r>
      <w:proofErr w:type="gramEnd"/>
      <w:r w:rsidRPr="00C26D2D">
        <w:rPr>
          <w:rFonts w:ascii="Arial" w:eastAsia="Gulim" w:hAnsi="Arial" w:cs="Arial"/>
          <w:b/>
          <w:bCs/>
          <w:color w:val="333333"/>
          <w:kern w:val="0"/>
          <w:szCs w:val="20"/>
        </w:rPr>
        <w:t xml:space="preserve"> </w:t>
      </w:r>
      <w:proofErr w:type="spellStart"/>
      <w:proofErr w:type="gramStart"/>
      <w:r w:rsidRPr="00C26D2D">
        <w:rPr>
          <w:rFonts w:ascii="Arial" w:eastAsia="Gulim" w:hAnsi="Arial" w:cs="Arial"/>
          <w:b/>
          <w:bCs/>
          <w:color w:val="333333"/>
          <w:kern w:val="0"/>
          <w:szCs w:val="20"/>
        </w:rPr>
        <w:t>distinctiveC</w:t>
      </w:r>
      <w:proofErr w:type="spellEnd"/>
      <w:proofErr w:type="gramEnd"/>
      <w:r w:rsidRPr="00C26D2D">
        <w:rPr>
          <w:rFonts w:ascii="Arial" w:eastAsia="Gulim" w:hAnsi="Arial" w:cs="Arial"/>
          <w:b/>
          <w:bCs/>
          <w:color w:val="333333"/>
          <w:kern w:val="0"/>
          <w:szCs w:val="20"/>
        </w:rPr>
        <w:t xml:space="preserve">. </w:t>
      </w:r>
      <w:proofErr w:type="gramStart"/>
      <w:r w:rsidRPr="00C26D2D">
        <w:rPr>
          <w:rFonts w:ascii="Arial" w:eastAsia="Gulim" w:hAnsi="Arial" w:cs="Arial"/>
          <w:b/>
          <w:bCs/>
          <w:color w:val="333333"/>
          <w:kern w:val="0"/>
          <w:szCs w:val="20"/>
        </w:rPr>
        <w:t>distinction</w:t>
      </w:r>
      <w:proofErr w:type="gramEnd"/>
      <w:r w:rsidRPr="00C26D2D">
        <w:rPr>
          <w:rFonts w:ascii="Arial" w:eastAsia="Gulim" w:hAnsi="Arial" w:cs="Arial"/>
          <w:b/>
          <w:bCs/>
          <w:color w:val="333333"/>
          <w:kern w:val="0"/>
          <w:szCs w:val="20"/>
        </w:rPr>
        <w:t xml:space="preserve"> </w:t>
      </w:r>
    </w:p>
    <w:p w:rsidR="00C26D2D" w:rsidRPr="00C26D2D" w:rsidRDefault="00C26D2D" w:rsidP="00C26D2D">
      <w:pPr>
        <w:widowControl/>
        <w:shd w:val="clear" w:color="auto" w:fill="FFFFFF"/>
        <w:wordWrap/>
        <w:autoSpaceDE/>
        <w:autoSpaceDN/>
        <w:spacing w:after="240" w:line="300" w:lineRule="atLeast"/>
        <w:jc w:val="left"/>
        <w:rPr>
          <w:rFonts w:ascii="Arial" w:eastAsia="Gulim" w:hAnsi="Arial" w:cs="Arial"/>
          <w:color w:val="333333"/>
          <w:kern w:val="0"/>
          <w:szCs w:val="20"/>
        </w:rPr>
      </w:pPr>
      <w:r w:rsidRPr="00C26D2D">
        <w:rPr>
          <w:rFonts w:ascii="Arial" w:eastAsia="Gulim" w:hAnsi="Arial" w:cs="Arial"/>
          <w:b/>
          <w:bCs/>
          <w:color w:val="333333"/>
          <w:kern w:val="0"/>
          <w:szCs w:val="20"/>
        </w:rPr>
        <w:t>6)</w:t>
      </w:r>
      <w:r w:rsidRPr="00C26D2D">
        <w:rPr>
          <w:rFonts w:ascii="Arial" w:eastAsia="Gulim" w:hAnsi="Arial" w:cs="Arial"/>
          <w:color w:val="333333"/>
          <w:kern w:val="0"/>
          <w:szCs w:val="20"/>
        </w:rPr>
        <w:t xml:space="preserve"> Can you tell the </w:t>
      </w:r>
      <w:r w:rsidRPr="00C26D2D">
        <w:rPr>
          <w:rFonts w:ascii="Arial" w:eastAsia="Gulim" w:hAnsi="Arial" w:cs="Arial"/>
          <w:b/>
          <w:bCs/>
          <w:color w:val="CC0000"/>
          <w:kern w:val="0"/>
          <w:szCs w:val="20"/>
        </w:rPr>
        <w:t>difference</w:t>
      </w:r>
      <w:r w:rsidRPr="00C26D2D">
        <w:rPr>
          <w:rFonts w:ascii="Arial" w:eastAsia="Gulim" w:hAnsi="Arial" w:cs="Arial"/>
          <w:color w:val="333333"/>
          <w:kern w:val="0"/>
          <w:szCs w:val="20"/>
        </w:rPr>
        <w:t xml:space="preserve"> between a good boss and a bad one?</w:t>
      </w:r>
    </w:p>
    <w:p w:rsidR="00C26D2D" w:rsidRPr="00C26D2D" w:rsidRDefault="00C26D2D" w:rsidP="00C26D2D">
      <w:pPr>
        <w:widowControl/>
        <w:shd w:val="clear" w:color="auto" w:fill="FFFFFF"/>
        <w:wordWrap/>
        <w:autoSpaceDE/>
        <w:autoSpaceDN/>
        <w:spacing w:after="450" w:line="300" w:lineRule="atLeast"/>
        <w:jc w:val="left"/>
        <w:rPr>
          <w:rFonts w:ascii="Arial" w:eastAsia="Gulim" w:hAnsi="Arial" w:cs="Arial"/>
          <w:b/>
          <w:bCs/>
          <w:color w:val="333333"/>
          <w:kern w:val="0"/>
          <w:szCs w:val="20"/>
        </w:rPr>
      </w:pPr>
      <w:proofErr w:type="gramStart"/>
      <w:r w:rsidRPr="00C26D2D">
        <w:rPr>
          <w:rFonts w:ascii="Arial" w:eastAsia="Gulim" w:hAnsi="Arial" w:cs="Arial"/>
          <w:b/>
          <w:bCs/>
          <w:color w:val="333333"/>
          <w:kern w:val="0"/>
          <w:szCs w:val="20"/>
        </w:rPr>
        <w:t xml:space="preserve">A. </w:t>
      </w:r>
      <w:proofErr w:type="spellStart"/>
      <w:r w:rsidRPr="00C26D2D">
        <w:rPr>
          <w:rFonts w:ascii="Arial" w:eastAsia="Gulim" w:hAnsi="Arial" w:cs="Arial"/>
          <w:b/>
          <w:bCs/>
          <w:color w:val="333333"/>
          <w:kern w:val="0"/>
          <w:szCs w:val="20"/>
        </w:rPr>
        <w:t>differenceB</w:t>
      </w:r>
      <w:proofErr w:type="spellEnd"/>
      <w:r w:rsidRPr="00C26D2D">
        <w:rPr>
          <w:rFonts w:ascii="Arial" w:eastAsia="Gulim" w:hAnsi="Arial" w:cs="Arial"/>
          <w:b/>
          <w:bCs/>
          <w:color w:val="333333"/>
          <w:kern w:val="0"/>
          <w:szCs w:val="20"/>
        </w:rPr>
        <w:t>.</w:t>
      </w:r>
      <w:proofErr w:type="gramEnd"/>
      <w:r w:rsidRPr="00C26D2D">
        <w:rPr>
          <w:rFonts w:ascii="Arial" w:eastAsia="Gulim" w:hAnsi="Arial" w:cs="Arial"/>
          <w:b/>
          <w:bCs/>
          <w:color w:val="333333"/>
          <w:kern w:val="0"/>
          <w:szCs w:val="20"/>
        </w:rPr>
        <w:t xml:space="preserve"> </w:t>
      </w:r>
      <w:proofErr w:type="spellStart"/>
      <w:proofErr w:type="gramStart"/>
      <w:r w:rsidRPr="00C26D2D">
        <w:rPr>
          <w:rFonts w:ascii="Arial" w:eastAsia="Gulim" w:hAnsi="Arial" w:cs="Arial"/>
          <w:b/>
          <w:bCs/>
          <w:color w:val="333333"/>
          <w:kern w:val="0"/>
          <w:szCs w:val="20"/>
        </w:rPr>
        <w:t>differentiateC</w:t>
      </w:r>
      <w:proofErr w:type="spellEnd"/>
      <w:proofErr w:type="gramEnd"/>
      <w:r w:rsidRPr="00C26D2D">
        <w:rPr>
          <w:rFonts w:ascii="Arial" w:eastAsia="Gulim" w:hAnsi="Arial" w:cs="Arial"/>
          <w:b/>
          <w:bCs/>
          <w:color w:val="333333"/>
          <w:kern w:val="0"/>
          <w:szCs w:val="20"/>
        </w:rPr>
        <w:t xml:space="preserve">. </w:t>
      </w:r>
      <w:proofErr w:type="gramStart"/>
      <w:r w:rsidRPr="00C26D2D">
        <w:rPr>
          <w:rFonts w:ascii="Arial" w:eastAsia="Gulim" w:hAnsi="Arial" w:cs="Arial"/>
          <w:b/>
          <w:bCs/>
          <w:color w:val="333333"/>
          <w:kern w:val="0"/>
          <w:szCs w:val="20"/>
        </w:rPr>
        <w:t>contrast</w:t>
      </w:r>
      <w:proofErr w:type="gramEnd"/>
      <w:r w:rsidRPr="00C26D2D">
        <w:rPr>
          <w:rFonts w:ascii="Arial" w:eastAsia="Gulim" w:hAnsi="Arial" w:cs="Arial"/>
          <w:b/>
          <w:bCs/>
          <w:color w:val="333333"/>
          <w:kern w:val="0"/>
          <w:szCs w:val="20"/>
        </w:rPr>
        <w:t xml:space="preserve"> </w:t>
      </w:r>
    </w:p>
    <w:p w:rsidR="00C26D2D" w:rsidRPr="00C26D2D" w:rsidRDefault="00C26D2D" w:rsidP="00C26D2D">
      <w:pPr>
        <w:widowControl/>
        <w:shd w:val="clear" w:color="auto" w:fill="FFFFFF"/>
        <w:wordWrap/>
        <w:autoSpaceDE/>
        <w:autoSpaceDN/>
        <w:spacing w:after="240" w:line="300" w:lineRule="atLeast"/>
        <w:jc w:val="left"/>
        <w:rPr>
          <w:rFonts w:ascii="Arial" w:eastAsia="Gulim" w:hAnsi="Arial" w:cs="Arial"/>
          <w:color w:val="333333"/>
          <w:kern w:val="0"/>
          <w:szCs w:val="20"/>
        </w:rPr>
      </w:pPr>
      <w:r w:rsidRPr="00C26D2D">
        <w:rPr>
          <w:rFonts w:ascii="Arial" w:eastAsia="Gulim" w:hAnsi="Arial" w:cs="Arial"/>
          <w:b/>
          <w:bCs/>
          <w:color w:val="333333"/>
          <w:kern w:val="0"/>
          <w:szCs w:val="20"/>
        </w:rPr>
        <w:t>7)</w:t>
      </w:r>
      <w:r w:rsidRPr="00C26D2D">
        <w:rPr>
          <w:rFonts w:ascii="Arial" w:eastAsia="Gulim" w:hAnsi="Arial" w:cs="Arial"/>
          <w:color w:val="333333"/>
          <w:kern w:val="0"/>
          <w:szCs w:val="20"/>
        </w:rPr>
        <w:t xml:space="preserve"> The management must not </w:t>
      </w:r>
      <w:r w:rsidRPr="00C26D2D">
        <w:rPr>
          <w:rFonts w:ascii="Arial" w:eastAsia="Gulim" w:hAnsi="Arial" w:cs="Arial"/>
          <w:b/>
          <w:bCs/>
          <w:color w:val="CC0000"/>
          <w:kern w:val="0"/>
          <w:szCs w:val="20"/>
        </w:rPr>
        <w:t>discriminate</w:t>
      </w:r>
      <w:r w:rsidRPr="00C26D2D">
        <w:rPr>
          <w:rFonts w:ascii="Arial" w:eastAsia="Gulim" w:hAnsi="Arial" w:cs="Arial"/>
          <w:color w:val="333333"/>
          <w:kern w:val="0"/>
          <w:szCs w:val="20"/>
        </w:rPr>
        <w:t xml:space="preserve"> between male and female applicants.</w:t>
      </w:r>
    </w:p>
    <w:p w:rsidR="00C26D2D" w:rsidRPr="00C26D2D" w:rsidRDefault="00C26D2D" w:rsidP="00C26D2D">
      <w:pPr>
        <w:widowControl/>
        <w:shd w:val="clear" w:color="auto" w:fill="FFFFFF"/>
        <w:wordWrap/>
        <w:autoSpaceDE/>
        <w:autoSpaceDN/>
        <w:spacing w:after="450" w:line="300" w:lineRule="atLeast"/>
        <w:jc w:val="left"/>
        <w:rPr>
          <w:rFonts w:ascii="Arial" w:eastAsia="Gulim" w:hAnsi="Arial" w:cs="Arial"/>
          <w:b/>
          <w:bCs/>
          <w:color w:val="333333"/>
          <w:kern w:val="0"/>
          <w:szCs w:val="20"/>
        </w:rPr>
      </w:pPr>
      <w:proofErr w:type="gramStart"/>
      <w:r w:rsidRPr="00C26D2D">
        <w:rPr>
          <w:rFonts w:ascii="Arial" w:eastAsia="Gulim" w:hAnsi="Arial" w:cs="Arial"/>
          <w:b/>
          <w:bCs/>
          <w:color w:val="333333"/>
          <w:kern w:val="0"/>
          <w:szCs w:val="20"/>
        </w:rPr>
        <w:t xml:space="preserve">A. </w:t>
      </w:r>
      <w:proofErr w:type="spellStart"/>
      <w:r w:rsidRPr="00C26D2D">
        <w:rPr>
          <w:rFonts w:ascii="Arial" w:eastAsia="Gulim" w:hAnsi="Arial" w:cs="Arial"/>
          <w:b/>
          <w:bCs/>
          <w:color w:val="333333"/>
          <w:kern w:val="0"/>
          <w:szCs w:val="20"/>
        </w:rPr>
        <w:t>differB</w:t>
      </w:r>
      <w:proofErr w:type="spellEnd"/>
      <w:r w:rsidRPr="00C26D2D">
        <w:rPr>
          <w:rFonts w:ascii="Arial" w:eastAsia="Gulim" w:hAnsi="Arial" w:cs="Arial"/>
          <w:b/>
          <w:bCs/>
          <w:color w:val="333333"/>
          <w:kern w:val="0"/>
          <w:szCs w:val="20"/>
        </w:rPr>
        <w:t>.</w:t>
      </w:r>
      <w:proofErr w:type="gramEnd"/>
      <w:r w:rsidRPr="00C26D2D">
        <w:rPr>
          <w:rFonts w:ascii="Arial" w:eastAsia="Gulim" w:hAnsi="Arial" w:cs="Arial"/>
          <w:b/>
          <w:bCs/>
          <w:color w:val="333333"/>
          <w:kern w:val="0"/>
          <w:szCs w:val="20"/>
        </w:rPr>
        <w:t xml:space="preserve"> </w:t>
      </w:r>
      <w:proofErr w:type="spellStart"/>
      <w:proofErr w:type="gramStart"/>
      <w:r w:rsidRPr="00C26D2D">
        <w:rPr>
          <w:rFonts w:ascii="Arial" w:eastAsia="Gulim" w:hAnsi="Arial" w:cs="Arial"/>
          <w:b/>
          <w:bCs/>
          <w:color w:val="333333"/>
          <w:kern w:val="0"/>
          <w:szCs w:val="20"/>
        </w:rPr>
        <w:t>contrastC</w:t>
      </w:r>
      <w:proofErr w:type="spellEnd"/>
      <w:proofErr w:type="gramEnd"/>
      <w:r w:rsidRPr="00C26D2D">
        <w:rPr>
          <w:rFonts w:ascii="Arial" w:eastAsia="Gulim" w:hAnsi="Arial" w:cs="Arial"/>
          <w:b/>
          <w:bCs/>
          <w:color w:val="333333"/>
          <w:kern w:val="0"/>
          <w:szCs w:val="20"/>
        </w:rPr>
        <w:t xml:space="preserve">. </w:t>
      </w:r>
      <w:proofErr w:type="gramStart"/>
      <w:r w:rsidRPr="00C26D2D">
        <w:rPr>
          <w:rFonts w:ascii="Arial" w:eastAsia="Gulim" w:hAnsi="Arial" w:cs="Arial"/>
          <w:b/>
          <w:bCs/>
          <w:color w:val="333333"/>
          <w:kern w:val="0"/>
          <w:szCs w:val="20"/>
        </w:rPr>
        <w:t>discriminate</w:t>
      </w:r>
      <w:proofErr w:type="gramEnd"/>
      <w:r w:rsidRPr="00C26D2D">
        <w:rPr>
          <w:rFonts w:ascii="Arial" w:eastAsia="Gulim" w:hAnsi="Arial" w:cs="Arial"/>
          <w:b/>
          <w:bCs/>
          <w:color w:val="333333"/>
          <w:kern w:val="0"/>
          <w:szCs w:val="20"/>
        </w:rPr>
        <w:t xml:space="preserve"> </w:t>
      </w:r>
    </w:p>
    <w:p w:rsidR="00C26D2D" w:rsidRPr="00C26D2D" w:rsidRDefault="00C26D2D" w:rsidP="00C26D2D">
      <w:pPr>
        <w:widowControl/>
        <w:shd w:val="clear" w:color="auto" w:fill="FFFFFF"/>
        <w:wordWrap/>
        <w:autoSpaceDE/>
        <w:autoSpaceDN/>
        <w:spacing w:after="240" w:line="300" w:lineRule="atLeast"/>
        <w:jc w:val="left"/>
        <w:rPr>
          <w:rFonts w:ascii="Arial" w:eastAsia="Gulim" w:hAnsi="Arial" w:cs="Arial"/>
          <w:color w:val="333333"/>
          <w:kern w:val="0"/>
          <w:szCs w:val="20"/>
        </w:rPr>
      </w:pPr>
      <w:r w:rsidRPr="00C26D2D">
        <w:rPr>
          <w:rFonts w:ascii="Arial" w:eastAsia="Gulim" w:hAnsi="Arial" w:cs="Arial"/>
          <w:b/>
          <w:bCs/>
          <w:color w:val="333333"/>
          <w:kern w:val="0"/>
          <w:szCs w:val="20"/>
        </w:rPr>
        <w:t>8)</w:t>
      </w:r>
      <w:r w:rsidRPr="00C26D2D">
        <w:rPr>
          <w:rFonts w:ascii="Arial" w:eastAsia="Gulim" w:hAnsi="Arial" w:cs="Arial"/>
          <w:color w:val="333333"/>
          <w:kern w:val="0"/>
          <w:szCs w:val="20"/>
        </w:rPr>
        <w:t xml:space="preserve"> Asia covers a huge area. </w:t>
      </w:r>
      <w:r w:rsidRPr="00C26D2D">
        <w:rPr>
          <w:rFonts w:ascii="Arial" w:eastAsia="Gulim" w:hAnsi="Arial" w:cs="Arial"/>
          <w:b/>
          <w:bCs/>
          <w:color w:val="CC0000"/>
          <w:kern w:val="0"/>
          <w:szCs w:val="20"/>
        </w:rPr>
        <w:t>By way of contrast</w:t>
      </w:r>
      <w:r w:rsidRPr="00C26D2D">
        <w:rPr>
          <w:rFonts w:ascii="Arial" w:eastAsia="Gulim" w:hAnsi="Arial" w:cs="Arial"/>
          <w:color w:val="333333"/>
          <w:kern w:val="0"/>
          <w:szCs w:val="20"/>
        </w:rPr>
        <w:t xml:space="preserve"> Europe is very small.</w:t>
      </w:r>
    </w:p>
    <w:p w:rsidR="00C26D2D" w:rsidRPr="00C26D2D" w:rsidRDefault="00C26D2D" w:rsidP="00C26D2D">
      <w:pPr>
        <w:widowControl/>
        <w:shd w:val="clear" w:color="auto" w:fill="FFFFFF"/>
        <w:wordWrap/>
        <w:autoSpaceDE/>
        <w:autoSpaceDN/>
        <w:spacing w:after="450" w:line="300" w:lineRule="atLeast"/>
        <w:jc w:val="left"/>
        <w:rPr>
          <w:rFonts w:ascii="Arial" w:eastAsia="Gulim" w:hAnsi="Arial" w:cs="Arial"/>
          <w:b/>
          <w:bCs/>
          <w:color w:val="333333"/>
          <w:kern w:val="0"/>
          <w:szCs w:val="20"/>
        </w:rPr>
      </w:pPr>
      <w:r w:rsidRPr="00C26D2D">
        <w:rPr>
          <w:rFonts w:ascii="Arial" w:eastAsia="Gulim" w:hAnsi="Arial" w:cs="Arial"/>
          <w:b/>
          <w:bCs/>
          <w:color w:val="333333"/>
          <w:kern w:val="0"/>
          <w:szCs w:val="20"/>
        </w:rPr>
        <w:t xml:space="preserve">A. By way of </w:t>
      </w:r>
      <w:proofErr w:type="spellStart"/>
      <w:r w:rsidRPr="00C26D2D">
        <w:rPr>
          <w:rFonts w:ascii="Arial" w:eastAsia="Gulim" w:hAnsi="Arial" w:cs="Arial"/>
          <w:b/>
          <w:bCs/>
          <w:color w:val="333333"/>
          <w:kern w:val="0"/>
          <w:szCs w:val="20"/>
        </w:rPr>
        <w:t>contrastB</w:t>
      </w:r>
      <w:proofErr w:type="spellEnd"/>
      <w:r w:rsidRPr="00C26D2D">
        <w:rPr>
          <w:rFonts w:ascii="Arial" w:eastAsia="Gulim" w:hAnsi="Arial" w:cs="Arial"/>
          <w:b/>
          <w:bCs/>
          <w:color w:val="333333"/>
          <w:kern w:val="0"/>
          <w:szCs w:val="20"/>
        </w:rPr>
        <w:t xml:space="preserve">. </w:t>
      </w:r>
      <w:proofErr w:type="gramStart"/>
      <w:r w:rsidRPr="00C26D2D">
        <w:rPr>
          <w:rFonts w:ascii="Arial" w:eastAsia="Gulim" w:hAnsi="Arial" w:cs="Arial"/>
          <w:b/>
          <w:bCs/>
          <w:color w:val="333333"/>
          <w:kern w:val="0"/>
          <w:szCs w:val="20"/>
        </w:rPr>
        <w:t xml:space="preserve">By ways of </w:t>
      </w:r>
      <w:proofErr w:type="spellStart"/>
      <w:r w:rsidRPr="00C26D2D">
        <w:rPr>
          <w:rFonts w:ascii="Arial" w:eastAsia="Gulim" w:hAnsi="Arial" w:cs="Arial"/>
          <w:b/>
          <w:bCs/>
          <w:color w:val="333333"/>
          <w:kern w:val="0"/>
          <w:szCs w:val="20"/>
        </w:rPr>
        <w:t>comparingC</w:t>
      </w:r>
      <w:proofErr w:type="spellEnd"/>
      <w:r w:rsidRPr="00C26D2D">
        <w:rPr>
          <w:rFonts w:ascii="Arial" w:eastAsia="Gulim" w:hAnsi="Arial" w:cs="Arial"/>
          <w:b/>
          <w:bCs/>
          <w:color w:val="333333"/>
          <w:kern w:val="0"/>
          <w:szCs w:val="20"/>
        </w:rPr>
        <w:t>.</w:t>
      </w:r>
      <w:proofErr w:type="gramEnd"/>
      <w:r w:rsidRPr="00C26D2D">
        <w:rPr>
          <w:rFonts w:ascii="Arial" w:eastAsia="Gulim" w:hAnsi="Arial" w:cs="Arial"/>
          <w:b/>
          <w:bCs/>
          <w:color w:val="333333"/>
          <w:kern w:val="0"/>
          <w:szCs w:val="20"/>
        </w:rPr>
        <w:t xml:space="preserve"> By similar means </w:t>
      </w:r>
    </w:p>
    <w:p w:rsidR="00C26D2D" w:rsidRPr="00C26D2D" w:rsidRDefault="00C26D2D" w:rsidP="00C26D2D">
      <w:pPr>
        <w:widowControl/>
        <w:shd w:val="clear" w:color="auto" w:fill="FFFFFF"/>
        <w:wordWrap/>
        <w:autoSpaceDE/>
        <w:autoSpaceDN/>
        <w:spacing w:after="240" w:line="300" w:lineRule="atLeast"/>
        <w:jc w:val="left"/>
        <w:rPr>
          <w:rFonts w:ascii="Arial" w:eastAsia="Gulim" w:hAnsi="Arial" w:cs="Arial"/>
          <w:color w:val="333333"/>
          <w:kern w:val="0"/>
          <w:szCs w:val="20"/>
        </w:rPr>
      </w:pPr>
      <w:r w:rsidRPr="00C26D2D">
        <w:rPr>
          <w:rFonts w:ascii="Arial" w:eastAsia="Gulim" w:hAnsi="Arial" w:cs="Arial"/>
          <w:b/>
          <w:bCs/>
          <w:color w:val="333333"/>
          <w:kern w:val="0"/>
          <w:szCs w:val="20"/>
        </w:rPr>
        <w:t>9)</w:t>
      </w:r>
      <w:r w:rsidRPr="00C26D2D">
        <w:rPr>
          <w:rFonts w:ascii="Arial" w:eastAsia="Gulim" w:hAnsi="Arial" w:cs="Arial"/>
          <w:color w:val="333333"/>
          <w:kern w:val="0"/>
          <w:szCs w:val="20"/>
        </w:rPr>
        <w:t xml:space="preserve"> The new model of car is very </w:t>
      </w:r>
      <w:r w:rsidRPr="00C26D2D">
        <w:rPr>
          <w:rFonts w:ascii="Arial" w:eastAsia="Gulim" w:hAnsi="Arial" w:cs="Arial"/>
          <w:b/>
          <w:bCs/>
          <w:color w:val="CC0000"/>
          <w:kern w:val="0"/>
          <w:szCs w:val="20"/>
        </w:rPr>
        <w:t>similar</w:t>
      </w:r>
      <w:r w:rsidRPr="00C26D2D">
        <w:rPr>
          <w:rFonts w:ascii="Arial" w:eastAsia="Gulim" w:hAnsi="Arial" w:cs="Arial"/>
          <w:color w:val="333333"/>
          <w:kern w:val="0"/>
          <w:szCs w:val="20"/>
        </w:rPr>
        <w:t xml:space="preserve"> to the old one.</w:t>
      </w:r>
    </w:p>
    <w:p w:rsidR="00C26D2D" w:rsidRPr="00C26D2D" w:rsidRDefault="00C26D2D" w:rsidP="00C26D2D">
      <w:pPr>
        <w:widowControl/>
        <w:shd w:val="clear" w:color="auto" w:fill="FFFFFF"/>
        <w:wordWrap/>
        <w:autoSpaceDE/>
        <w:autoSpaceDN/>
        <w:spacing w:after="450" w:line="300" w:lineRule="atLeast"/>
        <w:jc w:val="left"/>
        <w:rPr>
          <w:rFonts w:ascii="Arial" w:eastAsia="Gulim" w:hAnsi="Arial" w:cs="Arial"/>
          <w:b/>
          <w:bCs/>
          <w:color w:val="333333"/>
          <w:kern w:val="0"/>
          <w:szCs w:val="20"/>
        </w:rPr>
      </w:pPr>
      <w:proofErr w:type="gramStart"/>
      <w:r w:rsidRPr="00C26D2D">
        <w:rPr>
          <w:rFonts w:ascii="Arial" w:eastAsia="Gulim" w:hAnsi="Arial" w:cs="Arial"/>
          <w:b/>
          <w:bCs/>
          <w:color w:val="333333"/>
          <w:kern w:val="0"/>
          <w:szCs w:val="20"/>
        </w:rPr>
        <w:t xml:space="preserve">A. </w:t>
      </w:r>
      <w:proofErr w:type="spellStart"/>
      <w:r w:rsidRPr="00C26D2D">
        <w:rPr>
          <w:rFonts w:ascii="Arial" w:eastAsia="Gulim" w:hAnsi="Arial" w:cs="Arial"/>
          <w:b/>
          <w:bCs/>
          <w:color w:val="333333"/>
          <w:kern w:val="0"/>
          <w:szCs w:val="20"/>
        </w:rPr>
        <w:t>sameB</w:t>
      </w:r>
      <w:proofErr w:type="spellEnd"/>
      <w:r w:rsidRPr="00C26D2D">
        <w:rPr>
          <w:rFonts w:ascii="Arial" w:eastAsia="Gulim" w:hAnsi="Arial" w:cs="Arial"/>
          <w:b/>
          <w:bCs/>
          <w:color w:val="333333"/>
          <w:kern w:val="0"/>
          <w:szCs w:val="20"/>
        </w:rPr>
        <w:t>.</w:t>
      </w:r>
      <w:proofErr w:type="gramEnd"/>
      <w:r w:rsidRPr="00C26D2D">
        <w:rPr>
          <w:rFonts w:ascii="Arial" w:eastAsia="Gulim" w:hAnsi="Arial" w:cs="Arial"/>
          <w:b/>
          <w:bCs/>
          <w:color w:val="333333"/>
          <w:kern w:val="0"/>
          <w:szCs w:val="20"/>
        </w:rPr>
        <w:t xml:space="preserve"> </w:t>
      </w:r>
      <w:proofErr w:type="spellStart"/>
      <w:proofErr w:type="gramStart"/>
      <w:r w:rsidRPr="00C26D2D">
        <w:rPr>
          <w:rFonts w:ascii="Arial" w:eastAsia="Gulim" w:hAnsi="Arial" w:cs="Arial"/>
          <w:b/>
          <w:bCs/>
          <w:color w:val="333333"/>
          <w:kern w:val="0"/>
          <w:szCs w:val="20"/>
        </w:rPr>
        <w:t>similarC</w:t>
      </w:r>
      <w:proofErr w:type="spellEnd"/>
      <w:proofErr w:type="gramEnd"/>
      <w:r w:rsidRPr="00C26D2D">
        <w:rPr>
          <w:rFonts w:ascii="Arial" w:eastAsia="Gulim" w:hAnsi="Arial" w:cs="Arial"/>
          <w:b/>
          <w:bCs/>
          <w:color w:val="333333"/>
          <w:kern w:val="0"/>
          <w:szCs w:val="20"/>
        </w:rPr>
        <w:t xml:space="preserve">. </w:t>
      </w:r>
      <w:proofErr w:type="gramStart"/>
      <w:r w:rsidRPr="00C26D2D">
        <w:rPr>
          <w:rFonts w:ascii="Arial" w:eastAsia="Gulim" w:hAnsi="Arial" w:cs="Arial"/>
          <w:b/>
          <w:bCs/>
          <w:color w:val="333333"/>
          <w:kern w:val="0"/>
          <w:szCs w:val="20"/>
        </w:rPr>
        <w:t>common</w:t>
      </w:r>
      <w:proofErr w:type="gramEnd"/>
      <w:r w:rsidRPr="00C26D2D">
        <w:rPr>
          <w:rFonts w:ascii="Arial" w:eastAsia="Gulim" w:hAnsi="Arial" w:cs="Arial"/>
          <w:b/>
          <w:bCs/>
          <w:color w:val="333333"/>
          <w:kern w:val="0"/>
          <w:szCs w:val="20"/>
        </w:rPr>
        <w:t xml:space="preserve"> </w:t>
      </w:r>
    </w:p>
    <w:p w:rsidR="00C26D2D" w:rsidRPr="00C26D2D" w:rsidRDefault="00C26D2D" w:rsidP="00C26D2D">
      <w:pPr>
        <w:widowControl/>
        <w:shd w:val="clear" w:color="auto" w:fill="FFFFFF"/>
        <w:wordWrap/>
        <w:autoSpaceDE/>
        <w:autoSpaceDN/>
        <w:spacing w:after="240" w:line="300" w:lineRule="atLeast"/>
        <w:jc w:val="left"/>
        <w:rPr>
          <w:rFonts w:ascii="Arial" w:eastAsia="Gulim" w:hAnsi="Arial" w:cs="Arial"/>
          <w:color w:val="333333"/>
          <w:kern w:val="0"/>
          <w:szCs w:val="20"/>
        </w:rPr>
      </w:pPr>
      <w:r w:rsidRPr="00C26D2D">
        <w:rPr>
          <w:rFonts w:ascii="Arial" w:eastAsia="Gulim" w:hAnsi="Arial" w:cs="Arial"/>
          <w:b/>
          <w:bCs/>
          <w:color w:val="333333"/>
          <w:kern w:val="0"/>
          <w:szCs w:val="20"/>
        </w:rPr>
        <w:lastRenderedPageBreak/>
        <w:t>10)</w:t>
      </w:r>
      <w:r w:rsidRPr="00C26D2D">
        <w:rPr>
          <w:rFonts w:ascii="Arial" w:eastAsia="Gulim" w:hAnsi="Arial" w:cs="Arial"/>
          <w:color w:val="333333"/>
          <w:kern w:val="0"/>
          <w:szCs w:val="20"/>
        </w:rPr>
        <w:t xml:space="preserve"> Her political opinions are </w:t>
      </w:r>
      <w:r w:rsidRPr="00C26D2D">
        <w:rPr>
          <w:rFonts w:ascii="Arial" w:eastAsia="Gulim" w:hAnsi="Arial" w:cs="Arial"/>
          <w:b/>
          <w:bCs/>
          <w:color w:val="CC0000"/>
          <w:kern w:val="0"/>
          <w:szCs w:val="20"/>
        </w:rPr>
        <w:t>identical</w:t>
      </w:r>
      <w:r w:rsidRPr="00C26D2D">
        <w:rPr>
          <w:rFonts w:ascii="Arial" w:eastAsia="Gulim" w:hAnsi="Arial" w:cs="Arial"/>
          <w:color w:val="333333"/>
          <w:kern w:val="0"/>
          <w:szCs w:val="20"/>
        </w:rPr>
        <w:t xml:space="preserve"> to mine.</w:t>
      </w:r>
    </w:p>
    <w:p w:rsidR="00C26D2D" w:rsidRPr="00C26D2D" w:rsidRDefault="00C26D2D" w:rsidP="00C26D2D">
      <w:pPr>
        <w:widowControl/>
        <w:shd w:val="clear" w:color="auto" w:fill="FFFFFF"/>
        <w:wordWrap/>
        <w:autoSpaceDE/>
        <w:autoSpaceDN/>
        <w:spacing w:after="450" w:line="300" w:lineRule="atLeast"/>
        <w:jc w:val="left"/>
        <w:rPr>
          <w:rFonts w:ascii="Arial" w:eastAsia="Gulim" w:hAnsi="Arial" w:cs="Arial"/>
          <w:b/>
          <w:bCs/>
          <w:color w:val="333333"/>
          <w:kern w:val="0"/>
          <w:szCs w:val="20"/>
        </w:rPr>
      </w:pPr>
      <w:proofErr w:type="gramStart"/>
      <w:r w:rsidRPr="00C26D2D">
        <w:rPr>
          <w:rFonts w:ascii="Arial" w:eastAsia="Gulim" w:hAnsi="Arial" w:cs="Arial"/>
          <w:b/>
          <w:bCs/>
          <w:color w:val="333333"/>
          <w:kern w:val="0"/>
          <w:szCs w:val="20"/>
        </w:rPr>
        <w:t xml:space="preserve">A. </w:t>
      </w:r>
      <w:proofErr w:type="spellStart"/>
      <w:r w:rsidRPr="00C26D2D">
        <w:rPr>
          <w:rFonts w:ascii="Arial" w:eastAsia="Gulim" w:hAnsi="Arial" w:cs="Arial"/>
          <w:b/>
          <w:bCs/>
          <w:color w:val="333333"/>
          <w:kern w:val="0"/>
          <w:szCs w:val="20"/>
        </w:rPr>
        <w:t>sameB</w:t>
      </w:r>
      <w:proofErr w:type="spellEnd"/>
      <w:r w:rsidRPr="00C26D2D">
        <w:rPr>
          <w:rFonts w:ascii="Arial" w:eastAsia="Gulim" w:hAnsi="Arial" w:cs="Arial"/>
          <w:b/>
          <w:bCs/>
          <w:color w:val="333333"/>
          <w:kern w:val="0"/>
          <w:szCs w:val="20"/>
        </w:rPr>
        <w:t>.</w:t>
      </w:r>
      <w:proofErr w:type="gramEnd"/>
      <w:r w:rsidRPr="00C26D2D">
        <w:rPr>
          <w:rFonts w:ascii="Arial" w:eastAsia="Gulim" w:hAnsi="Arial" w:cs="Arial"/>
          <w:b/>
          <w:bCs/>
          <w:color w:val="333333"/>
          <w:kern w:val="0"/>
          <w:szCs w:val="20"/>
        </w:rPr>
        <w:t xml:space="preserve"> </w:t>
      </w:r>
      <w:proofErr w:type="spellStart"/>
      <w:proofErr w:type="gramStart"/>
      <w:r w:rsidRPr="00C26D2D">
        <w:rPr>
          <w:rFonts w:ascii="Arial" w:eastAsia="Gulim" w:hAnsi="Arial" w:cs="Arial"/>
          <w:b/>
          <w:bCs/>
          <w:color w:val="333333"/>
          <w:kern w:val="0"/>
          <w:szCs w:val="20"/>
        </w:rPr>
        <w:t>exactlyC</w:t>
      </w:r>
      <w:proofErr w:type="spellEnd"/>
      <w:proofErr w:type="gramEnd"/>
      <w:r w:rsidRPr="00C26D2D">
        <w:rPr>
          <w:rFonts w:ascii="Arial" w:eastAsia="Gulim" w:hAnsi="Arial" w:cs="Arial"/>
          <w:b/>
          <w:bCs/>
          <w:color w:val="333333"/>
          <w:kern w:val="0"/>
          <w:szCs w:val="20"/>
        </w:rPr>
        <w:t xml:space="preserve">. </w:t>
      </w:r>
      <w:proofErr w:type="gramStart"/>
      <w:r w:rsidRPr="00C26D2D">
        <w:rPr>
          <w:rFonts w:ascii="Arial" w:eastAsia="Gulim" w:hAnsi="Arial" w:cs="Arial"/>
          <w:b/>
          <w:bCs/>
          <w:color w:val="333333"/>
          <w:kern w:val="0"/>
          <w:szCs w:val="20"/>
        </w:rPr>
        <w:t>identical</w:t>
      </w:r>
      <w:proofErr w:type="gramEnd"/>
      <w:r w:rsidRPr="00C26D2D">
        <w:rPr>
          <w:rFonts w:ascii="Arial" w:eastAsia="Gulim" w:hAnsi="Arial" w:cs="Arial"/>
          <w:b/>
          <w:bCs/>
          <w:color w:val="333333"/>
          <w:kern w:val="0"/>
          <w:szCs w:val="20"/>
        </w:rPr>
        <w:t xml:space="preserve"> </w:t>
      </w:r>
    </w:p>
    <w:p w:rsidR="00C26D2D" w:rsidRPr="00C26D2D" w:rsidRDefault="00C26D2D" w:rsidP="00C26D2D">
      <w:pPr>
        <w:widowControl/>
        <w:shd w:val="clear" w:color="auto" w:fill="FFFFFF"/>
        <w:wordWrap/>
        <w:autoSpaceDE/>
        <w:autoSpaceDN/>
        <w:spacing w:after="240" w:line="300" w:lineRule="atLeast"/>
        <w:jc w:val="left"/>
        <w:rPr>
          <w:rFonts w:ascii="Arial" w:eastAsia="Gulim" w:hAnsi="Arial" w:cs="Arial"/>
          <w:color w:val="333333"/>
          <w:kern w:val="0"/>
          <w:szCs w:val="20"/>
        </w:rPr>
      </w:pPr>
      <w:r w:rsidRPr="00C26D2D">
        <w:rPr>
          <w:rFonts w:ascii="Arial" w:eastAsia="Gulim" w:hAnsi="Arial" w:cs="Arial"/>
          <w:b/>
          <w:bCs/>
          <w:color w:val="333333"/>
          <w:kern w:val="0"/>
          <w:szCs w:val="20"/>
        </w:rPr>
        <w:t>11)</w:t>
      </w:r>
      <w:r w:rsidRPr="00C26D2D">
        <w:rPr>
          <w:rFonts w:ascii="Arial" w:eastAsia="Gulim" w:hAnsi="Arial" w:cs="Arial"/>
          <w:color w:val="333333"/>
          <w:kern w:val="0"/>
          <w:szCs w:val="20"/>
        </w:rPr>
        <w:t xml:space="preserve"> Some political parties have such similar manifestos that they are difficult to </w:t>
      </w:r>
      <w:r w:rsidRPr="00C26D2D">
        <w:rPr>
          <w:rFonts w:ascii="Arial" w:eastAsia="Gulim" w:hAnsi="Arial" w:cs="Arial"/>
          <w:b/>
          <w:bCs/>
          <w:color w:val="CC0000"/>
          <w:kern w:val="0"/>
          <w:szCs w:val="20"/>
        </w:rPr>
        <w:t>tell apart</w:t>
      </w:r>
      <w:r w:rsidRPr="00C26D2D">
        <w:rPr>
          <w:rFonts w:ascii="Arial" w:eastAsia="Gulim" w:hAnsi="Arial" w:cs="Arial"/>
          <w:color w:val="333333"/>
          <w:kern w:val="0"/>
          <w:szCs w:val="20"/>
        </w:rPr>
        <w:t>.</w:t>
      </w:r>
    </w:p>
    <w:p w:rsidR="00C26D2D" w:rsidRPr="00C26D2D" w:rsidRDefault="00C26D2D" w:rsidP="00C26D2D">
      <w:pPr>
        <w:widowControl/>
        <w:shd w:val="clear" w:color="auto" w:fill="FFFFFF"/>
        <w:wordWrap/>
        <w:autoSpaceDE/>
        <w:autoSpaceDN/>
        <w:spacing w:after="450" w:line="300" w:lineRule="atLeast"/>
        <w:jc w:val="left"/>
        <w:rPr>
          <w:rFonts w:ascii="Arial" w:eastAsia="Gulim" w:hAnsi="Arial" w:cs="Arial"/>
          <w:b/>
          <w:bCs/>
          <w:color w:val="333333"/>
          <w:kern w:val="0"/>
          <w:szCs w:val="20"/>
        </w:rPr>
      </w:pPr>
      <w:r w:rsidRPr="00C26D2D">
        <w:rPr>
          <w:rFonts w:ascii="Arial" w:eastAsia="Gulim" w:hAnsi="Arial" w:cs="Arial"/>
          <w:b/>
          <w:bCs/>
          <w:color w:val="333333"/>
          <w:kern w:val="0"/>
          <w:szCs w:val="20"/>
        </w:rPr>
        <w:t xml:space="preserve">A. </w:t>
      </w:r>
      <w:proofErr w:type="gramStart"/>
      <w:r w:rsidRPr="00C26D2D">
        <w:rPr>
          <w:rFonts w:ascii="Arial" w:eastAsia="Gulim" w:hAnsi="Arial" w:cs="Arial"/>
          <w:b/>
          <w:bCs/>
          <w:color w:val="333333"/>
          <w:kern w:val="0"/>
          <w:szCs w:val="20"/>
        </w:rPr>
        <w:t>tell</w:t>
      </w:r>
      <w:proofErr w:type="gramEnd"/>
      <w:r w:rsidRPr="00C26D2D">
        <w:rPr>
          <w:rFonts w:ascii="Arial" w:eastAsia="Gulim" w:hAnsi="Arial" w:cs="Arial"/>
          <w:b/>
          <w:bCs/>
          <w:color w:val="333333"/>
          <w:kern w:val="0"/>
          <w:szCs w:val="20"/>
        </w:rPr>
        <w:t xml:space="preserve"> </w:t>
      </w:r>
      <w:proofErr w:type="spellStart"/>
      <w:r w:rsidRPr="00C26D2D">
        <w:rPr>
          <w:rFonts w:ascii="Arial" w:eastAsia="Gulim" w:hAnsi="Arial" w:cs="Arial"/>
          <w:b/>
          <w:bCs/>
          <w:color w:val="333333"/>
          <w:kern w:val="0"/>
          <w:szCs w:val="20"/>
        </w:rPr>
        <w:t>apartB</w:t>
      </w:r>
      <w:proofErr w:type="spellEnd"/>
      <w:r w:rsidRPr="00C26D2D">
        <w:rPr>
          <w:rFonts w:ascii="Arial" w:eastAsia="Gulim" w:hAnsi="Arial" w:cs="Arial"/>
          <w:b/>
          <w:bCs/>
          <w:color w:val="333333"/>
          <w:kern w:val="0"/>
          <w:szCs w:val="20"/>
        </w:rPr>
        <w:t xml:space="preserve">. </w:t>
      </w:r>
      <w:proofErr w:type="gramStart"/>
      <w:r w:rsidRPr="00C26D2D">
        <w:rPr>
          <w:rFonts w:ascii="Arial" w:eastAsia="Gulim" w:hAnsi="Arial" w:cs="Arial"/>
          <w:b/>
          <w:bCs/>
          <w:color w:val="333333"/>
          <w:kern w:val="0"/>
          <w:szCs w:val="20"/>
        </w:rPr>
        <w:t>say</w:t>
      </w:r>
      <w:proofErr w:type="gramEnd"/>
      <w:r w:rsidRPr="00C26D2D">
        <w:rPr>
          <w:rFonts w:ascii="Arial" w:eastAsia="Gulim" w:hAnsi="Arial" w:cs="Arial"/>
          <w:b/>
          <w:bCs/>
          <w:color w:val="333333"/>
          <w:kern w:val="0"/>
          <w:szCs w:val="20"/>
        </w:rPr>
        <w:t xml:space="preserve"> </w:t>
      </w:r>
      <w:proofErr w:type="spellStart"/>
      <w:r w:rsidRPr="00C26D2D">
        <w:rPr>
          <w:rFonts w:ascii="Arial" w:eastAsia="Gulim" w:hAnsi="Arial" w:cs="Arial"/>
          <w:b/>
          <w:bCs/>
          <w:color w:val="333333"/>
          <w:kern w:val="0"/>
          <w:szCs w:val="20"/>
        </w:rPr>
        <w:t>apartC</w:t>
      </w:r>
      <w:proofErr w:type="spellEnd"/>
      <w:r w:rsidRPr="00C26D2D">
        <w:rPr>
          <w:rFonts w:ascii="Arial" w:eastAsia="Gulim" w:hAnsi="Arial" w:cs="Arial"/>
          <w:b/>
          <w:bCs/>
          <w:color w:val="333333"/>
          <w:kern w:val="0"/>
          <w:szCs w:val="20"/>
        </w:rPr>
        <w:t xml:space="preserve">. </w:t>
      </w:r>
      <w:proofErr w:type="gramStart"/>
      <w:r w:rsidRPr="00C26D2D">
        <w:rPr>
          <w:rFonts w:ascii="Arial" w:eastAsia="Gulim" w:hAnsi="Arial" w:cs="Arial"/>
          <w:b/>
          <w:bCs/>
          <w:color w:val="333333"/>
          <w:kern w:val="0"/>
          <w:szCs w:val="20"/>
        </w:rPr>
        <w:t>speak</w:t>
      </w:r>
      <w:proofErr w:type="gramEnd"/>
      <w:r w:rsidRPr="00C26D2D">
        <w:rPr>
          <w:rFonts w:ascii="Arial" w:eastAsia="Gulim" w:hAnsi="Arial" w:cs="Arial"/>
          <w:b/>
          <w:bCs/>
          <w:color w:val="333333"/>
          <w:kern w:val="0"/>
          <w:szCs w:val="20"/>
        </w:rPr>
        <w:t xml:space="preserve"> apart </w:t>
      </w:r>
    </w:p>
    <w:p w:rsidR="00C26D2D" w:rsidRPr="00C26D2D" w:rsidRDefault="00C26D2D" w:rsidP="00C26D2D">
      <w:pPr>
        <w:widowControl/>
        <w:shd w:val="clear" w:color="auto" w:fill="FFFFFF"/>
        <w:wordWrap/>
        <w:autoSpaceDE/>
        <w:autoSpaceDN/>
        <w:spacing w:after="240" w:line="300" w:lineRule="atLeast"/>
        <w:jc w:val="left"/>
        <w:rPr>
          <w:rFonts w:ascii="Arial" w:eastAsia="Gulim" w:hAnsi="Arial" w:cs="Arial"/>
          <w:color w:val="333333"/>
          <w:kern w:val="0"/>
          <w:szCs w:val="20"/>
        </w:rPr>
      </w:pPr>
      <w:r w:rsidRPr="00C26D2D">
        <w:rPr>
          <w:rFonts w:ascii="Arial" w:eastAsia="Gulim" w:hAnsi="Arial" w:cs="Arial"/>
          <w:b/>
          <w:bCs/>
          <w:color w:val="333333"/>
          <w:kern w:val="0"/>
          <w:szCs w:val="20"/>
        </w:rPr>
        <w:t>12)</w:t>
      </w:r>
      <w:r w:rsidRPr="00C26D2D">
        <w:rPr>
          <w:rFonts w:ascii="Arial" w:eastAsia="Gulim" w:hAnsi="Arial" w:cs="Arial"/>
          <w:color w:val="333333"/>
          <w:kern w:val="0"/>
          <w:szCs w:val="20"/>
        </w:rPr>
        <w:t xml:space="preserve"> My friends and I enjoy doing many of the same things. In that respect, we have a lot </w:t>
      </w:r>
      <w:r w:rsidRPr="00C26D2D">
        <w:rPr>
          <w:rFonts w:ascii="Arial" w:eastAsia="Gulim" w:hAnsi="Arial" w:cs="Arial"/>
          <w:b/>
          <w:bCs/>
          <w:color w:val="CC0000"/>
          <w:kern w:val="0"/>
          <w:szCs w:val="20"/>
        </w:rPr>
        <w:t>in common</w:t>
      </w:r>
      <w:r w:rsidRPr="00C26D2D">
        <w:rPr>
          <w:rFonts w:ascii="Arial" w:eastAsia="Gulim" w:hAnsi="Arial" w:cs="Arial"/>
          <w:color w:val="333333"/>
          <w:kern w:val="0"/>
          <w:szCs w:val="20"/>
        </w:rPr>
        <w:t>.</w:t>
      </w:r>
    </w:p>
    <w:p w:rsidR="00C26D2D" w:rsidRPr="00C26D2D" w:rsidRDefault="00C26D2D" w:rsidP="00C26D2D">
      <w:pPr>
        <w:widowControl/>
        <w:shd w:val="clear" w:color="auto" w:fill="FFFFFF"/>
        <w:wordWrap/>
        <w:autoSpaceDE/>
        <w:autoSpaceDN/>
        <w:spacing w:after="450" w:line="300" w:lineRule="atLeast"/>
        <w:jc w:val="left"/>
        <w:rPr>
          <w:rFonts w:ascii="Arial" w:eastAsia="Gulim" w:hAnsi="Arial" w:cs="Arial"/>
          <w:b/>
          <w:bCs/>
          <w:color w:val="333333"/>
          <w:kern w:val="0"/>
          <w:szCs w:val="20"/>
        </w:rPr>
      </w:pPr>
      <w:proofErr w:type="gramStart"/>
      <w:r w:rsidRPr="00C26D2D">
        <w:rPr>
          <w:rFonts w:ascii="Arial" w:eastAsia="Gulim" w:hAnsi="Arial" w:cs="Arial"/>
          <w:b/>
          <w:bCs/>
          <w:color w:val="333333"/>
          <w:kern w:val="0"/>
          <w:szCs w:val="20"/>
        </w:rPr>
        <w:t xml:space="preserve">A. in </w:t>
      </w:r>
      <w:proofErr w:type="spellStart"/>
      <w:r w:rsidRPr="00C26D2D">
        <w:rPr>
          <w:rFonts w:ascii="Arial" w:eastAsia="Gulim" w:hAnsi="Arial" w:cs="Arial"/>
          <w:b/>
          <w:bCs/>
          <w:color w:val="333333"/>
          <w:kern w:val="0"/>
          <w:szCs w:val="20"/>
        </w:rPr>
        <w:t>similarB</w:t>
      </w:r>
      <w:proofErr w:type="spellEnd"/>
      <w:r w:rsidRPr="00C26D2D">
        <w:rPr>
          <w:rFonts w:ascii="Arial" w:eastAsia="Gulim" w:hAnsi="Arial" w:cs="Arial"/>
          <w:b/>
          <w:bCs/>
          <w:color w:val="333333"/>
          <w:kern w:val="0"/>
          <w:szCs w:val="20"/>
        </w:rPr>
        <w:t>.</w:t>
      </w:r>
      <w:proofErr w:type="gramEnd"/>
      <w:r w:rsidRPr="00C26D2D">
        <w:rPr>
          <w:rFonts w:ascii="Arial" w:eastAsia="Gulim" w:hAnsi="Arial" w:cs="Arial"/>
          <w:b/>
          <w:bCs/>
          <w:color w:val="333333"/>
          <w:kern w:val="0"/>
          <w:szCs w:val="20"/>
        </w:rPr>
        <w:t xml:space="preserve"> </w:t>
      </w:r>
      <w:proofErr w:type="gramStart"/>
      <w:r w:rsidRPr="00C26D2D">
        <w:rPr>
          <w:rFonts w:ascii="Arial" w:eastAsia="Gulim" w:hAnsi="Arial" w:cs="Arial"/>
          <w:b/>
          <w:bCs/>
          <w:color w:val="333333"/>
          <w:kern w:val="0"/>
          <w:szCs w:val="20"/>
        </w:rPr>
        <w:t>in</w:t>
      </w:r>
      <w:proofErr w:type="gramEnd"/>
      <w:r w:rsidRPr="00C26D2D">
        <w:rPr>
          <w:rFonts w:ascii="Arial" w:eastAsia="Gulim" w:hAnsi="Arial" w:cs="Arial"/>
          <w:b/>
          <w:bCs/>
          <w:color w:val="333333"/>
          <w:kern w:val="0"/>
          <w:szCs w:val="20"/>
        </w:rPr>
        <w:t xml:space="preserve"> </w:t>
      </w:r>
      <w:proofErr w:type="spellStart"/>
      <w:r w:rsidRPr="00C26D2D">
        <w:rPr>
          <w:rFonts w:ascii="Arial" w:eastAsia="Gulim" w:hAnsi="Arial" w:cs="Arial"/>
          <w:b/>
          <w:bCs/>
          <w:color w:val="333333"/>
          <w:kern w:val="0"/>
          <w:szCs w:val="20"/>
        </w:rPr>
        <w:t>particularC</w:t>
      </w:r>
      <w:proofErr w:type="spellEnd"/>
      <w:r w:rsidRPr="00C26D2D">
        <w:rPr>
          <w:rFonts w:ascii="Arial" w:eastAsia="Gulim" w:hAnsi="Arial" w:cs="Arial"/>
          <w:b/>
          <w:bCs/>
          <w:color w:val="333333"/>
          <w:kern w:val="0"/>
          <w:szCs w:val="20"/>
        </w:rPr>
        <w:t xml:space="preserve">. </w:t>
      </w:r>
      <w:proofErr w:type="gramStart"/>
      <w:r w:rsidRPr="00C26D2D">
        <w:rPr>
          <w:rFonts w:ascii="Arial" w:eastAsia="Gulim" w:hAnsi="Arial" w:cs="Arial"/>
          <w:b/>
          <w:bCs/>
          <w:color w:val="333333"/>
          <w:kern w:val="0"/>
          <w:szCs w:val="20"/>
        </w:rPr>
        <w:t>in</w:t>
      </w:r>
      <w:proofErr w:type="gramEnd"/>
      <w:r w:rsidRPr="00C26D2D">
        <w:rPr>
          <w:rFonts w:ascii="Arial" w:eastAsia="Gulim" w:hAnsi="Arial" w:cs="Arial"/>
          <w:b/>
          <w:bCs/>
          <w:color w:val="333333"/>
          <w:kern w:val="0"/>
          <w:szCs w:val="20"/>
        </w:rPr>
        <w:t xml:space="preserve"> common </w:t>
      </w:r>
    </w:p>
    <w:p w:rsidR="00C26D2D" w:rsidRPr="00C26D2D" w:rsidRDefault="00C26D2D" w:rsidP="00C26D2D">
      <w:pPr>
        <w:widowControl/>
        <w:shd w:val="clear" w:color="auto" w:fill="FFFFFF"/>
        <w:wordWrap/>
        <w:autoSpaceDE/>
        <w:autoSpaceDN/>
        <w:spacing w:after="240" w:line="300" w:lineRule="atLeast"/>
        <w:jc w:val="left"/>
        <w:rPr>
          <w:rFonts w:ascii="Arial" w:eastAsia="Gulim" w:hAnsi="Arial" w:cs="Arial"/>
          <w:color w:val="333333"/>
          <w:kern w:val="0"/>
          <w:szCs w:val="20"/>
        </w:rPr>
      </w:pPr>
      <w:r w:rsidRPr="00C26D2D">
        <w:rPr>
          <w:rFonts w:ascii="Arial" w:eastAsia="Gulim" w:hAnsi="Arial" w:cs="Arial"/>
          <w:b/>
          <w:bCs/>
          <w:color w:val="333333"/>
          <w:kern w:val="0"/>
          <w:szCs w:val="20"/>
        </w:rPr>
        <w:t>13)</w:t>
      </w:r>
      <w:r w:rsidRPr="00C26D2D">
        <w:rPr>
          <w:rFonts w:ascii="Arial" w:eastAsia="Gulim" w:hAnsi="Arial" w:cs="Arial"/>
          <w:color w:val="333333"/>
          <w:kern w:val="0"/>
          <w:szCs w:val="20"/>
        </w:rPr>
        <w:t xml:space="preserve"> There seems to be a large </w:t>
      </w:r>
      <w:r w:rsidRPr="00C26D2D">
        <w:rPr>
          <w:rFonts w:ascii="Arial" w:eastAsia="Gulim" w:hAnsi="Arial" w:cs="Arial"/>
          <w:b/>
          <w:bCs/>
          <w:color w:val="CC0000"/>
          <w:kern w:val="0"/>
          <w:szCs w:val="20"/>
        </w:rPr>
        <w:t>discrepancy</w:t>
      </w:r>
      <w:r w:rsidRPr="00C26D2D">
        <w:rPr>
          <w:rFonts w:ascii="Arial" w:eastAsia="Gulim" w:hAnsi="Arial" w:cs="Arial"/>
          <w:color w:val="333333"/>
          <w:kern w:val="0"/>
          <w:szCs w:val="20"/>
        </w:rPr>
        <w:t xml:space="preserve"> between the number of people employed in service industries, and those employed in the primary sector.</w:t>
      </w:r>
    </w:p>
    <w:p w:rsidR="00C26D2D" w:rsidRPr="00C26D2D" w:rsidRDefault="00C26D2D" w:rsidP="00C26D2D">
      <w:pPr>
        <w:widowControl/>
        <w:shd w:val="clear" w:color="auto" w:fill="FFFFFF"/>
        <w:wordWrap/>
        <w:autoSpaceDE/>
        <w:autoSpaceDN/>
        <w:spacing w:after="450" w:line="300" w:lineRule="atLeast"/>
        <w:jc w:val="left"/>
        <w:rPr>
          <w:rFonts w:ascii="Arial" w:eastAsia="Gulim" w:hAnsi="Arial" w:cs="Arial"/>
          <w:b/>
          <w:bCs/>
          <w:color w:val="333333"/>
          <w:kern w:val="0"/>
          <w:szCs w:val="20"/>
        </w:rPr>
      </w:pPr>
      <w:proofErr w:type="gramStart"/>
      <w:r w:rsidRPr="00C26D2D">
        <w:rPr>
          <w:rFonts w:ascii="Arial" w:eastAsia="Gulim" w:hAnsi="Arial" w:cs="Arial"/>
          <w:b/>
          <w:bCs/>
          <w:color w:val="333333"/>
          <w:kern w:val="0"/>
          <w:szCs w:val="20"/>
        </w:rPr>
        <w:t xml:space="preserve">A. </w:t>
      </w:r>
      <w:proofErr w:type="spellStart"/>
      <w:r w:rsidRPr="00C26D2D">
        <w:rPr>
          <w:rFonts w:ascii="Arial" w:eastAsia="Gulim" w:hAnsi="Arial" w:cs="Arial"/>
          <w:b/>
          <w:bCs/>
          <w:color w:val="333333"/>
          <w:kern w:val="0"/>
          <w:szCs w:val="20"/>
        </w:rPr>
        <w:t>discriminateB</w:t>
      </w:r>
      <w:proofErr w:type="spellEnd"/>
      <w:r w:rsidRPr="00C26D2D">
        <w:rPr>
          <w:rFonts w:ascii="Arial" w:eastAsia="Gulim" w:hAnsi="Arial" w:cs="Arial"/>
          <w:b/>
          <w:bCs/>
          <w:color w:val="333333"/>
          <w:kern w:val="0"/>
          <w:szCs w:val="20"/>
        </w:rPr>
        <w:t>.</w:t>
      </w:r>
      <w:proofErr w:type="gramEnd"/>
      <w:r w:rsidRPr="00C26D2D">
        <w:rPr>
          <w:rFonts w:ascii="Arial" w:eastAsia="Gulim" w:hAnsi="Arial" w:cs="Arial"/>
          <w:b/>
          <w:bCs/>
          <w:color w:val="333333"/>
          <w:kern w:val="0"/>
          <w:szCs w:val="20"/>
        </w:rPr>
        <w:t xml:space="preserve"> </w:t>
      </w:r>
      <w:proofErr w:type="spellStart"/>
      <w:proofErr w:type="gramStart"/>
      <w:r w:rsidRPr="00C26D2D">
        <w:rPr>
          <w:rFonts w:ascii="Arial" w:eastAsia="Gulim" w:hAnsi="Arial" w:cs="Arial"/>
          <w:b/>
          <w:bCs/>
          <w:color w:val="333333"/>
          <w:kern w:val="0"/>
          <w:szCs w:val="20"/>
        </w:rPr>
        <w:t>discretionC</w:t>
      </w:r>
      <w:proofErr w:type="spellEnd"/>
      <w:proofErr w:type="gramEnd"/>
      <w:r w:rsidRPr="00C26D2D">
        <w:rPr>
          <w:rFonts w:ascii="Arial" w:eastAsia="Gulim" w:hAnsi="Arial" w:cs="Arial"/>
          <w:b/>
          <w:bCs/>
          <w:color w:val="333333"/>
          <w:kern w:val="0"/>
          <w:szCs w:val="20"/>
        </w:rPr>
        <w:t xml:space="preserve">. </w:t>
      </w:r>
      <w:proofErr w:type="gramStart"/>
      <w:r w:rsidRPr="00C26D2D">
        <w:rPr>
          <w:rFonts w:ascii="Arial" w:eastAsia="Gulim" w:hAnsi="Arial" w:cs="Arial"/>
          <w:b/>
          <w:bCs/>
          <w:color w:val="333333"/>
          <w:kern w:val="0"/>
          <w:szCs w:val="20"/>
        </w:rPr>
        <w:t>discrepancy</w:t>
      </w:r>
      <w:proofErr w:type="gramEnd"/>
      <w:r w:rsidRPr="00C26D2D">
        <w:rPr>
          <w:rFonts w:ascii="Arial" w:eastAsia="Gulim" w:hAnsi="Arial" w:cs="Arial"/>
          <w:b/>
          <w:bCs/>
          <w:color w:val="333333"/>
          <w:kern w:val="0"/>
          <w:szCs w:val="20"/>
        </w:rPr>
        <w:t xml:space="preserve"> </w:t>
      </w:r>
    </w:p>
    <w:p w:rsidR="00C26D2D" w:rsidRPr="00C26D2D" w:rsidRDefault="00C26D2D" w:rsidP="00C26D2D">
      <w:pPr>
        <w:widowControl/>
        <w:shd w:val="clear" w:color="auto" w:fill="FFFFFF"/>
        <w:wordWrap/>
        <w:autoSpaceDE/>
        <w:autoSpaceDN/>
        <w:spacing w:after="240" w:line="300" w:lineRule="atLeast"/>
        <w:jc w:val="left"/>
        <w:rPr>
          <w:rFonts w:ascii="Arial" w:eastAsia="Gulim" w:hAnsi="Arial" w:cs="Arial"/>
          <w:color w:val="333333"/>
          <w:kern w:val="0"/>
          <w:szCs w:val="20"/>
        </w:rPr>
      </w:pPr>
      <w:r w:rsidRPr="00C26D2D">
        <w:rPr>
          <w:rFonts w:ascii="Arial" w:eastAsia="Gulim" w:hAnsi="Arial" w:cs="Arial"/>
          <w:b/>
          <w:bCs/>
          <w:color w:val="333333"/>
          <w:kern w:val="0"/>
          <w:szCs w:val="20"/>
        </w:rPr>
        <w:t>14)</w:t>
      </w:r>
      <w:r w:rsidRPr="00C26D2D">
        <w:rPr>
          <w:rFonts w:ascii="Arial" w:eastAsia="Gulim" w:hAnsi="Arial" w:cs="Arial"/>
          <w:color w:val="333333"/>
          <w:kern w:val="0"/>
          <w:szCs w:val="20"/>
        </w:rPr>
        <w:t xml:space="preserve"> British and Australian people share the same language, but in other respects they are as different as </w:t>
      </w:r>
      <w:r w:rsidRPr="00C26D2D">
        <w:rPr>
          <w:rFonts w:ascii="Arial" w:eastAsia="Gulim" w:hAnsi="Arial" w:cs="Arial"/>
          <w:b/>
          <w:bCs/>
          <w:color w:val="CC0000"/>
          <w:kern w:val="0"/>
          <w:szCs w:val="20"/>
        </w:rPr>
        <w:t>cats and dogs</w:t>
      </w:r>
      <w:r w:rsidRPr="00C26D2D">
        <w:rPr>
          <w:rFonts w:ascii="Arial" w:eastAsia="Gulim" w:hAnsi="Arial" w:cs="Arial"/>
          <w:color w:val="333333"/>
          <w:kern w:val="0"/>
          <w:szCs w:val="20"/>
        </w:rPr>
        <w:t>.</w:t>
      </w:r>
    </w:p>
    <w:p w:rsidR="00C26D2D" w:rsidRPr="00C26D2D" w:rsidRDefault="00C26D2D" w:rsidP="00C26D2D">
      <w:pPr>
        <w:widowControl/>
        <w:shd w:val="clear" w:color="auto" w:fill="FFFFFF"/>
        <w:wordWrap/>
        <w:autoSpaceDE/>
        <w:autoSpaceDN/>
        <w:spacing w:after="450" w:line="300" w:lineRule="atLeast"/>
        <w:jc w:val="left"/>
        <w:rPr>
          <w:rFonts w:ascii="Arial" w:eastAsia="Gulim" w:hAnsi="Arial" w:cs="Arial"/>
          <w:b/>
          <w:bCs/>
          <w:color w:val="333333"/>
          <w:kern w:val="0"/>
          <w:szCs w:val="20"/>
        </w:rPr>
      </w:pPr>
      <w:proofErr w:type="gramStart"/>
      <w:r w:rsidRPr="00C26D2D">
        <w:rPr>
          <w:rFonts w:ascii="Arial" w:eastAsia="Gulim" w:hAnsi="Arial" w:cs="Arial"/>
          <w:b/>
          <w:bCs/>
          <w:color w:val="333333"/>
          <w:kern w:val="0"/>
          <w:szCs w:val="20"/>
        </w:rPr>
        <w:t xml:space="preserve">A. cats and </w:t>
      </w:r>
      <w:proofErr w:type="spellStart"/>
      <w:r w:rsidRPr="00C26D2D">
        <w:rPr>
          <w:rFonts w:ascii="Arial" w:eastAsia="Gulim" w:hAnsi="Arial" w:cs="Arial"/>
          <w:b/>
          <w:bCs/>
          <w:color w:val="333333"/>
          <w:kern w:val="0"/>
          <w:szCs w:val="20"/>
        </w:rPr>
        <w:t>dogsB</w:t>
      </w:r>
      <w:proofErr w:type="spellEnd"/>
      <w:r w:rsidRPr="00C26D2D">
        <w:rPr>
          <w:rFonts w:ascii="Arial" w:eastAsia="Gulim" w:hAnsi="Arial" w:cs="Arial"/>
          <w:b/>
          <w:bCs/>
          <w:color w:val="333333"/>
          <w:kern w:val="0"/>
          <w:szCs w:val="20"/>
        </w:rPr>
        <w:t>.</w:t>
      </w:r>
      <w:proofErr w:type="gramEnd"/>
      <w:r w:rsidRPr="00C26D2D">
        <w:rPr>
          <w:rFonts w:ascii="Arial" w:eastAsia="Gulim" w:hAnsi="Arial" w:cs="Arial"/>
          <w:b/>
          <w:bCs/>
          <w:color w:val="333333"/>
          <w:kern w:val="0"/>
          <w:szCs w:val="20"/>
        </w:rPr>
        <w:t xml:space="preserve"> </w:t>
      </w:r>
      <w:proofErr w:type="gramStart"/>
      <w:r w:rsidRPr="00C26D2D">
        <w:rPr>
          <w:rFonts w:ascii="Arial" w:eastAsia="Gulim" w:hAnsi="Arial" w:cs="Arial"/>
          <w:b/>
          <w:bCs/>
          <w:color w:val="333333"/>
          <w:kern w:val="0"/>
          <w:szCs w:val="20"/>
        </w:rPr>
        <w:t>chalk</w:t>
      </w:r>
      <w:proofErr w:type="gramEnd"/>
      <w:r w:rsidRPr="00C26D2D">
        <w:rPr>
          <w:rFonts w:ascii="Arial" w:eastAsia="Gulim" w:hAnsi="Arial" w:cs="Arial"/>
          <w:b/>
          <w:bCs/>
          <w:color w:val="333333"/>
          <w:kern w:val="0"/>
          <w:szCs w:val="20"/>
        </w:rPr>
        <w:t xml:space="preserve"> and </w:t>
      </w:r>
      <w:proofErr w:type="spellStart"/>
      <w:r w:rsidRPr="00C26D2D">
        <w:rPr>
          <w:rFonts w:ascii="Arial" w:eastAsia="Gulim" w:hAnsi="Arial" w:cs="Arial"/>
          <w:b/>
          <w:bCs/>
          <w:color w:val="333333"/>
          <w:kern w:val="0"/>
          <w:szCs w:val="20"/>
        </w:rPr>
        <w:t>cheeseC</w:t>
      </w:r>
      <w:proofErr w:type="spellEnd"/>
      <w:r w:rsidRPr="00C26D2D">
        <w:rPr>
          <w:rFonts w:ascii="Arial" w:eastAsia="Gulim" w:hAnsi="Arial" w:cs="Arial"/>
          <w:b/>
          <w:bCs/>
          <w:color w:val="333333"/>
          <w:kern w:val="0"/>
          <w:szCs w:val="20"/>
        </w:rPr>
        <w:t xml:space="preserve">. </w:t>
      </w:r>
      <w:proofErr w:type="gramStart"/>
      <w:r w:rsidRPr="00C26D2D">
        <w:rPr>
          <w:rFonts w:ascii="Arial" w:eastAsia="Gulim" w:hAnsi="Arial" w:cs="Arial"/>
          <w:b/>
          <w:bCs/>
          <w:color w:val="333333"/>
          <w:kern w:val="0"/>
          <w:szCs w:val="20"/>
        </w:rPr>
        <w:t>salt</w:t>
      </w:r>
      <w:proofErr w:type="gramEnd"/>
      <w:r w:rsidRPr="00C26D2D">
        <w:rPr>
          <w:rFonts w:ascii="Arial" w:eastAsia="Gulim" w:hAnsi="Arial" w:cs="Arial"/>
          <w:b/>
          <w:bCs/>
          <w:color w:val="333333"/>
          <w:kern w:val="0"/>
          <w:szCs w:val="20"/>
        </w:rPr>
        <w:t xml:space="preserve"> and pepper </w:t>
      </w:r>
    </w:p>
    <w:p w:rsidR="00C26D2D" w:rsidRPr="00C26D2D" w:rsidRDefault="00C26D2D" w:rsidP="00C26D2D">
      <w:pPr>
        <w:widowControl/>
        <w:shd w:val="clear" w:color="auto" w:fill="FFFFFF"/>
        <w:wordWrap/>
        <w:autoSpaceDE/>
        <w:autoSpaceDN/>
        <w:spacing w:after="240" w:line="300" w:lineRule="atLeast"/>
        <w:jc w:val="left"/>
        <w:rPr>
          <w:rFonts w:ascii="Arial" w:eastAsia="Gulim" w:hAnsi="Arial" w:cs="Arial"/>
          <w:color w:val="333333"/>
          <w:kern w:val="0"/>
          <w:szCs w:val="20"/>
        </w:rPr>
      </w:pPr>
      <w:r w:rsidRPr="00C26D2D">
        <w:rPr>
          <w:rFonts w:ascii="Arial" w:eastAsia="Gulim" w:hAnsi="Arial" w:cs="Arial"/>
          <w:b/>
          <w:bCs/>
          <w:color w:val="333333"/>
          <w:kern w:val="0"/>
          <w:szCs w:val="20"/>
        </w:rPr>
        <w:t>15)</w:t>
      </w:r>
      <w:r w:rsidRPr="00C26D2D">
        <w:rPr>
          <w:rFonts w:ascii="Arial" w:eastAsia="Gulim" w:hAnsi="Arial" w:cs="Arial"/>
          <w:color w:val="333333"/>
          <w:kern w:val="0"/>
          <w:szCs w:val="20"/>
        </w:rPr>
        <w:t xml:space="preserve"> Britain's economy is largely based on its industry, </w:t>
      </w:r>
      <w:r w:rsidRPr="00C26D2D">
        <w:rPr>
          <w:rFonts w:ascii="Arial" w:eastAsia="Gulim" w:hAnsi="Arial" w:cs="Arial"/>
          <w:b/>
          <w:bCs/>
          <w:color w:val="CC0000"/>
          <w:kern w:val="0"/>
          <w:szCs w:val="20"/>
        </w:rPr>
        <w:t>whereas</w:t>
      </w:r>
      <w:r w:rsidRPr="00C26D2D">
        <w:rPr>
          <w:rFonts w:ascii="Arial" w:eastAsia="Gulim" w:hAnsi="Arial" w:cs="Arial"/>
          <w:color w:val="333333"/>
          <w:kern w:val="0"/>
          <w:szCs w:val="20"/>
        </w:rPr>
        <w:t xml:space="preserve"> a few hundred years ago it was an agrarian country.</w:t>
      </w:r>
    </w:p>
    <w:p w:rsidR="00C26D2D" w:rsidRPr="00C26D2D" w:rsidRDefault="00C26D2D" w:rsidP="00C26D2D">
      <w:pPr>
        <w:widowControl/>
        <w:shd w:val="clear" w:color="auto" w:fill="FFFFFF"/>
        <w:wordWrap/>
        <w:autoSpaceDE/>
        <w:autoSpaceDN/>
        <w:spacing w:after="300" w:line="300" w:lineRule="atLeast"/>
        <w:jc w:val="left"/>
        <w:rPr>
          <w:rFonts w:ascii="Arial" w:eastAsia="Gulim" w:hAnsi="Arial" w:cs="Arial"/>
          <w:b/>
          <w:bCs/>
          <w:color w:val="333333"/>
          <w:kern w:val="0"/>
          <w:szCs w:val="20"/>
        </w:rPr>
      </w:pPr>
      <w:proofErr w:type="gramStart"/>
      <w:r w:rsidRPr="00C26D2D">
        <w:rPr>
          <w:rFonts w:ascii="Arial" w:eastAsia="Gulim" w:hAnsi="Arial" w:cs="Arial"/>
          <w:b/>
          <w:bCs/>
          <w:color w:val="333333"/>
          <w:kern w:val="0"/>
          <w:szCs w:val="20"/>
        </w:rPr>
        <w:t xml:space="preserve">A. </w:t>
      </w:r>
      <w:proofErr w:type="spellStart"/>
      <w:r w:rsidRPr="00C26D2D">
        <w:rPr>
          <w:rFonts w:ascii="Arial" w:eastAsia="Gulim" w:hAnsi="Arial" w:cs="Arial"/>
          <w:b/>
          <w:bCs/>
          <w:color w:val="333333"/>
          <w:kern w:val="0"/>
          <w:szCs w:val="20"/>
        </w:rPr>
        <w:t>whereforeB</w:t>
      </w:r>
      <w:proofErr w:type="spellEnd"/>
      <w:r w:rsidRPr="00C26D2D">
        <w:rPr>
          <w:rFonts w:ascii="Arial" w:eastAsia="Gulim" w:hAnsi="Arial" w:cs="Arial"/>
          <w:b/>
          <w:bCs/>
          <w:color w:val="333333"/>
          <w:kern w:val="0"/>
          <w:szCs w:val="20"/>
        </w:rPr>
        <w:t>.</w:t>
      </w:r>
      <w:proofErr w:type="gramEnd"/>
      <w:r w:rsidRPr="00C26D2D">
        <w:rPr>
          <w:rFonts w:ascii="Arial" w:eastAsia="Gulim" w:hAnsi="Arial" w:cs="Arial"/>
          <w:b/>
          <w:bCs/>
          <w:color w:val="333333"/>
          <w:kern w:val="0"/>
          <w:szCs w:val="20"/>
        </w:rPr>
        <w:t xml:space="preserve"> </w:t>
      </w:r>
      <w:proofErr w:type="spellStart"/>
      <w:proofErr w:type="gramStart"/>
      <w:r w:rsidRPr="00C26D2D">
        <w:rPr>
          <w:rFonts w:ascii="Arial" w:eastAsia="Gulim" w:hAnsi="Arial" w:cs="Arial"/>
          <w:b/>
          <w:bCs/>
          <w:color w:val="333333"/>
          <w:kern w:val="0"/>
          <w:szCs w:val="20"/>
        </w:rPr>
        <w:t>whereasC</w:t>
      </w:r>
      <w:proofErr w:type="spellEnd"/>
      <w:proofErr w:type="gramEnd"/>
      <w:r w:rsidRPr="00C26D2D">
        <w:rPr>
          <w:rFonts w:ascii="Arial" w:eastAsia="Gulim" w:hAnsi="Arial" w:cs="Arial"/>
          <w:b/>
          <w:bCs/>
          <w:color w:val="333333"/>
          <w:kern w:val="0"/>
          <w:szCs w:val="20"/>
        </w:rPr>
        <w:t xml:space="preserve">. </w:t>
      </w:r>
      <w:proofErr w:type="gramStart"/>
      <w:r w:rsidRPr="00C26D2D">
        <w:rPr>
          <w:rFonts w:ascii="Arial" w:eastAsia="Gulim" w:hAnsi="Arial" w:cs="Arial"/>
          <w:b/>
          <w:bCs/>
          <w:color w:val="333333"/>
          <w:kern w:val="0"/>
          <w:szCs w:val="20"/>
        </w:rPr>
        <w:t>whereby</w:t>
      </w:r>
      <w:proofErr w:type="gramEnd"/>
      <w:r w:rsidRPr="00C26D2D">
        <w:rPr>
          <w:rFonts w:ascii="Arial" w:eastAsia="Gulim" w:hAnsi="Arial" w:cs="Arial"/>
          <w:b/>
          <w:bCs/>
          <w:color w:val="333333"/>
          <w:kern w:val="0"/>
          <w:szCs w:val="20"/>
        </w:rPr>
        <w:t xml:space="preserve"> </w:t>
      </w:r>
    </w:p>
    <w:p w:rsidR="00C26D2D" w:rsidRDefault="00C26D2D"/>
    <w:p w:rsidR="00C26D2D" w:rsidRDefault="00C26D2D"/>
    <w:p w:rsidR="00C26D2D" w:rsidRDefault="00C26D2D"/>
    <w:p w:rsidR="00C26D2D" w:rsidRDefault="00C26D2D"/>
    <w:p w:rsidR="00C26D2D" w:rsidRDefault="00C26D2D"/>
    <w:p w:rsidR="00C26D2D" w:rsidRDefault="00C26D2D"/>
    <w:p w:rsidR="00C26D2D" w:rsidRDefault="00C26D2D"/>
    <w:p w:rsidR="00C26D2D" w:rsidRDefault="00C26D2D"/>
    <w:p w:rsidR="00C26D2D" w:rsidRDefault="00C26D2D"/>
    <w:p w:rsidR="00C26D2D" w:rsidRDefault="00C26D2D"/>
    <w:p w:rsidR="00C26D2D" w:rsidRDefault="00C26D2D"/>
    <w:p w:rsidR="00C26D2D" w:rsidRDefault="00C26D2D"/>
    <w:p w:rsidR="00C26D2D" w:rsidRDefault="00C26D2D"/>
    <w:p w:rsidR="00C26D2D" w:rsidRDefault="00C26D2D"/>
    <w:p w:rsidR="00C26D2D" w:rsidRDefault="00C26D2D"/>
    <w:p w:rsidR="00C26D2D" w:rsidRDefault="00C26D2D"/>
    <w:p w:rsidR="00C26D2D" w:rsidRDefault="00C26D2D"/>
    <w:p w:rsidR="00C26D2D" w:rsidRDefault="00C26D2D"/>
    <w:p w:rsidR="00A436DE" w:rsidRDefault="00A436DE" w:rsidP="00C26D2D">
      <w:pPr>
        <w:widowControl/>
        <w:shd w:val="clear" w:color="auto" w:fill="FFFFFF"/>
        <w:wordWrap/>
        <w:autoSpaceDE/>
        <w:autoSpaceDN/>
        <w:spacing w:after="120" w:line="240" w:lineRule="auto"/>
        <w:jc w:val="left"/>
        <w:outlineLvl w:val="0"/>
        <w:rPr>
          <w:rFonts w:ascii="Arial" w:eastAsia="Gulim" w:hAnsi="Arial" w:cs="Arial"/>
          <w:b/>
          <w:bCs/>
          <w:color w:val="333333"/>
          <w:kern w:val="36"/>
          <w:sz w:val="27"/>
          <w:szCs w:val="27"/>
        </w:rPr>
      </w:pPr>
    </w:p>
    <w:p w:rsidR="00A436DE" w:rsidRDefault="00A436DE" w:rsidP="00C26D2D">
      <w:pPr>
        <w:widowControl/>
        <w:shd w:val="clear" w:color="auto" w:fill="FFFFFF"/>
        <w:wordWrap/>
        <w:autoSpaceDE/>
        <w:autoSpaceDN/>
        <w:spacing w:after="120" w:line="240" w:lineRule="auto"/>
        <w:jc w:val="left"/>
        <w:outlineLvl w:val="0"/>
        <w:rPr>
          <w:rFonts w:ascii="Arial" w:eastAsia="Gulim" w:hAnsi="Arial" w:cs="Arial"/>
          <w:b/>
          <w:bCs/>
          <w:color w:val="333333"/>
          <w:kern w:val="36"/>
          <w:sz w:val="27"/>
          <w:szCs w:val="27"/>
        </w:rPr>
      </w:pPr>
    </w:p>
    <w:p w:rsidR="00C26D2D" w:rsidRPr="00C26D2D" w:rsidRDefault="00C26D2D" w:rsidP="00C26D2D">
      <w:pPr>
        <w:widowControl/>
        <w:shd w:val="clear" w:color="auto" w:fill="FFFFFF"/>
        <w:wordWrap/>
        <w:autoSpaceDE/>
        <w:autoSpaceDN/>
        <w:spacing w:after="120" w:line="240" w:lineRule="auto"/>
        <w:jc w:val="left"/>
        <w:outlineLvl w:val="0"/>
        <w:rPr>
          <w:rFonts w:ascii="Arial" w:eastAsia="Gulim" w:hAnsi="Arial" w:cs="Arial"/>
          <w:b/>
          <w:bCs/>
          <w:color w:val="333333"/>
          <w:kern w:val="36"/>
          <w:sz w:val="27"/>
          <w:szCs w:val="27"/>
        </w:rPr>
      </w:pPr>
      <w:r w:rsidRPr="00C26D2D">
        <w:rPr>
          <w:rFonts w:ascii="Arial" w:eastAsia="Gulim" w:hAnsi="Arial" w:cs="Arial"/>
          <w:b/>
          <w:bCs/>
          <w:color w:val="333333"/>
          <w:kern w:val="36"/>
          <w:sz w:val="27"/>
          <w:szCs w:val="27"/>
        </w:rPr>
        <w:t>Vocabulary: Idioms</w:t>
      </w:r>
    </w:p>
    <w:p w:rsidR="00C26D2D" w:rsidRPr="00C26D2D" w:rsidRDefault="00C26D2D" w:rsidP="00C26D2D">
      <w:pPr>
        <w:widowControl/>
        <w:shd w:val="clear" w:color="auto" w:fill="FFFFFF"/>
        <w:wordWrap/>
        <w:autoSpaceDE/>
        <w:autoSpaceDN/>
        <w:spacing w:after="0" w:line="240" w:lineRule="auto"/>
        <w:jc w:val="left"/>
        <w:rPr>
          <w:rFonts w:ascii="Arial" w:eastAsia="Gulim" w:hAnsi="Arial" w:cs="Arial"/>
          <w:kern w:val="0"/>
          <w:sz w:val="24"/>
          <w:szCs w:val="24"/>
        </w:rPr>
      </w:pPr>
      <w:r w:rsidRPr="00C26D2D">
        <w:rPr>
          <w:rFonts w:ascii="Arial" w:eastAsia="Gulim" w:hAnsi="Arial" w:cs="Arial"/>
          <w:sz w:val="24"/>
          <w:szCs w:val="24"/>
        </w:rPr>
        <w:object w:dxaOrig="1440" w:dyaOrig="1440">
          <v:shape id="_x0000_i1089" type="#_x0000_t75" style="width:1in;height:18pt" o:ole="">
            <v:imagedata r:id="rId68" o:title=""/>
          </v:shape>
          <w:control r:id="rId69" w:name="DefaultOcxName11" w:shapeid="_x0000_i1089"/>
        </w:object>
      </w:r>
    </w:p>
    <w:p w:rsidR="00C26D2D" w:rsidRPr="00C26D2D" w:rsidRDefault="00C26D2D" w:rsidP="00C26D2D">
      <w:pPr>
        <w:widowControl/>
        <w:shd w:val="clear" w:color="auto" w:fill="FFFFFF"/>
        <w:wordWrap/>
        <w:autoSpaceDE/>
        <w:autoSpaceDN/>
        <w:spacing w:after="0" w:line="240" w:lineRule="auto"/>
        <w:jc w:val="left"/>
        <w:rPr>
          <w:rFonts w:ascii="Arial" w:eastAsia="Gulim" w:hAnsi="Arial" w:cs="Arial"/>
          <w:vanish/>
          <w:kern w:val="0"/>
          <w:sz w:val="24"/>
          <w:szCs w:val="24"/>
        </w:rPr>
      </w:pPr>
      <w:r w:rsidRPr="00C26D2D">
        <w:rPr>
          <w:rFonts w:ascii="Arial" w:eastAsia="Gulim" w:hAnsi="Arial" w:cs="Arial"/>
          <w:vanish/>
          <w:kern w:val="0"/>
          <w:sz w:val="24"/>
          <w:szCs w:val="24"/>
        </w:rPr>
        <w:t>s1~You can say that again!~s2~having said that~s3~there is something to be said for~s4~to say the least~s5~When all is said and done~s6~Needless to say~s7~That is to say~s8~have a say</w:t>
      </w:r>
    </w:p>
    <w:p w:rsidR="00C26D2D" w:rsidRPr="00C26D2D" w:rsidRDefault="00C26D2D" w:rsidP="00C26D2D">
      <w:pPr>
        <w:widowControl/>
        <w:shd w:val="clear" w:color="auto" w:fill="FFFFFF"/>
        <w:wordWrap/>
        <w:autoSpaceDE/>
        <w:autoSpaceDN/>
        <w:spacing w:after="0" w:line="240" w:lineRule="auto"/>
        <w:jc w:val="left"/>
        <w:rPr>
          <w:rFonts w:ascii="Arial" w:eastAsia="Gulim" w:hAnsi="Arial" w:cs="Arial"/>
          <w:vanish/>
          <w:kern w:val="0"/>
          <w:sz w:val="24"/>
          <w:szCs w:val="24"/>
        </w:rPr>
      </w:pPr>
      <w:r w:rsidRPr="00C26D2D">
        <w:rPr>
          <w:rFonts w:ascii="Arial" w:eastAsia="Gulim" w:hAnsi="Arial" w:cs="Arial"/>
          <w:vanish/>
          <w:kern w:val="0"/>
          <w:sz w:val="24"/>
          <w:szCs w:val="24"/>
        </w:rPr>
        <w:t>s1~..............................~s2~....................~s3~....................~s4~....................~s5~....................~s6~....................~s7~....................~s8~....................</w:t>
      </w:r>
    </w:p>
    <w:p w:rsidR="00C26D2D" w:rsidRPr="00C26D2D" w:rsidRDefault="00C26D2D" w:rsidP="00C26D2D">
      <w:pPr>
        <w:widowControl/>
        <w:shd w:val="clear" w:color="auto" w:fill="FFFFFF"/>
        <w:wordWrap/>
        <w:autoSpaceDE/>
        <w:autoSpaceDN/>
        <w:spacing w:after="0" w:line="240" w:lineRule="auto"/>
        <w:jc w:val="left"/>
        <w:rPr>
          <w:rFonts w:ascii="Arial" w:eastAsia="Gulim" w:hAnsi="Arial" w:cs="Arial"/>
          <w:vanish/>
          <w:kern w:val="0"/>
          <w:sz w:val="24"/>
          <w:szCs w:val="24"/>
        </w:rPr>
      </w:pPr>
      <w:r w:rsidRPr="00C26D2D">
        <w:rPr>
          <w:rFonts w:ascii="Arial" w:eastAsia="Gulim" w:hAnsi="Arial" w:cs="Arial"/>
          <w:vanish/>
          <w:kern w:val="0"/>
          <w:sz w:val="24"/>
          <w:szCs w:val="24"/>
        </w:rPr>
        <w:t xml:space="preserve">s10~ </w:t>
      </w:r>
      <w:r w:rsidRPr="00C26D2D">
        <w:rPr>
          <w:rFonts w:ascii="Arial" w:eastAsia="Gulim" w:hAnsi="Arial" w:cs="Arial"/>
          <w:b/>
          <w:bCs/>
          <w:vanish/>
          <w:kern w:val="0"/>
          <w:sz w:val="24"/>
          <w:szCs w:val="24"/>
        </w:rPr>
        <w:t>1)</w:t>
      </w:r>
      <w:r w:rsidRPr="00C26D2D">
        <w:rPr>
          <w:rFonts w:ascii="Arial" w:eastAsia="Gulim" w:hAnsi="Arial" w:cs="Arial"/>
          <w:vanish/>
          <w:kern w:val="0"/>
          <w:sz w:val="24"/>
          <w:szCs w:val="24"/>
        </w:rPr>
        <w:t xml:space="preserve"> You can say that again! (= </w:t>
      </w:r>
      <w:r w:rsidRPr="00C26D2D">
        <w:rPr>
          <w:rFonts w:ascii="Arial" w:eastAsia="Gulim" w:hAnsi="Arial" w:cs="Arial"/>
          <w:i/>
          <w:iCs/>
          <w:vanish/>
          <w:kern w:val="0"/>
          <w:sz w:val="24"/>
          <w:szCs w:val="24"/>
        </w:rPr>
        <w:t>I totally agree with you</w:t>
      </w:r>
      <w:r w:rsidRPr="00C26D2D">
        <w:rPr>
          <w:rFonts w:ascii="Arial" w:eastAsia="Gulim" w:hAnsi="Arial" w:cs="Arial"/>
          <w:vanish/>
          <w:kern w:val="0"/>
          <w:sz w:val="24"/>
          <w:szCs w:val="24"/>
        </w:rPr>
        <w:t>)</w:t>
      </w:r>
      <w:r w:rsidRPr="00C26D2D">
        <w:rPr>
          <w:rFonts w:ascii="Arial" w:eastAsia="Gulim" w:hAnsi="Arial" w:cs="Arial"/>
          <w:vanish/>
          <w:kern w:val="0"/>
          <w:sz w:val="24"/>
          <w:szCs w:val="24"/>
        </w:rPr>
        <w:br/>
      </w:r>
      <w:r w:rsidRPr="00C26D2D">
        <w:rPr>
          <w:rFonts w:ascii="Arial" w:eastAsia="Gulim" w:hAnsi="Arial" w:cs="Arial"/>
          <w:b/>
          <w:bCs/>
          <w:vanish/>
          <w:kern w:val="0"/>
          <w:sz w:val="24"/>
          <w:szCs w:val="24"/>
        </w:rPr>
        <w:t>2)</w:t>
      </w:r>
      <w:r w:rsidRPr="00C26D2D">
        <w:rPr>
          <w:rFonts w:ascii="Arial" w:eastAsia="Gulim" w:hAnsi="Arial" w:cs="Arial"/>
          <w:vanish/>
          <w:kern w:val="0"/>
          <w:sz w:val="24"/>
          <w:szCs w:val="24"/>
        </w:rPr>
        <w:t xml:space="preserve"> having said that (= </w:t>
      </w:r>
      <w:r w:rsidRPr="00C26D2D">
        <w:rPr>
          <w:rFonts w:ascii="Arial" w:eastAsia="Gulim" w:hAnsi="Arial" w:cs="Arial"/>
          <w:i/>
          <w:iCs/>
          <w:vanish/>
          <w:kern w:val="0"/>
          <w:sz w:val="24"/>
          <w:szCs w:val="24"/>
        </w:rPr>
        <w:t>despite this</w:t>
      </w:r>
      <w:r w:rsidRPr="00C26D2D">
        <w:rPr>
          <w:rFonts w:ascii="Arial" w:eastAsia="Gulim" w:hAnsi="Arial" w:cs="Arial"/>
          <w:vanish/>
          <w:kern w:val="0"/>
          <w:sz w:val="24"/>
          <w:szCs w:val="24"/>
        </w:rPr>
        <w:t>)</w:t>
      </w:r>
      <w:r w:rsidRPr="00C26D2D">
        <w:rPr>
          <w:rFonts w:ascii="Arial" w:eastAsia="Gulim" w:hAnsi="Arial" w:cs="Arial"/>
          <w:vanish/>
          <w:kern w:val="0"/>
          <w:sz w:val="24"/>
          <w:szCs w:val="24"/>
        </w:rPr>
        <w:br/>
      </w:r>
      <w:r w:rsidRPr="00C26D2D">
        <w:rPr>
          <w:rFonts w:ascii="Arial" w:eastAsia="Gulim" w:hAnsi="Arial" w:cs="Arial"/>
          <w:b/>
          <w:bCs/>
          <w:vanish/>
          <w:kern w:val="0"/>
          <w:sz w:val="24"/>
          <w:szCs w:val="24"/>
        </w:rPr>
        <w:t>3)</w:t>
      </w:r>
      <w:r w:rsidRPr="00C26D2D">
        <w:rPr>
          <w:rFonts w:ascii="Arial" w:eastAsia="Gulim" w:hAnsi="Arial" w:cs="Arial"/>
          <w:vanish/>
          <w:kern w:val="0"/>
          <w:sz w:val="24"/>
          <w:szCs w:val="24"/>
        </w:rPr>
        <w:t xml:space="preserve"> there is something to be said for (= </w:t>
      </w:r>
      <w:r w:rsidRPr="00C26D2D">
        <w:rPr>
          <w:rFonts w:ascii="Arial" w:eastAsia="Gulim" w:hAnsi="Arial" w:cs="Arial"/>
          <w:i/>
          <w:iCs/>
          <w:vanish/>
          <w:kern w:val="0"/>
          <w:sz w:val="24"/>
          <w:szCs w:val="24"/>
        </w:rPr>
        <w:t>It has some advantages</w:t>
      </w:r>
      <w:r w:rsidRPr="00C26D2D">
        <w:rPr>
          <w:rFonts w:ascii="Arial" w:eastAsia="Gulim" w:hAnsi="Arial" w:cs="Arial"/>
          <w:vanish/>
          <w:kern w:val="0"/>
          <w:sz w:val="24"/>
          <w:szCs w:val="24"/>
        </w:rPr>
        <w:t>)</w:t>
      </w:r>
      <w:r w:rsidRPr="00C26D2D">
        <w:rPr>
          <w:rFonts w:ascii="Arial" w:eastAsia="Gulim" w:hAnsi="Arial" w:cs="Arial"/>
          <w:vanish/>
          <w:kern w:val="0"/>
          <w:sz w:val="24"/>
          <w:szCs w:val="24"/>
        </w:rPr>
        <w:br/>
      </w:r>
      <w:r w:rsidRPr="00C26D2D">
        <w:rPr>
          <w:rFonts w:ascii="Arial" w:eastAsia="Gulim" w:hAnsi="Arial" w:cs="Arial"/>
          <w:b/>
          <w:bCs/>
          <w:vanish/>
          <w:kern w:val="0"/>
          <w:sz w:val="24"/>
          <w:szCs w:val="24"/>
        </w:rPr>
        <w:t>4)</w:t>
      </w:r>
      <w:r w:rsidRPr="00C26D2D">
        <w:rPr>
          <w:rFonts w:ascii="Arial" w:eastAsia="Gulim" w:hAnsi="Arial" w:cs="Arial"/>
          <w:vanish/>
          <w:kern w:val="0"/>
          <w:sz w:val="24"/>
          <w:szCs w:val="24"/>
        </w:rPr>
        <w:t xml:space="preserve"> to say the least (= </w:t>
      </w:r>
      <w:r w:rsidRPr="00C26D2D">
        <w:rPr>
          <w:rFonts w:ascii="Arial" w:eastAsia="Gulim" w:hAnsi="Arial" w:cs="Arial"/>
          <w:i/>
          <w:iCs/>
          <w:vanish/>
          <w:kern w:val="0"/>
          <w:sz w:val="24"/>
          <w:szCs w:val="24"/>
        </w:rPr>
        <w:t>it is in fact even more important than I have just said</w:t>
      </w:r>
      <w:r w:rsidRPr="00C26D2D">
        <w:rPr>
          <w:rFonts w:ascii="Arial" w:eastAsia="Gulim" w:hAnsi="Arial" w:cs="Arial"/>
          <w:vanish/>
          <w:kern w:val="0"/>
          <w:sz w:val="24"/>
          <w:szCs w:val="24"/>
        </w:rPr>
        <w:t>)</w:t>
      </w:r>
      <w:r w:rsidRPr="00C26D2D">
        <w:rPr>
          <w:rFonts w:ascii="Arial" w:eastAsia="Gulim" w:hAnsi="Arial" w:cs="Arial"/>
          <w:vanish/>
          <w:kern w:val="0"/>
          <w:sz w:val="24"/>
          <w:szCs w:val="24"/>
        </w:rPr>
        <w:br/>
      </w:r>
      <w:r w:rsidRPr="00C26D2D">
        <w:rPr>
          <w:rFonts w:ascii="Arial" w:eastAsia="Gulim" w:hAnsi="Arial" w:cs="Arial"/>
          <w:b/>
          <w:bCs/>
          <w:vanish/>
          <w:kern w:val="0"/>
          <w:sz w:val="24"/>
          <w:szCs w:val="24"/>
        </w:rPr>
        <w:t>5)</w:t>
      </w:r>
      <w:r w:rsidRPr="00C26D2D">
        <w:rPr>
          <w:rFonts w:ascii="Arial" w:eastAsia="Gulim" w:hAnsi="Arial" w:cs="Arial"/>
          <w:vanish/>
          <w:kern w:val="0"/>
          <w:sz w:val="24"/>
          <w:szCs w:val="24"/>
        </w:rPr>
        <w:t xml:space="preserve"> When all is said and done (= </w:t>
      </w:r>
      <w:r w:rsidRPr="00C26D2D">
        <w:rPr>
          <w:rFonts w:ascii="Arial" w:eastAsia="Gulim" w:hAnsi="Arial" w:cs="Arial"/>
          <w:i/>
          <w:iCs/>
          <w:vanish/>
          <w:kern w:val="0"/>
          <w:sz w:val="24"/>
          <w:szCs w:val="24"/>
        </w:rPr>
        <w:t>After everything else; remember this</w:t>
      </w:r>
      <w:r w:rsidRPr="00C26D2D">
        <w:rPr>
          <w:rFonts w:ascii="Arial" w:eastAsia="Gulim" w:hAnsi="Arial" w:cs="Arial"/>
          <w:vanish/>
          <w:kern w:val="0"/>
          <w:sz w:val="24"/>
          <w:szCs w:val="24"/>
        </w:rPr>
        <w:t>)</w:t>
      </w:r>
      <w:r w:rsidRPr="00C26D2D">
        <w:rPr>
          <w:rFonts w:ascii="Arial" w:eastAsia="Gulim" w:hAnsi="Arial" w:cs="Arial"/>
          <w:vanish/>
          <w:kern w:val="0"/>
          <w:sz w:val="24"/>
          <w:szCs w:val="24"/>
        </w:rPr>
        <w:br/>
      </w:r>
      <w:r w:rsidRPr="00C26D2D">
        <w:rPr>
          <w:rFonts w:ascii="Arial" w:eastAsia="Gulim" w:hAnsi="Arial" w:cs="Arial"/>
          <w:b/>
          <w:bCs/>
          <w:vanish/>
          <w:kern w:val="0"/>
          <w:sz w:val="24"/>
          <w:szCs w:val="24"/>
        </w:rPr>
        <w:t>6)</w:t>
      </w:r>
      <w:r w:rsidRPr="00C26D2D">
        <w:rPr>
          <w:rFonts w:ascii="Arial" w:eastAsia="Gulim" w:hAnsi="Arial" w:cs="Arial"/>
          <w:vanish/>
          <w:kern w:val="0"/>
          <w:sz w:val="24"/>
          <w:szCs w:val="24"/>
        </w:rPr>
        <w:t xml:space="preserve"> Needless to say (= </w:t>
      </w:r>
      <w:r w:rsidRPr="00C26D2D">
        <w:rPr>
          <w:rFonts w:ascii="Arial" w:eastAsia="Gulim" w:hAnsi="Arial" w:cs="Arial"/>
          <w:i/>
          <w:iCs/>
          <w:vanish/>
          <w:kern w:val="0"/>
          <w:sz w:val="24"/>
          <w:szCs w:val="24"/>
        </w:rPr>
        <w:t>This is to be totally expected</w:t>
      </w:r>
      <w:r w:rsidRPr="00C26D2D">
        <w:rPr>
          <w:rFonts w:ascii="Arial" w:eastAsia="Gulim" w:hAnsi="Arial" w:cs="Arial"/>
          <w:vanish/>
          <w:kern w:val="0"/>
          <w:sz w:val="24"/>
          <w:szCs w:val="24"/>
        </w:rPr>
        <w:t>)</w:t>
      </w:r>
      <w:r w:rsidRPr="00C26D2D">
        <w:rPr>
          <w:rFonts w:ascii="Arial" w:eastAsia="Gulim" w:hAnsi="Arial" w:cs="Arial"/>
          <w:vanish/>
          <w:kern w:val="0"/>
          <w:sz w:val="24"/>
          <w:szCs w:val="24"/>
        </w:rPr>
        <w:br/>
      </w:r>
      <w:r w:rsidRPr="00C26D2D">
        <w:rPr>
          <w:rFonts w:ascii="Arial" w:eastAsia="Gulim" w:hAnsi="Arial" w:cs="Arial"/>
          <w:b/>
          <w:bCs/>
          <w:vanish/>
          <w:kern w:val="0"/>
          <w:sz w:val="24"/>
          <w:szCs w:val="24"/>
        </w:rPr>
        <w:t>7)</w:t>
      </w:r>
      <w:r w:rsidRPr="00C26D2D">
        <w:rPr>
          <w:rFonts w:ascii="Arial" w:eastAsia="Gulim" w:hAnsi="Arial" w:cs="Arial"/>
          <w:vanish/>
          <w:kern w:val="0"/>
          <w:sz w:val="24"/>
          <w:szCs w:val="24"/>
        </w:rPr>
        <w:t xml:space="preserve"> That is to say (= </w:t>
      </w:r>
      <w:r w:rsidRPr="00C26D2D">
        <w:rPr>
          <w:rFonts w:ascii="Arial" w:eastAsia="Gulim" w:hAnsi="Arial" w:cs="Arial"/>
          <w:i/>
          <w:iCs/>
          <w:vanish/>
          <w:kern w:val="0"/>
          <w:sz w:val="24"/>
          <w:szCs w:val="24"/>
        </w:rPr>
        <w:t>In other words</w:t>
      </w:r>
      <w:r w:rsidRPr="00C26D2D">
        <w:rPr>
          <w:rFonts w:ascii="Arial" w:eastAsia="Gulim" w:hAnsi="Arial" w:cs="Arial"/>
          <w:vanish/>
          <w:kern w:val="0"/>
          <w:sz w:val="24"/>
          <w:szCs w:val="24"/>
        </w:rPr>
        <w:t>)</w:t>
      </w:r>
      <w:r w:rsidRPr="00C26D2D">
        <w:rPr>
          <w:rFonts w:ascii="Arial" w:eastAsia="Gulim" w:hAnsi="Arial" w:cs="Arial"/>
          <w:vanish/>
          <w:kern w:val="0"/>
          <w:sz w:val="24"/>
          <w:szCs w:val="24"/>
        </w:rPr>
        <w:br/>
      </w:r>
      <w:r w:rsidRPr="00C26D2D">
        <w:rPr>
          <w:rFonts w:ascii="Arial" w:eastAsia="Gulim" w:hAnsi="Arial" w:cs="Arial"/>
          <w:b/>
          <w:bCs/>
          <w:vanish/>
          <w:kern w:val="0"/>
          <w:sz w:val="24"/>
          <w:szCs w:val="24"/>
        </w:rPr>
        <w:t>8)</w:t>
      </w:r>
      <w:r w:rsidRPr="00C26D2D">
        <w:rPr>
          <w:rFonts w:ascii="Arial" w:eastAsia="Gulim" w:hAnsi="Arial" w:cs="Arial"/>
          <w:vanish/>
          <w:kern w:val="0"/>
          <w:sz w:val="24"/>
          <w:szCs w:val="24"/>
        </w:rPr>
        <w:t xml:space="preserve"> have a say (= </w:t>
      </w:r>
      <w:r w:rsidRPr="00C26D2D">
        <w:rPr>
          <w:rFonts w:ascii="Arial" w:eastAsia="Gulim" w:hAnsi="Arial" w:cs="Arial"/>
          <w:i/>
          <w:iCs/>
          <w:vanish/>
          <w:kern w:val="0"/>
          <w:sz w:val="24"/>
          <w:szCs w:val="24"/>
        </w:rPr>
        <w:t>be involved in making a decision</w:t>
      </w:r>
      <w:r w:rsidRPr="00C26D2D">
        <w:rPr>
          <w:rFonts w:ascii="Arial" w:eastAsia="Gulim" w:hAnsi="Arial" w:cs="Arial"/>
          <w:vanish/>
          <w:kern w:val="0"/>
          <w:sz w:val="24"/>
          <w:szCs w:val="24"/>
        </w:rPr>
        <w:t>)</w:t>
      </w:r>
    </w:p>
    <w:p w:rsidR="00C26D2D" w:rsidRPr="00C26D2D" w:rsidRDefault="00C26D2D" w:rsidP="00C26D2D">
      <w:pPr>
        <w:widowControl/>
        <w:shd w:val="clear" w:color="auto" w:fill="FFFFFF"/>
        <w:wordWrap/>
        <w:autoSpaceDE/>
        <w:autoSpaceDN/>
        <w:spacing w:after="0" w:line="240" w:lineRule="auto"/>
        <w:jc w:val="left"/>
        <w:rPr>
          <w:rFonts w:ascii="Arial" w:eastAsia="Gulim" w:hAnsi="Arial" w:cs="Arial"/>
          <w:vanish/>
          <w:kern w:val="0"/>
          <w:sz w:val="24"/>
          <w:szCs w:val="24"/>
        </w:rPr>
      </w:pPr>
      <w:r w:rsidRPr="00C26D2D">
        <w:rPr>
          <w:rFonts w:ascii="Arial" w:eastAsia="Gulim" w:hAnsi="Arial" w:cs="Arial"/>
          <w:vanish/>
          <w:kern w:val="0"/>
          <w:sz w:val="24"/>
          <w:szCs w:val="24"/>
        </w:rPr>
        <w:t>s10~</w:t>
      </w:r>
    </w:p>
    <w:p w:rsidR="00C26D2D" w:rsidRPr="00C26D2D" w:rsidRDefault="00C26D2D" w:rsidP="00C26D2D">
      <w:pPr>
        <w:widowControl/>
        <w:shd w:val="clear" w:color="auto" w:fill="FFFFFF"/>
        <w:wordWrap/>
        <w:autoSpaceDE/>
        <w:autoSpaceDN/>
        <w:spacing w:after="300" w:line="300" w:lineRule="atLeast"/>
        <w:jc w:val="left"/>
        <w:rPr>
          <w:rFonts w:ascii="Arial" w:eastAsia="Gulim" w:hAnsi="Arial" w:cs="Arial"/>
          <w:b/>
          <w:bCs/>
          <w:color w:val="333333"/>
          <w:kern w:val="0"/>
          <w:sz w:val="21"/>
          <w:szCs w:val="21"/>
        </w:rPr>
      </w:pPr>
      <w:r w:rsidRPr="00C26D2D">
        <w:rPr>
          <w:rFonts w:ascii="Arial" w:eastAsia="Gulim" w:hAnsi="Arial" w:cs="Arial"/>
          <w:b/>
          <w:bCs/>
          <w:color w:val="333333"/>
          <w:kern w:val="0"/>
          <w:sz w:val="21"/>
          <w:szCs w:val="21"/>
        </w:rPr>
        <w:t>Use a dictionary to check the meaning of the phrases in the box. Then complete sentences 1-8 with the correct phrase.</w:t>
      </w:r>
    </w:p>
    <w:tbl>
      <w:tblPr>
        <w:tblW w:w="7200" w:type="dxa"/>
        <w:tblCellMar>
          <w:top w:w="15" w:type="dxa"/>
          <w:left w:w="15" w:type="dxa"/>
          <w:bottom w:w="15" w:type="dxa"/>
          <w:right w:w="15" w:type="dxa"/>
        </w:tblCellMar>
        <w:tblLook w:val="04A0" w:firstRow="1" w:lastRow="0" w:firstColumn="1" w:lastColumn="0" w:noHBand="0" w:noVBand="1"/>
      </w:tblPr>
      <w:tblGrid>
        <w:gridCol w:w="4200"/>
        <w:gridCol w:w="3000"/>
      </w:tblGrid>
      <w:tr w:rsidR="00C26D2D" w:rsidRPr="00C26D2D" w:rsidTr="00C26D2D">
        <w:trPr>
          <w:trHeight w:val="525"/>
        </w:trPr>
        <w:tc>
          <w:tcPr>
            <w:tcW w:w="4200" w:type="dxa"/>
            <w:tcMar>
              <w:top w:w="0" w:type="dxa"/>
              <w:left w:w="0" w:type="dxa"/>
              <w:bottom w:w="0" w:type="dxa"/>
              <w:right w:w="0" w:type="dxa"/>
            </w:tcMar>
            <w:vAlign w:val="center"/>
            <w:hideMark/>
          </w:tcPr>
          <w:p w:rsidR="00C26D2D" w:rsidRPr="00C26D2D" w:rsidRDefault="00C26D2D" w:rsidP="00C26D2D">
            <w:pPr>
              <w:widowControl/>
              <w:wordWrap/>
              <w:autoSpaceDE/>
              <w:autoSpaceDN/>
              <w:spacing w:before="100" w:beforeAutospacing="1" w:after="100" w:afterAutospacing="1" w:line="240" w:lineRule="auto"/>
              <w:jc w:val="left"/>
              <w:rPr>
                <w:rFonts w:ascii="Arial" w:eastAsia="Gulim" w:hAnsi="Arial" w:cs="Arial"/>
                <w:b/>
                <w:bCs/>
                <w:color w:val="333333"/>
                <w:kern w:val="0"/>
                <w:szCs w:val="20"/>
              </w:rPr>
            </w:pPr>
            <w:r w:rsidRPr="00C26D2D">
              <w:rPr>
                <w:rFonts w:ascii="Arial" w:eastAsia="Gulim" w:hAnsi="Arial" w:cs="Arial"/>
                <w:b/>
                <w:bCs/>
                <w:color w:val="333333"/>
                <w:kern w:val="0"/>
                <w:szCs w:val="20"/>
              </w:rPr>
              <w:t>there is something to be said for</w:t>
            </w:r>
          </w:p>
        </w:tc>
        <w:tc>
          <w:tcPr>
            <w:tcW w:w="3000" w:type="dxa"/>
            <w:tcMar>
              <w:top w:w="0" w:type="dxa"/>
              <w:left w:w="0" w:type="dxa"/>
              <w:bottom w:w="0" w:type="dxa"/>
              <w:right w:w="0" w:type="dxa"/>
            </w:tcMar>
            <w:vAlign w:val="center"/>
            <w:hideMark/>
          </w:tcPr>
          <w:p w:rsidR="00C26D2D" w:rsidRPr="00C26D2D" w:rsidRDefault="00C26D2D" w:rsidP="00C26D2D">
            <w:pPr>
              <w:widowControl/>
              <w:wordWrap/>
              <w:autoSpaceDE/>
              <w:autoSpaceDN/>
              <w:spacing w:before="100" w:beforeAutospacing="1" w:after="100" w:afterAutospacing="1" w:line="240" w:lineRule="auto"/>
              <w:jc w:val="left"/>
              <w:rPr>
                <w:rFonts w:ascii="Arial" w:eastAsia="Gulim" w:hAnsi="Arial" w:cs="Arial"/>
                <w:b/>
                <w:bCs/>
                <w:color w:val="333333"/>
                <w:kern w:val="0"/>
                <w:szCs w:val="20"/>
              </w:rPr>
            </w:pPr>
            <w:r w:rsidRPr="00C26D2D">
              <w:rPr>
                <w:rFonts w:ascii="Arial" w:eastAsia="Gulim" w:hAnsi="Arial" w:cs="Arial"/>
                <w:b/>
                <w:bCs/>
                <w:color w:val="333333"/>
                <w:kern w:val="0"/>
                <w:szCs w:val="20"/>
              </w:rPr>
              <w:t>You can say that again!</w:t>
            </w:r>
          </w:p>
        </w:tc>
      </w:tr>
      <w:tr w:rsidR="00C26D2D" w:rsidRPr="00C26D2D" w:rsidTr="00C26D2D">
        <w:trPr>
          <w:trHeight w:val="525"/>
        </w:trPr>
        <w:tc>
          <w:tcPr>
            <w:tcW w:w="4200" w:type="dxa"/>
            <w:tcMar>
              <w:top w:w="0" w:type="dxa"/>
              <w:left w:w="0" w:type="dxa"/>
              <w:bottom w:w="0" w:type="dxa"/>
              <w:right w:w="0" w:type="dxa"/>
            </w:tcMar>
            <w:vAlign w:val="center"/>
            <w:hideMark/>
          </w:tcPr>
          <w:p w:rsidR="00C26D2D" w:rsidRPr="00C26D2D" w:rsidRDefault="00C26D2D" w:rsidP="00C26D2D">
            <w:pPr>
              <w:widowControl/>
              <w:wordWrap/>
              <w:autoSpaceDE/>
              <w:autoSpaceDN/>
              <w:spacing w:before="100" w:beforeAutospacing="1" w:after="100" w:afterAutospacing="1" w:line="240" w:lineRule="auto"/>
              <w:jc w:val="left"/>
              <w:rPr>
                <w:rFonts w:ascii="Arial" w:eastAsia="Gulim" w:hAnsi="Arial" w:cs="Arial"/>
                <w:b/>
                <w:bCs/>
                <w:color w:val="333333"/>
                <w:kern w:val="0"/>
                <w:szCs w:val="20"/>
              </w:rPr>
            </w:pPr>
            <w:r w:rsidRPr="00C26D2D">
              <w:rPr>
                <w:rFonts w:ascii="Arial" w:eastAsia="Gulim" w:hAnsi="Arial" w:cs="Arial"/>
                <w:b/>
                <w:bCs/>
                <w:color w:val="333333"/>
                <w:kern w:val="0"/>
                <w:szCs w:val="20"/>
              </w:rPr>
              <w:t>having said that</w:t>
            </w:r>
          </w:p>
        </w:tc>
        <w:tc>
          <w:tcPr>
            <w:tcW w:w="3000" w:type="dxa"/>
            <w:tcMar>
              <w:top w:w="0" w:type="dxa"/>
              <w:left w:w="0" w:type="dxa"/>
              <w:bottom w:w="0" w:type="dxa"/>
              <w:right w:w="0" w:type="dxa"/>
            </w:tcMar>
            <w:vAlign w:val="center"/>
            <w:hideMark/>
          </w:tcPr>
          <w:p w:rsidR="00C26D2D" w:rsidRPr="00C26D2D" w:rsidRDefault="00C26D2D" w:rsidP="00C26D2D">
            <w:pPr>
              <w:widowControl/>
              <w:wordWrap/>
              <w:autoSpaceDE/>
              <w:autoSpaceDN/>
              <w:spacing w:before="100" w:beforeAutospacing="1" w:after="100" w:afterAutospacing="1" w:line="240" w:lineRule="auto"/>
              <w:jc w:val="left"/>
              <w:rPr>
                <w:rFonts w:ascii="Arial" w:eastAsia="Gulim" w:hAnsi="Arial" w:cs="Arial"/>
                <w:b/>
                <w:bCs/>
                <w:color w:val="333333"/>
                <w:kern w:val="0"/>
                <w:szCs w:val="20"/>
              </w:rPr>
            </w:pPr>
            <w:r w:rsidRPr="00C26D2D">
              <w:rPr>
                <w:rFonts w:ascii="Arial" w:eastAsia="Gulim" w:hAnsi="Arial" w:cs="Arial"/>
                <w:b/>
                <w:bCs/>
                <w:color w:val="333333"/>
                <w:kern w:val="0"/>
                <w:szCs w:val="20"/>
              </w:rPr>
              <w:t>have a say</w:t>
            </w:r>
          </w:p>
        </w:tc>
      </w:tr>
      <w:tr w:rsidR="00C26D2D" w:rsidRPr="00C26D2D" w:rsidTr="00C26D2D">
        <w:trPr>
          <w:trHeight w:val="525"/>
        </w:trPr>
        <w:tc>
          <w:tcPr>
            <w:tcW w:w="4200" w:type="dxa"/>
            <w:tcMar>
              <w:top w:w="0" w:type="dxa"/>
              <w:left w:w="0" w:type="dxa"/>
              <w:bottom w:w="0" w:type="dxa"/>
              <w:right w:w="0" w:type="dxa"/>
            </w:tcMar>
            <w:vAlign w:val="center"/>
            <w:hideMark/>
          </w:tcPr>
          <w:p w:rsidR="00C26D2D" w:rsidRPr="00C26D2D" w:rsidRDefault="00C26D2D" w:rsidP="00C26D2D">
            <w:pPr>
              <w:widowControl/>
              <w:wordWrap/>
              <w:autoSpaceDE/>
              <w:autoSpaceDN/>
              <w:spacing w:before="100" w:beforeAutospacing="1" w:after="100" w:afterAutospacing="1" w:line="240" w:lineRule="auto"/>
              <w:jc w:val="left"/>
              <w:rPr>
                <w:rFonts w:ascii="Arial" w:eastAsia="Gulim" w:hAnsi="Arial" w:cs="Arial"/>
                <w:b/>
                <w:bCs/>
                <w:color w:val="333333"/>
                <w:kern w:val="0"/>
                <w:szCs w:val="20"/>
              </w:rPr>
            </w:pPr>
            <w:r w:rsidRPr="00C26D2D">
              <w:rPr>
                <w:rFonts w:ascii="Arial" w:eastAsia="Gulim" w:hAnsi="Arial" w:cs="Arial"/>
                <w:b/>
                <w:bCs/>
                <w:color w:val="333333"/>
                <w:kern w:val="0"/>
                <w:szCs w:val="20"/>
              </w:rPr>
              <w:t>When all is said and done</w:t>
            </w:r>
          </w:p>
        </w:tc>
        <w:tc>
          <w:tcPr>
            <w:tcW w:w="3000" w:type="dxa"/>
            <w:tcMar>
              <w:top w:w="0" w:type="dxa"/>
              <w:left w:w="0" w:type="dxa"/>
              <w:bottom w:w="0" w:type="dxa"/>
              <w:right w:w="0" w:type="dxa"/>
            </w:tcMar>
            <w:vAlign w:val="center"/>
            <w:hideMark/>
          </w:tcPr>
          <w:p w:rsidR="00C26D2D" w:rsidRPr="00C26D2D" w:rsidRDefault="00C26D2D" w:rsidP="00C26D2D">
            <w:pPr>
              <w:widowControl/>
              <w:wordWrap/>
              <w:autoSpaceDE/>
              <w:autoSpaceDN/>
              <w:spacing w:before="100" w:beforeAutospacing="1" w:after="100" w:afterAutospacing="1" w:line="240" w:lineRule="auto"/>
              <w:jc w:val="left"/>
              <w:rPr>
                <w:rFonts w:ascii="Arial" w:eastAsia="Gulim" w:hAnsi="Arial" w:cs="Arial"/>
                <w:b/>
                <w:bCs/>
                <w:color w:val="333333"/>
                <w:kern w:val="0"/>
                <w:szCs w:val="20"/>
              </w:rPr>
            </w:pPr>
            <w:r w:rsidRPr="00C26D2D">
              <w:rPr>
                <w:rFonts w:ascii="Arial" w:eastAsia="Gulim" w:hAnsi="Arial" w:cs="Arial"/>
                <w:b/>
                <w:bCs/>
                <w:color w:val="333333"/>
                <w:kern w:val="0"/>
                <w:szCs w:val="20"/>
              </w:rPr>
              <w:t>Needless to say</w:t>
            </w:r>
          </w:p>
        </w:tc>
      </w:tr>
      <w:tr w:rsidR="00C26D2D" w:rsidRPr="00C26D2D" w:rsidTr="00C26D2D">
        <w:trPr>
          <w:trHeight w:val="525"/>
        </w:trPr>
        <w:tc>
          <w:tcPr>
            <w:tcW w:w="4200" w:type="dxa"/>
            <w:tcMar>
              <w:top w:w="0" w:type="dxa"/>
              <w:left w:w="0" w:type="dxa"/>
              <w:bottom w:w="0" w:type="dxa"/>
              <w:right w:w="0" w:type="dxa"/>
            </w:tcMar>
            <w:vAlign w:val="center"/>
            <w:hideMark/>
          </w:tcPr>
          <w:p w:rsidR="00C26D2D" w:rsidRPr="00C26D2D" w:rsidRDefault="00C26D2D" w:rsidP="00C26D2D">
            <w:pPr>
              <w:widowControl/>
              <w:wordWrap/>
              <w:autoSpaceDE/>
              <w:autoSpaceDN/>
              <w:spacing w:before="100" w:beforeAutospacing="1" w:after="100" w:afterAutospacing="1" w:line="240" w:lineRule="auto"/>
              <w:jc w:val="left"/>
              <w:rPr>
                <w:rFonts w:ascii="Arial" w:eastAsia="Gulim" w:hAnsi="Arial" w:cs="Arial"/>
                <w:b/>
                <w:bCs/>
                <w:color w:val="333333"/>
                <w:kern w:val="0"/>
                <w:szCs w:val="20"/>
              </w:rPr>
            </w:pPr>
            <w:r w:rsidRPr="00C26D2D">
              <w:rPr>
                <w:rFonts w:ascii="Arial" w:eastAsia="Gulim" w:hAnsi="Arial" w:cs="Arial"/>
                <w:b/>
                <w:bCs/>
                <w:color w:val="333333"/>
                <w:kern w:val="0"/>
                <w:szCs w:val="20"/>
              </w:rPr>
              <w:t>That is to say</w:t>
            </w:r>
          </w:p>
        </w:tc>
        <w:tc>
          <w:tcPr>
            <w:tcW w:w="3000" w:type="dxa"/>
            <w:tcMar>
              <w:top w:w="0" w:type="dxa"/>
              <w:left w:w="0" w:type="dxa"/>
              <w:bottom w:w="0" w:type="dxa"/>
              <w:right w:w="0" w:type="dxa"/>
            </w:tcMar>
            <w:vAlign w:val="center"/>
            <w:hideMark/>
          </w:tcPr>
          <w:p w:rsidR="00C26D2D" w:rsidRPr="00C26D2D" w:rsidRDefault="00C26D2D" w:rsidP="00C26D2D">
            <w:pPr>
              <w:widowControl/>
              <w:wordWrap/>
              <w:autoSpaceDE/>
              <w:autoSpaceDN/>
              <w:spacing w:before="100" w:beforeAutospacing="1" w:after="100" w:afterAutospacing="1" w:line="240" w:lineRule="auto"/>
              <w:jc w:val="left"/>
              <w:rPr>
                <w:rFonts w:ascii="Arial" w:eastAsia="Gulim" w:hAnsi="Arial" w:cs="Arial"/>
                <w:b/>
                <w:bCs/>
                <w:color w:val="333333"/>
                <w:kern w:val="0"/>
                <w:szCs w:val="20"/>
              </w:rPr>
            </w:pPr>
            <w:r w:rsidRPr="00C26D2D">
              <w:rPr>
                <w:rFonts w:ascii="Arial" w:eastAsia="Gulim" w:hAnsi="Arial" w:cs="Arial"/>
                <w:b/>
                <w:bCs/>
                <w:color w:val="333333"/>
                <w:kern w:val="0"/>
                <w:szCs w:val="20"/>
              </w:rPr>
              <w:t>to say the least</w:t>
            </w:r>
          </w:p>
        </w:tc>
      </w:tr>
    </w:tbl>
    <w:p w:rsidR="00C26D2D" w:rsidRPr="00C26D2D" w:rsidRDefault="00C26D2D" w:rsidP="00C26D2D">
      <w:pPr>
        <w:widowControl/>
        <w:shd w:val="clear" w:color="auto" w:fill="FFFFFF"/>
        <w:wordWrap/>
        <w:autoSpaceDE/>
        <w:autoSpaceDN/>
        <w:spacing w:after="240" w:line="300" w:lineRule="atLeast"/>
        <w:jc w:val="left"/>
        <w:rPr>
          <w:rFonts w:ascii="Arial" w:eastAsia="Gulim" w:hAnsi="Arial" w:cs="Arial"/>
          <w:color w:val="333333"/>
          <w:kern w:val="0"/>
          <w:szCs w:val="20"/>
        </w:rPr>
      </w:pPr>
      <w:r w:rsidRPr="00C26D2D">
        <w:rPr>
          <w:rFonts w:ascii="Arial" w:eastAsia="Gulim" w:hAnsi="Arial" w:cs="Arial"/>
          <w:b/>
          <w:bCs/>
          <w:color w:val="333333"/>
          <w:kern w:val="0"/>
          <w:szCs w:val="20"/>
        </w:rPr>
        <w:t>1)</w:t>
      </w:r>
      <w:r w:rsidRPr="00C26D2D">
        <w:rPr>
          <w:rFonts w:ascii="Arial" w:eastAsia="Gulim" w:hAnsi="Arial" w:cs="Arial"/>
          <w:color w:val="333333"/>
          <w:kern w:val="0"/>
          <w:szCs w:val="20"/>
        </w:rPr>
        <w:t xml:space="preserve"> </w:t>
      </w:r>
      <w:r w:rsidRPr="00C26D2D">
        <w:rPr>
          <w:rFonts w:ascii="Arial" w:eastAsia="Gulim" w:hAnsi="Arial" w:cs="Arial"/>
          <w:b/>
          <w:bCs/>
          <w:color w:val="333333"/>
          <w:kern w:val="0"/>
          <w:szCs w:val="20"/>
        </w:rPr>
        <w:t>John:</w:t>
      </w:r>
      <w:r w:rsidRPr="00C26D2D">
        <w:rPr>
          <w:rFonts w:ascii="Arial" w:eastAsia="Gulim" w:hAnsi="Arial" w:cs="Arial"/>
          <w:color w:val="333333"/>
          <w:kern w:val="0"/>
          <w:szCs w:val="20"/>
        </w:rPr>
        <w:t xml:space="preserve"> That was a delicious meal!</w:t>
      </w:r>
      <w:r w:rsidRPr="00C26D2D">
        <w:rPr>
          <w:rFonts w:ascii="Arial" w:eastAsia="Gulim" w:hAnsi="Arial" w:cs="Arial"/>
          <w:color w:val="333333"/>
          <w:kern w:val="0"/>
          <w:szCs w:val="20"/>
        </w:rPr>
        <w:br/>
        <w:t xml:space="preserve">    </w:t>
      </w:r>
      <w:r w:rsidRPr="00C26D2D">
        <w:rPr>
          <w:rFonts w:ascii="Arial" w:eastAsia="Gulim" w:hAnsi="Arial" w:cs="Arial"/>
          <w:b/>
          <w:bCs/>
          <w:color w:val="333333"/>
          <w:kern w:val="0"/>
          <w:szCs w:val="20"/>
        </w:rPr>
        <w:t>George:</w:t>
      </w:r>
      <w:r w:rsidRPr="00C26D2D">
        <w:rPr>
          <w:rFonts w:ascii="Arial" w:eastAsia="Gulim" w:hAnsi="Arial" w:cs="Arial"/>
          <w:color w:val="333333"/>
          <w:kern w:val="0"/>
          <w:szCs w:val="20"/>
        </w:rPr>
        <w:t xml:space="preserve"> </w:t>
      </w:r>
      <w:r w:rsidRPr="00C26D2D">
        <w:rPr>
          <w:rFonts w:ascii="Arial" w:eastAsia="Gulim" w:hAnsi="Arial" w:cs="Arial"/>
          <w:b/>
          <w:bCs/>
          <w:color w:val="CC0000"/>
          <w:kern w:val="0"/>
          <w:szCs w:val="20"/>
        </w:rPr>
        <w:t>..............................</w:t>
      </w:r>
      <w:r w:rsidRPr="00C26D2D">
        <w:rPr>
          <w:rFonts w:ascii="Arial" w:eastAsia="Gulim" w:hAnsi="Arial" w:cs="Arial"/>
          <w:color w:val="333333"/>
          <w:kern w:val="0"/>
          <w:szCs w:val="20"/>
        </w:rPr>
        <w:t>.</w:t>
      </w:r>
    </w:p>
    <w:p w:rsidR="00C26D2D" w:rsidRPr="00C26D2D" w:rsidRDefault="00C26D2D" w:rsidP="00C26D2D">
      <w:pPr>
        <w:widowControl/>
        <w:shd w:val="clear" w:color="auto" w:fill="FFFFFF"/>
        <w:wordWrap/>
        <w:autoSpaceDE/>
        <w:autoSpaceDN/>
        <w:spacing w:after="240" w:line="300" w:lineRule="atLeast"/>
        <w:jc w:val="left"/>
        <w:rPr>
          <w:rFonts w:ascii="Arial" w:eastAsia="Gulim" w:hAnsi="Arial" w:cs="Arial"/>
          <w:color w:val="333333"/>
          <w:kern w:val="0"/>
          <w:szCs w:val="20"/>
        </w:rPr>
      </w:pPr>
      <w:r w:rsidRPr="00C26D2D">
        <w:rPr>
          <w:rFonts w:ascii="Arial" w:eastAsia="Gulim" w:hAnsi="Arial" w:cs="Arial"/>
          <w:b/>
          <w:bCs/>
          <w:color w:val="333333"/>
          <w:kern w:val="0"/>
          <w:szCs w:val="20"/>
        </w:rPr>
        <w:t>2)</w:t>
      </w:r>
      <w:r w:rsidRPr="00C26D2D">
        <w:rPr>
          <w:rFonts w:ascii="Arial" w:eastAsia="Gulim" w:hAnsi="Arial" w:cs="Arial"/>
          <w:color w:val="333333"/>
          <w:kern w:val="0"/>
          <w:szCs w:val="20"/>
        </w:rPr>
        <w:t xml:space="preserve"> Swimming was not permitted in the lake. However</w:t>
      </w:r>
      <w:proofErr w:type="gramStart"/>
      <w:r w:rsidRPr="00C26D2D">
        <w:rPr>
          <w:rFonts w:ascii="Arial" w:eastAsia="Gulim" w:hAnsi="Arial" w:cs="Arial"/>
          <w:color w:val="333333"/>
          <w:kern w:val="0"/>
          <w:szCs w:val="20"/>
        </w:rPr>
        <w:t xml:space="preserve">, </w:t>
      </w:r>
      <w:r w:rsidRPr="00C26D2D">
        <w:rPr>
          <w:rFonts w:ascii="Arial" w:eastAsia="Gulim" w:hAnsi="Arial" w:cs="Arial"/>
          <w:b/>
          <w:bCs/>
          <w:color w:val="CC0000"/>
          <w:kern w:val="0"/>
          <w:szCs w:val="20"/>
        </w:rPr>
        <w:t>....................</w:t>
      </w:r>
      <w:r w:rsidRPr="00C26D2D">
        <w:rPr>
          <w:rFonts w:ascii="Arial" w:eastAsia="Gulim" w:hAnsi="Arial" w:cs="Arial"/>
          <w:color w:val="333333"/>
          <w:kern w:val="0"/>
          <w:szCs w:val="20"/>
        </w:rPr>
        <w:t>,</w:t>
      </w:r>
      <w:proofErr w:type="gramEnd"/>
      <w:r w:rsidRPr="00C26D2D">
        <w:rPr>
          <w:rFonts w:ascii="Arial" w:eastAsia="Gulim" w:hAnsi="Arial" w:cs="Arial"/>
          <w:color w:val="333333"/>
          <w:kern w:val="0"/>
          <w:szCs w:val="20"/>
        </w:rPr>
        <w:t xml:space="preserve"> many people did use the lake for swimming.</w:t>
      </w:r>
    </w:p>
    <w:p w:rsidR="00C26D2D" w:rsidRPr="00C26D2D" w:rsidRDefault="00C26D2D" w:rsidP="00C26D2D">
      <w:pPr>
        <w:widowControl/>
        <w:shd w:val="clear" w:color="auto" w:fill="FFFFFF"/>
        <w:wordWrap/>
        <w:autoSpaceDE/>
        <w:autoSpaceDN/>
        <w:spacing w:after="240" w:line="300" w:lineRule="atLeast"/>
        <w:jc w:val="left"/>
        <w:rPr>
          <w:rFonts w:ascii="Arial" w:eastAsia="Gulim" w:hAnsi="Arial" w:cs="Arial"/>
          <w:color w:val="333333"/>
          <w:kern w:val="0"/>
          <w:szCs w:val="20"/>
        </w:rPr>
      </w:pPr>
      <w:r w:rsidRPr="00C26D2D">
        <w:rPr>
          <w:rFonts w:ascii="Arial" w:eastAsia="Gulim" w:hAnsi="Arial" w:cs="Arial"/>
          <w:b/>
          <w:bCs/>
          <w:color w:val="333333"/>
          <w:kern w:val="0"/>
          <w:szCs w:val="20"/>
        </w:rPr>
        <w:t>3)</w:t>
      </w:r>
      <w:r w:rsidRPr="00C26D2D">
        <w:rPr>
          <w:rFonts w:ascii="Arial" w:eastAsia="Gulim" w:hAnsi="Arial" w:cs="Arial"/>
          <w:color w:val="333333"/>
          <w:kern w:val="0"/>
          <w:szCs w:val="20"/>
        </w:rPr>
        <w:t xml:space="preserve"> Of course you want to look good when out on the pull, </w:t>
      </w:r>
      <w:proofErr w:type="gramStart"/>
      <w:r w:rsidRPr="00C26D2D">
        <w:rPr>
          <w:rFonts w:ascii="Arial" w:eastAsia="Gulim" w:hAnsi="Arial" w:cs="Arial"/>
          <w:color w:val="333333"/>
          <w:kern w:val="0"/>
          <w:szCs w:val="20"/>
        </w:rPr>
        <w:t xml:space="preserve">but </w:t>
      </w:r>
      <w:r w:rsidRPr="00C26D2D">
        <w:rPr>
          <w:rFonts w:ascii="Arial" w:eastAsia="Gulim" w:hAnsi="Arial" w:cs="Arial"/>
          <w:b/>
          <w:bCs/>
          <w:color w:val="CC0000"/>
          <w:kern w:val="0"/>
          <w:szCs w:val="20"/>
        </w:rPr>
        <w:t>....................</w:t>
      </w:r>
      <w:proofErr w:type="gramEnd"/>
      <w:r w:rsidRPr="00C26D2D">
        <w:rPr>
          <w:rFonts w:ascii="Arial" w:eastAsia="Gulim" w:hAnsi="Arial" w:cs="Arial"/>
          <w:color w:val="333333"/>
          <w:kern w:val="0"/>
          <w:szCs w:val="20"/>
        </w:rPr>
        <w:t xml:space="preserve"> </w:t>
      </w:r>
      <w:proofErr w:type="gramStart"/>
      <w:r w:rsidRPr="00C26D2D">
        <w:rPr>
          <w:rFonts w:ascii="Arial" w:eastAsia="Gulim" w:hAnsi="Arial" w:cs="Arial"/>
          <w:color w:val="333333"/>
          <w:kern w:val="0"/>
          <w:szCs w:val="20"/>
        </w:rPr>
        <w:t>not</w:t>
      </w:r>
      <w:proofErr w:type="gramEnd"/>
      <w:r w:rsidRPr="00C26D2D">
        <w:rPr>
          <w:rFonts w:ascii="Arial" w:eastAsia="Gulim" w:hAnsi="Arial" w:cs="Arial"/>
          <w:color w:val="333333"/>
          <w:kern w:val="0"/>
          <w:szCs w:val="20"/>
        </w:rPr>
        <w:t xml:space="preserve"> wearing too much makeup.</w:t>
      </w:r>
    </w:p>
    <w:p w:rsidR="00C26D2D" w:rsidRPr="00C26D2D" w:rsidRDefault="00C26D2D" w:rsidP="00C26D2D">
      <w:pPr>
        <w:widowControl/>
        <w:shd w:val="clear" w:color="auto" w:fill="FFFFFF"/>
        <w:wordWrap/>
        <w:autoSpaceDE/>
        <w:autoSpaceDN/>
        <w:spacing w:after="240" w:line="300" w:lineRule="atLeast"/>
        <w:jc w:val="left"/>
        <w:rPr>
          <w:rFonts w:ascii="Arial" w:eastAsia="Gulim" w:hAnsi="Arial" w:cs="Arial"/>
          <w:color w:val="333333"/>
          <w:kern w:val="0"/>
          <w:szCs w:val="20"/>
        </w:rPr>
      </w:pPr>
      <w:r w:rsidRPr="00C26D2D">
        <w:rPr>
          <w:rFonts w:ascii="Arial" w:eastAsia="Gulim" w:hAnsi="Arial" w:cs="Arial"/>
          <w:b/>
          <w:bCs/>
          <w:color w:val="333333"/>
          <w:kern w:val="0"/>
          <w:szCs w:val="20"/>
        </w:rPr>
        <w:t>4)</w:t>
      </w:r>
      <w:r w:rsidRPr="00C26D2D">
        <w:rPr>
          <w:rFonts w:ascii="Arial" w:eastAsia="Gulim" w:hAnsi="Arial" w:cs="Arial"/>
          <w:color w:val="333333"/>
          <w:kern w:val="0"/>
          <w:szCs w:val="20"/>
        </w:rPr>
        <w:t xml:space="preserve"> While you are studying abroad, you are certainly going to want somewhere to stay and looking for housing can be stressful</w:t>
      </w:r>
      <w:proofErr w:type="gramStart"/>
      <w:r w:rsidRPr="00C26D2D">
        <w:rPr>
          <w:rFonts w:ascii="Arial" w:eastAsia="Gulim" w:hAnsi="Arial" w:cs="Arial"/>
          <w:color w:val="333333"/>
          <w:kern w:val="0"/>
          <w:szCs w:val="20"/>
        </w:rPr>
        <w:t xml:space="preserve">, </w:t>
      </w:r>
      <w:r w:rsidRPr="00C26D2D">
        <w:rPr>
          <w:rFonts w:ascii="Arial" w:eastAsia="Gulim" w:hAnsi="Arial" w:cs="Arial"/>
          <w:b/>
          <w:bCs/>
          <w:color w:val="CC0000"/>
          <w:kern w:val="0"/>
          <w:szCs w:val="20"/>
        </w:rPr>
        <w:t>....................</w:t>
      </w:r>
      <w:r w:rsidRPr="00C26D2D">
        <w:rPr>
          <w:rFonts w:ascii="Arial" w:eastAsia="Gulim" w:hAnsi="Arial" w:cs="Arial"/>
          <w:color w:val="333333"/>
          <w:kern w:val="0"/>
          <w:szCs w:val="20"/>
        </w:rPr>
        <w:t>.</w:t>
      </w:r>
      <w:proofErr w:type="gramEnd"/>
    </w:p>
    <w:p w:rsidR="00C26D2D" w:rsidRPr="00C26D2D" w:rsidRDefault="00C26D2D" w:rsidP="00C26D2D">
      <w:pPr>
        <w:widowControl/>
        <w:shd w:val="clear" w:color="auto" w:fill="FFFFFF"/>
        <w:wordWrap/>
        <w:autoSpaceDE/>
        <w:autoSpaceDN/>
        <w:spacing w:after="240" w:line="300" w:lineRule="atLeast"/>
        <w:jc w:val="left"/>
        <w:rPr>
          <w:rFonts w:ascii="Arial" w:eastAsia="Gulim" w:hAnsi="Arial" w:cs="Arial"/>
          <w:color w:val="333333"/>
          <w:kern w:val="0"/>
          <w:szCs w:val="20"/>
        </w:rPr>
      </w:pPr>
      <w:r w:rsidRPr="00C26D2D">
        <w:rPr>
          <w:rFonts w:ascii="Arial" w:eastAsia="Gulim" w:hAnsi="Arial" w:cs="Arial"/>
          <w:b/>
          <w:bCs/>
          <w:color w:val="333333"/>
          <w:kern w:val="0"/>
          <w:szCs w:val="20"/>
        </w:rPr>
        <w:t>5)</w:t>
      </w:r>
      <w:r w:rsidRPr="00C26D2D">
        <w:rPr>
          <w:rFonts w:ascii="Arial" w:eastAsia="Gulim" w:hAnsi="Arial" w:cs="Arial"/>
          <w:color w:val="333333"/>
          <w:kern w:val="0"/>
          <w:szCs w:val="20"/>
        </w:rPr>
        <w:t xml:space="preserve"> </w:t>
      </w:r>
      <w:r w:rsidRPr="00C26D2D">
        <w:rPr>
          <w:rFonts w:ascii="Arial" w:eastAsia="Gulim" w:hAnsi="Arial" w:cs="Arial"/>
          <w:b/>
          <w:bCs/>
          <w:color w:val="CC0000"/>
          <w:kern w:val="0"/>
          <w:szCs w:val="20"/>
        </w:rPr>
        <w:t>....................</w:t>
      </w:r>
      <w:r w:rsidRPr="00C26D2D">
        <w:rPr>
          <w:rFonts w:ascii="Arial" w:eastAsia="Gulim" w:hAnsi="Arial" w:cs="Arial"/>
          <w:color w:val="333333"/>
          <w:kern w:val="0"/>
          <w:szCs w:val="20"/>
        </w:rPr>
        <w:t>, I believe I had a very enjoyable time on my vacation.</w:t>
      </w:r>
    </w:p>
    <w:p w:rsidR="00C26D2D" w:rsidRPr="00C26D2D" w:rsidRDefault="00C26D2D" w:rsidP="00C26D2D">
      <w:pPr>
        <w:widowControl/>
        <w:shd w:val="clear" w:color="auto" w:fill="FFFFFF"/>
        <w:wordWrap/>
        <w:autoSpaceDE/>
        <w:autoSpaceDN/>
        <w:spacing w:after="240" w:line="300" w:lineRule="atLeast"/>
        <w:jc w:val="left"/>
        <w:rPr>
          <w:rFonts w:ascii="Arial" w:eastAsia="Gulim" w:hAnsi="Arial" w:cs="Arial"/>
          <w:color w:val="333333"/>
          <w:kern w:val="0"/>
          <w:szCs w:val="20"/>
        </w:rPr>
      </w:pPr>
      <w:r w:rsidRPr="00C26D2D">
        <w:rPr>
          <w:rFonts w:ascii="Arial" w:eastAsia="Gulim" w:hAnsi="Arial" w:cs="Arial"/>
          <w:b/>
          <w:bCs/>
          <w:color w:val="333333"/>
          <w:kern w:val="0"/>
          <w:szCs w:val="20"/>
        </w:rPr>
        <w:lastRenderedPageBreak/>
        <w:t>6)</w:t>
      </w:r>
      <w:r w:rsidRPr="00C26D2D">
        <w:rPr>
          <w:rFonts w:ascii="Arial" w:eastAsia="Gulim" w:hAnsi="Arial" w:cs="Arial"/>
          <w:color w:val="333333"/>
          <w:kern w:val="0"/>
          <w:szCs w:val="20"/>
        </w:rPr>
        <w:t xml:space="preserve"> My father passed away when I was 16. </w:t>
      </w:r>
      <w:r w:rsidRPr="00C26D2D">
        <w:rPr>
          <w:rFonts w:ascii="Arial" w:eastAsia="Gulim" w:hAnsi="Arial" w:cs="Arial"/>
          <w:b/>
          <w:bCs/>
          <w:color w:val="CC0000"/>
          <w:kern w:val="0"/>
          <w:szCs w:val="20"/>
        </w:rPr>
        <w:t>....................</w:t>
      </w:r>
      <w:r w:rsidRPr="00C26D2D">
        <w:rPr>
          <w:rFonts w:ascii="Arial" w:eastAsia="Gulim" w:hAnsi="Arial" w:cs="Arial"/>
          <w:color w:val="333333"/>
          <w:kern w:val="0"/>
          <w:szCs w:val="20"/>
        </w:rPr>
        <w:t>, this had a devastating effect on my life.</w:t>
      </w:r>
    </w:p>
    <w:p w:rsidR="00C26D2D" w:rsidRPr="00C26D2D" w:rsidRDefault="00C26D2D" w:rsidP="00C26D2D">
      <w:pPr>
        <w:widowControl/>
        <w:shd w:val="clear" w:color="auto" w:fill="FFFFFF"/>
        <w:wordWrap/>
        <w:autoSpaceDE/>
        <w:autoSpaceDN/>
        <w:spacing w:after="240" w:line="300" w:lineRule="atLeast"/>
        <w:jc w:val="left"/>
        <w:rPr>
          <w:rFonts w:ascii="Arial" w:eastAsia="Gulim" w:hAnsi="Arial" w:cs="Arial"/>
          <w:color w:val="333333"/>
          <w:kern w:val="0"/>
          <w:szCs w:val="20"/>
        </w:rPr>
      </w:pPr>
      <w:r w:rsidRPr="00C26D2D">
        <w:rPr>
          <w:rFonts w:ascii="Arial" w:eastAsia="Gulim" w:hAnsi="Arial" w:cs="Arial"/>
          <w:b/>
          <w:bCs/>
          <w:color w:val="333333"/>
          <w:kern w:val="0"/>
          <w:szCs w:val="20"/>
        </w:rPr>
        <w:t>7)</w:t>
      </w:r>
      <w:r w:rsidRPr="00C26D2D">
        <w:rPr>
          <w:rFonts w:ascii="Arial" w:eastAsia="Gulim" w:hAnsi="Arial" w:cs="Arial"/>
          <w:color w:val="333333"/>
          <w:kern w:val="0"/>
          <w:szCs w:val="20"/>
        </w:rPr>
        <w:t xml:space="preserve"> An essay should be an argument. Ask yourself what are the important questions in any particular issue. </w:t>
      </w:r>
      <w:r w:rsidRPr="00C26D2D">
        <w:rPr>
          <w:rFonts w:ascii="Arial" w:eastAsia="Gulim" w:hAnsi="Arial" w:cs="Arial"/>
          <w:b/>
          <w:bCs/>
          <w:color w:val="CC0000"/>
          <w:kern w:val="0"/>
          <w:szCs w:val="20"/>
        </w:rPr>
        <w:t>....................</w:t>
      </w:r>
      <w:r w:rsidRPr="00C26D2D">
        <w:rPr>
          <w:rFonts w:ascii="Arial" w:eastAsia="Gulim" w:hAnsi="Arial" w:cs="Arial"/>
          <w:color w:val="333333"/>
          <w:kern w:val="0"/>
          <w:szCs w:val="20"/>
        </w:rPr>
        <w:t>, you should discuss a problem and not simply narrate events or the stages of an argument.</w:t>
      </w:r>
    </w:p>
    <w:p w:rsidR="00C26D2D" w:rsidRPr="00C26D2D" w:rsidRDefault="00C26D2D" w:rsidP="00C26D2D">
      <w:pPr>
        <w:widowControl/>
        <w:shd w:val="clear" w:color="auto" w:fill="FFFFFF"/>
        <w:wordWrap/>
        <w:autoSpaceDE/>
        <w:autoSpaceDN/>
        <w:spacing w:after="240" w:line="300" w:lineRule="atLeast"/>
        <w:jc w:val="left"/>
        <w:rPr>
          <w:rFonts w:ascii="Arial" w:eastAsia="Gulim" w:hAnsi="Arial" w:cs="Arial"/>
          <w:color w:val="333333"/>
          <w:kern w:val="0"/>
          <w:szCs w:val="20"/>
        </w:rPr>
      </w:pPr>
      <w:r w:rsidRPr="00C26D2D">
        <w:rPr>
          <w:rFonts w:ascii="Arial" w:eastAsia="Gulim" w:hAnsi="Arial" w:cs="Arial"/>
          <w:b/>
          <w:bCs/>
          <w:color w:val="333333"/>
          <w:kern w:val="0"/>
          <w:szCs w:val="20"/>
        </w:rPr>
        <w:t>8)</w:t>
      </w:r>
      <w:r w:rsidRPr="00C26D2D">
        <w:rPr>
          <w:rFonts w:ascii="Arial" w:eastAsia="Gulim" w:hAnsi="Arial" w:cs="Arial"/>
          <w:color w:val="333333"/>
          <w:kern w:val="0"/>
          <w:szCs w:val="20"/>
        </w:rPr>
        <w:t xml:space="preserve"> We live in a democratic country, which means we </w:t>
      </w:r>
      <w:proofErr w:type="gramStart"/>
      <w:r w:rsidRPr="00C26D2D">
        <w:rPr>
          <w:rFonts w:ascii="Arial" w:eastAsia="Gulim" w:hAnsi="Arial" w:cs="Arial"/>
          <w:color w:val="333333"/>
          <w:kern w:val="0"/>
          <w:szCs w:val="20"/>
        </w:rPr>
        <w:t xml:space="preserve">all </w:t>
      </w:r>
      <w:r w:rsidRPr="00C26D2D">
        <w:rPr>
          <w:rFonts w:ascii="Arial" w:eastAsia="Gulim" w:hAnsi="Arial" w:cs="Arial"/>
          <w:b/>
          <w:bCs/>
          <w:color w:val="CC0000"/>
          <w:kern w:val="0"/>
          <w:szCs w:val="20"/>
        </w:rPr>
        <w:t>....................</w:t>
      </w:r>
      <w:proofErr w:type="gramEnd"/>
      <w:r w:rsidRPr="00C26D2D">
        <w:rPr>
          <w:rFonts w:ascii="Arial" w:eastAsia="Gulim" w:hAnsi="Arial" w:cs="Arial"/>
          <w:color w:val="333333"/>
          <w:kern w:val="0"/>
          <w:szCs w:val="20"/>
        </w:rPr>
        <w:t xml:space="preserve"> </w:t>
      </w:r>
      <w:proofErr w:type="gramStart"/>
      <w:r w:rsidRPr="00C26D2D">
        <w:rPr>
          <w:rFonts w:ascii="Arial" w:eastAsia="Gulim" w:hAnsi="Arial" w:cs="Arial"/>
          <w:color w:val="333333"/>
          <w:kern w:val="0"/>
          <w:szCs w:val="20"/>
        </w:rPr>
        <w:t>in</w:t>
      </w:r>
      <w:proofErr w:type="gramEnd"/>
      <w:r w:rsidRPr="00C26D2D">
        <w:rPr>
          <w:rFonts w:ascii="Arial" w:eastAsia="Gulim" w:hAnsi="Arial" w:cs="Arial"/>
          <w:color w:val="333333"/>
          <w:kern w:val="0"/>
          <w:szCs w:val="20"/>
        </w:rPr>
        <w:t xml:space="preserve"> how the country is run</w:t>
      </w:r>
    </w:p>
    <w:p w:rsidR="00C26D2D" w:rsidRDefault="00C26D2D"/>
    <w:p w:rsidR="00A436DE" w:rsidRDefault="00A436DE" w:rsidP="00C26D2D">
      <w:pPr>
        <w:widowControl/>
        <w:shd w:val="clear" w:color="auto" w:fill="FFFFFF"/>
        <w:wordWrap/>
        <w:autoSpaceDE/>
        <w:autoSpaceDN/>
        <w:spacing w:after="120" w:line="240" w:lineRule="auto"/>
        <w:jc w:val="left"/>
        <w:outlineLvl w:val="0"/>
        <w:rPr>
          <w:rFonts w:ascii="Arial" w:eastAsia="Gulim" w:hAnsi="Arial" w:cs="Arial"/>
          <w:b/>
          <w:bCs/>
          <w:color w:val="333333"/>
          <w:kern w:val="36"/>
          <w:sz w:val="27"/>
          <w:szCs w:val="27"/>
        </w:rPr>
      </w:pPr>
    </w:p>
    <w:p w:rsidR="00A436DE" w:rsidRDefault="00A436DE" w:rsidP="00C26D2D">
      <w:pPr>
        <w:widowControl/>
        <w:shd w:val="clear" w:color="auto" w:fill="FFFFFF"/>
        <w:wordWrap/>
        <w:autoSpaceDE/>
        <w:autoSpaceDN/>
        <w:spacing w:after="120" w:line="240" w:lineRule="auto"/>
        <w:jc w:val="left"/>
        <w:outlineLvl w:val="0"/>
        <w:rPr>
          <w:rFonts w:ascii="Arial" w:eastAsia="Gulim" w:hAnsi="Arial" w:cs="Arial"/>
          <w:b/>
          <w:bCs/>
          <w:color w:val="333333"/>
          <w:kern w:val="36"/>
          <w:sz w:val="27"/>
          <w:szCs w:val="27"/>
        </w:rPr>
      </w:pPr>
    </w:p>
    <w:p w:rsidR="00A436DE" w:rsidRDefault="00A436DE" w:rsidP="00C26D2D">
      <w:pPr>
        <w:widowControl/>
        <w:shd w:val="clear" w:color="auto" w:fill="FFFFFF"/>
        <w:wordWrap/>
        <w:autoSpaceDE/>
        <w:autoSpaceDN/>
        <w:spacing w:after="120" w:line="240" w:lineRule="auto"/>
        <w:jc w:val="left"/>
        <w:outlineLvl w:val="0"/>
        <w:rPr>
          <w:rFonts w:ascii="Arial" w:eastAsia="Gulim" w:hAnsi="Arial" w:cs="Arial"/>
          <w:b/>
          <w:bCs/>
          <w:color w:val="333333"/>
          <w:kern w:val="36"/>
          <w:sz w:val="27"/>
          <w:szCs w:val="27"/>
        </w:rPr>
      </w:pPr>
    </w:p>
    <w:p w:rsidR="00A436DE" w:rsidRDefault="00A436DE" w:rsidP="00C26D2D">
      <w:pPr>
        <w:widowControl/>
        <w:shd w:val="clear" w:color="auto" w:fill="FFFFFF"/>
        <w:wordWrap/>
        <w:autoSpaceDE/>
        <w:autoSpaceDN/>
        <w:spacing w:after="120" w:line="240" w:lineRule="auto"/>
        <w:jc w:val="left"/>
        <w:outlineLvl w:val="0"/>
        <w:rPr>
          <w:rFonts w:ascii="Arial" w:eastAsia="Gulim" w:hAnsi="Arial" w:cs="Arial"/>
          <w:b/>
          <w:bCs/>
          <w:color w:val="333333"/>
          <w:kern w:val="36"/>
          <w:sz w:val="27"/>
          <w:szCs w:val="27"/>
        </w:rPr>
      </w:pPr>
    </w:p>
    <w:p w:rsidR="00A436DE" w:rsidRDefault="00A436DE" w:rsidP="00C26D2D">
      <w:pPr>
        <w:widowControl/>
        <w:shd w:val="clear" w:color="auto" w:fill="FFFFFF"/>
        <w:wordWrap/>
        <w:autoSpaceDE/>
        <w:autoSpaceDN/>
        <w:spacing w:after="120" w:line="240" w:lineRule="auto"/>
        <w:jc w:val="left"/>
        <w:outlineLvl w:val="0"/>
        <w:rPr>
          <w:rFonts w:ascii="Arial" w:eastAsia="Gulim" w:hAnsi="Arial" w:cs="Arial"/>
          <w:b/>
          <w:bCs/>
          <w:color w:val="333333"/>
          <w:kern w:val="36"/>
          <w:sz w:val="27"/>
          <w:szCs w:val="27"/>
        </w:rPr>
      </w:pPr>
    </w:p>
    <w:p w:rsidR="00A436DE" w:rsidRDefault="00A436DE" w:rsidP="00C26D2D">
      <w:pPr>
        <w:widowControl/>
        <w:shd w:val="clear" w:color="auto" w:fill="FFFFFF"/>
        <w:wordWrap/>
        <w:autoSpaceDE/>
        <w:autoSpaceDN/>
        <w:spacing w:after="120" w:line="240" w:lineRule="auto"/>
        <w:jc w:val="left"/>
        <w:outlineLvl w:val="0"/>
        <w:rPr>
          <w:rFonts w:ascii="Arial" w:eastAsia="Gulim" w:hAnsi="Arial" w:cs="Arial"/>
          <w:b/>
          <w:bCs/>
          <w:color w:val="333333"/>
          <w:kern w:val="36"/>
          <w:sz w:val="27"/>
          <w:szCs w:val="27"/>
        </w:rPr>
      </w:pPr>
    </w:p>
    <w:p w:rsidR="00A436DE" w:rsidRDefault="00A436DE" w:rsidP="00C26D2D">
      <w:pPr>
        <w:widowControl/>
        <w:shd w:val="clear" w:color="auto" w:fill="FFFFFF"/>
        <w:wordWrap/>
        <w:autoSpaceDE/>
        <w:autoSpaceDN/>
        <w:spacing w:after="120" w:line="240" w:lineRule="auto"/>
        <w:jc w:val="left"/>
        <w:outlineLvl w:val="0"/>
        <w:rPr>
          <w:rFonts w:ascii="Arial" w:eastAsia="Gulim" w:hAnsi="Arial" w:cs="Arial"/>
          <w:b/>
          <w:bCs/>
          <w:color w:val="333333"/>
          <w:kern w:val="36"/>
          <w:sz w:val="27"/>
          <w:szCs w:val="27"/>
        </w:rPr>
      </w:pPr>
    </w:p>
    <w:p w:rsidR="00A436DE" w:rsidRDefault="00A436DE" w:rsidP="00C26D2D">
      <w:pPr>
        <w:widowControl/>
        <w:shd w:val="clear" w:color="auto" w:fill="FFFFFF"/>
        <w:wordWrap/>
        <w:autoSpaceDE/>
        <w:autoSpaceDN/>
        <w:spacing w:after="120" w:line="240" w:lineRule="auto"/>
        <w:jc w:val="left"/>
        <w:outlineLvl w:val="0"/>
        <w:rPr>
          <w:rFonts w:ascii="Arial" w:eastAsia="Gulim" w:hAnsi="Arial" w:cs="Arial"/>
          <w:b/>
          <w:bCs/>
          <w:color w:val="333333"/>
          <w:kern w:val="36"/>
          <w:sz w:val="27"/>
          <w:szCs w:val="27"/>
        </w:rPr>
      </w:pPr>
    </w:p>
    <w:p w:rsidR="00A436DE" w:rsidRDefault="00A436DE" w:rsidP="00C26D2D">
      <w:pPr>
        <w:widowControl/>
        <w:shd w:val="clear" w:color="auto" w:fill="FFFFFF"/>
        <w:wordWrap/>
        <w:autoSpaceDE/>
        <w:autoSpaceDN/>
        <w:spacing w:after="120" w:line="240" w:lineRule="auto"/>
        <w:jc w:val="left"/>
        <w:outlineLvl w:val="0"/>
        <w:rPr>
          <w:rFonts w:ascii="Arial" w:eastAsia="Gulim" w:hAnsi="Arial" w:cs="Arial"/>
          <w:b/>
          <w:bCs/>
          <w:color w:val="333333"/>
          <w:kern w:val="36"/>
          <w:sz w:val="27"/>
          <w:szCs w:val="27"/>
        </w:rPr>
      </w:pPr>
    </w:p>
    <w:p w:rsidR="00C26D2D" w:rsidRPr="00C26D2D" w:rsidRDefault="00C26D2D" w:rsidP="00C26D2D">
      <w:pPr>
        <w:widowControl/>
        <w:shd w:val="clear" w:color="auto" w:fill="FFFFFF"/>
        <w:wordWrap/>
        <w:autoSpaceDE/>
        <w:autoSpaceDN/>
        <w:spacing w:after="120" w:line="240" w:lineRule="auto"/>
        <w:jc w:val="left"/>
        <w:outlineLvl w:val="0"/>
        <w:rPr>
          <w:rFonts w:ascii="Arial" w:eastAsia="Gulim" w:hAnsi="Arial" w:cs="Arial"/>
          <w:b/>
          <w:bCs/>
          <w:color w:val="333333"/>
          <w:kern w:val="36"/>
          <w:sz w:val="27"/>
          <w:szCs w:val="27"/>
        </w:rPr>
      </w:pPr>
      <w:r w:rsidRPr="00C26D2D">
        <w:rPr>
          <w:rFonts w:ascii="Arial" w:eastAsia="Gulim" w:hAnsi="Arial" w:cs="Arial"/>
          <w:b/>
          <w:bCs/>
          <w:color w:val="333333"/>
          <w:kern w:val="36"/>
          <w:sz w:val="27"/>
          <w:szCs w:val="27"/>
        </w:rPr>
        <w:t>Vocabulary: Idioms</w:t>
      </w:r>
    </w:p>
    <w:p w:rsidR="00C26D2D" w:rsidRPr="00C26D2D" w:rsidRDefault="00C26D2D" w:rsidP="00C26D2D">
      <w:pPr>
        <w:widowControl/>
        <w:shd w:val="clear" w:color="auto" w:fill="FFFFFF"/>
        <w:wordWrap/>
        <w:autoSpaceDE/>
        <w:autoSpaceDN/>
        <w:spacing w:after="0" w:line="240" w:lineRule="auto"/>
        <w:jc w:val="left"/>
        <w:rPr>
          <w:rFonts w:ascii="Arial" w:eastAsia="Gulim" w:hAnsi="Arial" w:cs="Arial"/>
          <w:kern w:val="0"/>
          <w:sz w:val="24"/>
          <w:szCs w:val="24"/>
        </w:rPr>
      </w:pPr>
      <w:r w:rsidRPr="00C26D2D">
        <w:rPr>
          <w:rFonts w:ascii="Arial" w:eastAsia="Gulim" w:hAnsi="Arial" w:cs="Arial"/>
          <w:sz w:val="24"/>
          <w:szCs w:val="24"/>
        </w:rPr>
        <w:object w:dxaOrig="1440" w:dyaOrig="1440">
          <v:shape id="_x0000_i1092" type="#_x0000_t75" style="width:1in;height:18pt" o:ole="">
            <v:imagedata r:id="rId70" o:title=""/>
          </v:shape>
          <w:control r:id="rId71" w:name="DefaultOcxName12" w:shapeid="_x0000_i1092"/>
        </w:object>
      </w:r>
    </w:p>
    <w:p w:rsidR="00C26D2D" w:rsidRPr="00C26D2D" w:rsidRDefault="00C26D2D" w:rsidP="00C26D2D">
      <w:pPr>
        <w:widowControl/>
        <w:shd w:val="clear" w:color="auto" w:fill="FFFFFF"/>
        <w:wordWrap/>
        <w:autoSpaceDE/>
        <w:autoSpaceDN/>
        <w:spacing w:after="0" w:line="240" w:lineRule="auto"/>
        <w:jc w:val="left"/>
        <w:rPr>
          <w:rFonts w:ascii="Arial" w:eastAsia="Gulim" w:hAnsi="Arial" w:cs="Arial"/>
          <w:vanish/>
          <w:kern w:val="0"/>
          <w:sz w:val="24"/>
          <w:szCs w:val="24"/>
        </w:rPr>
      </w:pPr>
      <w:r w:rsidRPr="00C26D2D">
        <w:rPr>
          <w:rFonts w:ascii="Arial" w:eastAsia="Gulim" w:hAnsi="Arial" w:cs="Arial"/>
          <w:vanish/>
          <w:kern w:val="0"/>
          <w:sz w:val="24"/>
          <w:szCs w:val="24"/>
        </w:rPr>
        <w:t>s1~You can say that again!~s2~having said that~s3~there is something to be said for~s4~to say the least~s5~When all is said and done~s6~Needless to say~s7~That is to say~s8~have a say</w:t>
      </w:r>
    </w:p>
    <w:p w:rsidR="00C26D2D" w:rsidRPr="00C26D2D" w:rsidRDefault="00C26D2D" w:rsidP="00C26D2D">
      <w:pPr>
        <w:widowControl/>
        <w:shd w:val="clear" w:color="auto" w:fill="FFFFFF"/>
        <w:wordWrap/>
        <w:autoSpaceDE/>
        <w:autoSpaceDN/>
        <w:spacing w:after="0" w:line="240" w:lineRule="auto"/>
        <w:jc w:val="left"/>
        <w:rPr>
          <w:rFonts w:ascii="Arial" w:eastAsia="Gulim" w:hAnsi="Arial" w:cs="Arial"/>
          <w:vanish/>
          <w:kern w:val="0"/>
          <w:sz w:val="24"/>
          <w:szCs w:val="24"/>
        </w:rPr>
      </w:pPr>
      <w:r w:rsidRPr="00C26D2D">
        <w:rPr>
          <w:rFonts w:ascii="Arial" w:eastAsia="Gulim" w:hAnsi="Arial" w:cs="Arial"/>
          <w:vanish/>
          <w:kern w:val="0"/>
          <w:sz w:val="24"/>
          <w:szCs w:val="24"/>
        </w:rPr>
        <w:t>s1~..............................~s2~....................~s3~....................~s4~....................~s5~....................~s6~....................~s7~....................~s8~....................</w:t>
      </w:r>
    </w:p>
    <w:p w:rsidR="00C26D2D" w:rsidRPr="00C26D2D" w:rsidRDefault="00C26D2D" w:rsidP="00C26D2D">
      <w:pPr>
        <w:widowControl/>
        <w:shd w:val="clear" w:color="auto" w:fill="FFFFFF"/>
        <w:wordWrap/>
        <w:autoSpaceDE/>
        <w:autoSpaceDN/>
        <w:spacing w:after="0" w:line="240" w:lineRule="auto"/>
        <w:jc w:val="left"/>
        <w:rPr>
          <w:rFonts w:ascii="Arial" w:eastAsia="Gulim" w:hAnsi="Arial" w:cs="Arial"/>
          <w:vanish/>
          <w:kern w:val="0"/>
          <w:sz w:val="24"/>
          <w:szCs w:val="24"/>
        </w:rPr>
      </w:pPr>
      <w:r w:rsidRPr="00C26D2D">
        <w:rPr>
          <w:rFonts w:ascii="Arial" w:eastAsia="Gulim" w:hAnsi="Arial" w:cs="Arial"/>
          <w:vanish/>
          <w:kern w:val="0"/>
          <w:sz w:val="24"/>
          <w:szCs w:val="24"/>
        </w:rPr>
        <w:t xml:space="preserve">s10~ </w:t>
      </w:r>
      <w:r w:rsidRPr="00C26D2D">
        <w:rPr>
          <w:rFonts w:ascii="Arial" w:eastAsia="Gulim" w:hAnsi="Arial" w:cs="Arial"/>
          <w:b/>
          <w:bCs/>
          <w:vanish/>
          <w:kern w:val="0"/>
          <w:sz w:val="24"/>
          <w:szCs w:val="24"/>
        </w:rPr>
        <w:t>1)</w:t>
      </w:r>
      <w:r w:rsidRPr="00C26D2D">
        <w:rPr>
          <w:rFonts w:ascii="Arial" w:eastAsia="Gulim" w:hAnsi="Arial" w:cs="Arial"/>
          <w:vanish/>
          <w:kern w:val="0"/>
          <w:sz w:val="24"/>
          <w:szCs w:val="24"/>
        </w:rPr>
        <w:t xml:space="preserve"> You can say that again! (= </w:t>
      </w:r>
      <w:r w:rsidRPr="00C26D2D">
        <w:rPr>
          <w:rFonts w:ascii="Arial" w:eastAsia="Gulim" w:hAnsi="Arial" w:cs="Arial"/>
          <w:i/>
          <w:iCs/>
          <w:vanish/>
          <w:kern w:val="0"/>
          <w:sz w:val="24"/>
          <w:szCs w:val="24"/>
        </w:rPr>
        <w:t>I totally agree with you</w:t>
      </w:r>
      <w:r w:rsidRPr="00C26D2D">
        <w:rPr>
          <w:rFonts w:ascii="Arial" w:eastAsia="Gulim" w:hAnsi="Arial" w:cs="Arial"/>
          <w:vanish/>
          <w:kern w:val="0"/>
          <w:sz w:val="24"/>
          <w:szCs w:val="24"/>
        </w:rPr>
        <w:t>)</w:t>
      </w:r>
      <w:r w:rsidRPr="00C26D2D">
        <w:rPr>
          <w:rFonts w:ascii="Arial" w:eastAsia="Gulim" w:hAnsi="Arial" w:cs="Arial"/>
          <w:vanish/>
          <w:kern w:val="0"/>
          <w:sz w:val="24"/>
          <w:szCs w:val="24"/>
        </w:rPr>
        <w:br/>
      </w:r>
      <w:r w:rsidRPr="00C26D2D">
        <w:rPr>
          <w:rFonts w:ascii="Arial" w:eastAsia="Gulim" w:hAnsi="Arial" w:cs="Arial"/>
          <w:b/>
          <w:bCs/>
          <w:vanish/>
          <w:kern w:val="0"/>
          <w:sz w:val="24"/>
          <w:szCs w:val="24"/>
        </w:rPr>
        <w:t>2)</w:t>
      </w:r>
      <w:r w:rsidRPr="00C26D2D">
        <w:rPr>
          <w:rFonts w:ascii="Arial" w:eastAsia="Gulim" w:hAnsi="Arial" w:cs="Arial"/>
          <w:vanish/>
          <w:kern w:val="0"/>
          <w:sz w:val="24"/>
          <w:szCs w:val="24"/>
        </w:rPr>
        <w:t xml:space="preserve"> having said that (= </w:t>
      </w:r>
      <w:r w:rsidRPr="00C26D2D">
        <w:rPr>
          <w:rFonts w:ascii="Arial" w:eastAsia="Gulim" w:hAnsi="Arial" w:cs="Arial"/>
          <w:i/>
          <w:iCs/>
          <w:vanish/>
          <w:kern w:val="0"/>
          <w:sz w:val="24"/>
          <w:szCs w:val="24"/>
        </w:rPr>
        <w:t>despite this</w:t>
      </w:r>
      <w:r w:rsidRPr="00C26D2D">
        <w:rPr>
          <w:rFonts w:ascii="Arial" w:eastAsia="Gulim" w:hAnsi="Arial" w:cs="Arial"/>
          <w:vanish/>
          <w:kern w:val="0"/>
          <w:sz w:val="24"/>
          <w:szCs w:val="24"/>
        </w:rPr>
        <w:t>)</w:t>
      </w:r>
      <w:r w:rsidRPr="00C26D2D">
        <w:rPr>
          <w:rFonts w:ascii="Arial" w:eastAsia="Gulim" w:hAnsi="Arial" w:cs="Arial"/>
          <w:vanish/>
          <w:kern w:val="0"/>
          <w:sz w:val="24"/>
          <w:szCs w:val="24"/>
        </w:rPr>
        <w:br/>
      </w:r>
      <w:r w:rsidRPr="00C26D2D">
        <w:rPr>
          <w:rFonts w:ascii="Arial" w:eastAsia="Gulim" w:hAnsi="Arial" w:cs="Arial"/>
          <w:b/>
          <w:bCs/>
          <w:vanish/>
          <w:kern w:val="0"/>
          <w:sz w:val="24"/>
          <w:szCs w:val="24"/>
        </w:rPr>
        <w:t>3)</w:t>
      </w:r>
      <w:r w:rsidRPr="00C26D2D">
        <w:rPr>
          <w:rFonts w:ascii="Arial" w:eastAsia="Gulim" w:hAnsi="Arial" w:cs="Arial"/>
          <w:vanish/>
          <w:kern w:val="0"/>
          <w:sz w:val="24"/>
          <w:szCs w:val="24"/>
        </w:rPr>
        <w:t xml:space="preserve"> there is something to be said for (= </w:t>
      </w:r>
      <w:r w:rsidRPr="00C26D2D">
        <w:rPr>
          <w:rFonts w:ascii="Arial" w:eastAsia="Gulim" w:hAnsi="Arial" w:cs="Arial"/>
          <w:i/>
          <w:iCs/>
          <w:vanish/>
          <w:kern w:val="0"/>
          <w:sz w:val="24"/>
          <w:szCs w:val="24"/>
        </w:rPr>
        <w:t>It has some advantages</w:t>
      </w:r>
      <w:r w:rsidRPr="00C26D2D">
        <w:rPr>
          <w:rFonts w:ascii="Arial" w:eastAsia="Gulim" w:hAnsi="Arial" w:cs="Arial"/>
          <w:vanish/>
          <w:kern w:val="0"/>
          <w:sz w:val="24"/>
          <w:szCs w:val="24"/>
        </w:rPr>
        <w:t>)</w:t>
      </w:r>
      <w:r w:rsidRPr="00C26D2D">
        <w:rPr>
          <w:rFonts w:ascii="Arial" w:eastAsia="Gulim" w:hAnsi="Arial" w:cs="Arial"/>
          <w:vanish/>
          <w:kern w:val="0"/>
          <w:sz w:val="24"/>
          <w:szCs w:val="24"/>
        </w:rPr>
        <w:br/>
      </w:r>
      <w:r w:rsidRPr="00C26D2D">
        <w:rPr>
          <w:rFonts w:ascii="Arial" w:eastAsia="Gulim" w:hAnsi="Arial" w:cs="Arial"/>
          <w:b/>
          <w:bCs/>
          <w:vanish/>
          <w:kern w:val="0"/>
          <w:sz w:val="24"/>
          <w:szCs w:val="24"/>
        </w:rPr>
        <w:t>4)</w:t>
      </w:r>
      <w:r w:rsidRPr="00C26D2D">
        <w:rPr>
          <w:rFonts w:ascii="Arial" w:eastAsia="Gulim" w:hAnsi="Arial" w:cs="Arial"/>
          <w:vanish/>
          <w:kern w:val="0"/>
          <w:sz w:val="24"/>
          <w:szCs w:val="24"/>
        </w:rPr>
        <w:t xml:space="preserve"> to say the least (= </w:t>
      </w:r>
      <w:r w:rsidRPr="00C26D2D">
        <w:rPr>
          <w:rFonts w:ascii="Arial" w:eastAsia="Gulim" w:hAnsi="Arial" w:cs="Arial"/>
          <w:i/>
          <w:iCs/>
          <w:vanish/>
          <w:kern w:val="0"/>
          <w:sz w:val="24"/>
          <w:szCs w:val="24"/>
        </w:rPr>
        <w:t>it is in fact even more important than I have just said</w:t>
      </w:r>
      <w:r w:rsidRPr="00C26D2D">
        <w:rPr>
          <w:rFonts w:ascii="Arial" w:eastAsia="Gulim" w:hAnsi="Arial" w:cs="Arial"/>
          <w:vanish/>
          <w:kern w:val="0"/>
          <w:sz w:val="24"/>
          <w:szCs w:val="24"/>
        </w:rPr>
        <w:t>)</w:t>
      </w:r>
      <w:r w:rsidRPr="00C26D2D">
        <w:rPr>
          <w:rFonts w:ascii="Arial" w:eastAsia="Gulim" w:hAnsi="Arial" w:cs="Arial"/>
          <w:vanish/>
          <w:kern w:val="0"/>
          <w:sz w:val="24"/>
          <w:szCs w:val="24"/>
        </w:rPr>
        <w:br/>
      </w:r>
      <w:r w:rsidRPr="00C26D2D">
        <w:rPr>
          <w:rFonts w:ascii="Arial" w:eastAsia="Gulim" w:hAnsi="Arial" w:cs="Arial"/>
          <w:b/>
          <w:bCs/>
          <w:vanish/>
          <w:kern w:val="0"/>
          <w:sz w:val="24"/>
          <w:szCs w:val="24"/>
        </w:rPr>
        <w:t>5)</w:t>
      </w:r>
      <w:r w:rsidRPr="00C26D2D">
        <w:rPr>
          <w:rFonts w:ascii="Arial" w:eastAsia="Gulim" w:hAnsi="Arial" w:cs="Arial"/>
          <w:vanish/>
          <w:kern w:val="0"/>
          <w:sz w:val="24"/>
          <w:szCs w:val="24"/>
        </w:rPr>
        <w:t xml:space="preserve"> When all is said and done (= </w:t>
      </w:r>
      <w:r w:rsidRPr="00C26D2D">
        <w:rPr>
          <w:rFonts w:ascii="Arial" w:eastAsia="Gulim" w:hAnsi="Arial" w:cs="Arial"/>
          <w:i/>
          <w:iCs/>
          <w:vanish/>
          <w:kern w:val="0"/>
          <w:sz w:val="24"/>
          <w:szCs w:val="24"/>
        </w:rPr>
        <w:t>After everything else; remember this</w:t>
      </w:r>
      <w:r w:rsidRPr="00C26D2D">
        <w:rPr>
          <w:rFonts w:ascii="Arial" w:eastAsia="Gulim" w:hAnsi="Arial" w:cs="Arial"/>
          <w:vanish/>
          <w:kern w:val="0"/>
          <w:sz w:val="24"/>
          <w:szCs w:val="24"/>
        </w:rPr>
        <w:t>)</w:t>
      </w:r>
      <w:r w:rsidRPr="00C26D2D">
        <w:rPr>
          <w:rFonts w:ascii="Arial" w:eastAsia="Gulim" w:hAnsi="Arial" w:cs="Arial"/>
          <w:vanish/>
          <w:kern w:val="0"/>
          <w:sz w:val="24"/>
          <w:szCs w:val="24"/>
        </w:rPr>
        <w:br/>
      </w:r>
      <w:r w:rsidRPr="00C26D2D">
        <w:rPr>
          <w:rFonts w:ascii="Arial" w:eastAsia="Gulim" w:hAnsi="Arial" w:cs="Arial"/>
          <w:b/>
          <w:bCs/>
          <w:vanish/>
          <w:kern w:val="0"/>
          <w:sz w:val="24"/>
          <w:szCs w:val="24"/>
        </w:rPr>
        <w:t>6)</w:t>
      </w:r>
      <w:r w:rsidRPr="00C26D2D">
        <w:rPr>
          <w:rFonts w:ascii="Arial" w:eastAsia="Gulim" w:hAnsi="Arial" w:cs="Arial"/>
          <w:vanish/>
          <w:kern w:val="0"/>
          <w:sz w:val="24"/>
          <w:szCs w:val="24"/>
        </w:rPr>
        <w:t xml:space="preserve"> Needless to say (= </w:t>
      </w:r>
      <w:r w:rsidRPr="00C26D2D">
        <w:rPr>
          <w:rFonts w:ascii="Arial" w:eastAsia="Gulim" w:hAnsi="Arial" w:cs="Arial"/>
          <w:i/>
          <w:iCs/>
          <w:vanish/>
          <w:kern w:val="0"/>
          <w:sz w:val="24"/>
          <w:szCs w:val="24"/>
        </w:rPr>
        <w:t>This is to be totally expected</w:t>
      </w:r>
      <w:r w:rsidRPr="00C26D2D">
        <w:rPr>
          <w:rFonts w:ascii="Arial" w:eastAsia="Gulim" w:hAnsi="Arial" w:cs="Arial"/>
          <w:vanish/>
          <w:kern w:val="0"/>
          <w:sz w:val="24"/>
          <w:szCs w:val="24"/>
        </w:rPr>
        <w:t>)</w:t>
      </w:r>
      <w:r w:rsidRPr="00C26D2D">
        <w:rPr>
          <w:rFonts w:ascii="Arial" w:eastAsia="Gulim" w:hAnsi="Arial" w:cs="Arial"/>
          <w:vanish/>
          <w:kern w:val="0"/>
          <w:sz w:val="24"/>
          <w:szCs w:val="24"/>
        </w:rPr>
        <w:br/>
      </w:r>
      <w:r w:rsidRPr="00C26D2D">
        <w:rPr>
          <w:rFonts w:ascii="Arial" w:eastAsia="Gulim" w:hAnsi="Arial" w:cs="Arial"/>
          <w:b/>
          <w:bCs/>
          <w:vanish/>
          <w:kern w:val="0"/>
          <w:sz w:val="24"/>
          <w:szCs w:val="24"/>
        </w:rPr>
        <w:t>7)</w:t>
      </w:r>
      <w:r w:rsidRPr="00C26D2D">
        <w:rPr>
          <w:rFonts w:ascii="Arial" w:eastAsia="Gulim" w:hAnsi="Arial" w:cs="Arial"/>
          <w:vanish/>
          <w:kern w:val="0"/>
          <w:sz w:val="24"/>
          <w:szCs w:val="24"/>
        </w:rPr>
        <w:t xml:space="preserve"> That is to say (= </w:t>
      </w:r>
      <w:r w:rsidRPr="00C26D2D">
        <w:rPr>
          <w:rFonts w:ascii="Arial" w:eastAsia="Gulim" w:hAnsi="Arial" w:cs="Arial"/>
          <w:i/>
          <w:iCs/>
          <w:vanish/>
          <w:kern w:val="0"/>
          <w:sz w:val="24"/>
          <w:szCs w:val="24"/>
        </w:rPr>
        <w:t>In other words</w:t>
      </w:r>
      <w:r w:rsidRPr="00C26D2D">
        <w:rPr>
          <w:rFonts w:ascii="Arial" w:eastAsia="Gulim" w:hAnsi="Arial" w:cs="Arial"/>
          <w:vanish/>
          <w:kern w:val="0"/>
          <w:sz w:val="24"/>
          <w:szCs w:val="24"/>
        </w:rPr>
        <w:t>)</w:t>
      </w:r>
      <w:r w:rsidRPr="00C26D2D">
        <w:rPr>
          <w:rFonts w:ascii="Arial" w:eastAsia="Gulim" w:hAnsi="Arial" w:cs="Arial"/>
          <w:vanish/>
          <w:kern w:val="0"/>
          <w:sz w:val="24"/>
          <w:szCs w:val="24"/>
        </w:rPr>
        <w:br/>
      </w:r>
      <w:r w:rsidRPr="00C26D2D">
        <w:rPr>
          <w:rFonts w:ascii="Arial" w:eastAsia="Gulim" w:hAnsi="Arial" w:cs="Arial"/>
          <w:b/>
          <w:bCs/>
          <w:vanish/>
          <w:kern w:val="0"/>
          <w:sz w:val="24"/>
          <w:szCs w:val="24"/>
        </w:rPr>
        <w:t>8)</w:t>
      </w:r>
      <w:r w:rsidRPr="00C26D2D">
        <w:rPr>
          <w:rFonts w:ascii="Arial" w:eastAsia="Gulim" w:hAnsi="Arial" w:cs="Arial"/>
          <w:vanish/>
          <w:kern w:val="0"/>
          <w:sz w:val="24"/>
          <w:szCs w:val="24"/>
        </w:rPr>
        <w:t xml:space="preserve"> have a say (= </w:t>
      </w:r>
      <w:r w:rsidRPr="00C26D2D">
        <w:rPr>
          <w:rFonts w:ascii="Arial" w:eastAsia="Gulim" w:hAnsi="Arial" w:cs="Arial"/>
          <w:i/>
          <w:iCs/>
          <w:vanish/>
          <w:kern w:val="0"/>
          <w:sz w:val="24"/>
          <w:szCs w:val="24"/>
        </w:rPr>
        <w:t>be involved in making a decision</w:t>
      </w:r>
      <w:r w:rsidRPr="00C26D2D">
        <w:rPr>
          <w:rFonts w:ascii="Arial" w:eastAsia="Gulim" w:hAnsi="Arial" w:cs="Arial"/>
          <w:vanish/>
          <w:kern w:val="0"/>
          <w:sz w:val="24"/>
          <w:szCs w:val="24"/>
        </w:rPr>
        <w:t>)</w:t>
      </w:r>
    </w:p>
    <w:p w:rsidR="00C26D2D" w:rsidRPr="00C26D2D" w:rsidRDefault="00C26D2D" w:rsidP="00C26D2D">
      <w:pPr>
        <w:widowControl/>
        <w:shd w:val="clear" w:color="auto" w:fill="FFFFFF"/>
        <w:wordWrap/>
        <w:autoSpaceDE/>
        <w:autoSpaceDN/>
        <w:spacing w:after="0" w:line="240" w:lineRule="auto"/>
        <w:jc w:val="left"/>
        <w:rPr>
          <w:rFonts w:ascii="Arial" w:eastAsia="Gulim" w:hAnsi="Arial" w:cs="Arial"/>
          <w:vanish/>
          <w:kern w:val="0"/>
          <w:sz w:val="24"/>
          <w:szCs w:val="24"/>
        </w:rPr>
      </w:pPr>
      <w:r w:rsidRPr="00C26D2D">
        <w:rPr>
          <w:rFonts w:ascii="Arial" w:eastAsia="Gulim" w:hAnsi="Arial" w:cs="Arial"/>
          <w:vanish/>
          <w:kern w:val="0"/>
          <w:sz w:val="24"/>
          <w:szCs w:val="24"/>
        </w:rPr>
        <w:t>s10~</w:t>
      </w:r>
    </w:p>
    <w:p w:rsidR="00C26D2D" w:rsidRPr="00C26D2D" w:rsidRDefault="00C26D2D" w:rsidP="00C26D2D">
      <w:pPr>
        <w:widowControl/>
        <w:shd w:val="clear" w:color="auto" w:fill="FFFFFF"/>
        <w:wordWrap/>
        <w:autoSpaceDE/>
        <w:autoSpaceDN/>
        <w:spacing w:after="300" w:line="300" w:lineRule="atLeast"/>
        <w:jc w:val="left"/>
        <w:rPr>
          <w:rFonts w:ascii="Arial" w:eastAsia="Gulim" w:hAnsi="Arial" w:cs="Arial"/>
          <w:b/>
          <w:bCs/>
          <w:color w:val="333333"/>
          <w:kern w:val="0"/>
          <w:sz w:val="21"/>
          <w:szCs w:val="21"/>
        </w:rPr>
      </w:pPr>
      <w:r w:rsidRPr="00C26D2D">
        <w:rPr>
          <w:rFonts w:ascii="Arial" w:eastAsia="Gulim" w:hAnsi="Arial" w:cs="Arial"/>
          <w:b/>
          <w:bCs/>
          <w:color w:val="333333"/>
          <w:kern w:val="0"/>
          <w:sz w:val="21"/>
          <w:szCs w:val="21"/>
        </w:rPr>
        <w:t>Use a dictionary to check the meaning of the phrases in the box. Then complete sentences 1-8 with the correct phrase.</w:t>
      </w:r>
    </w:p>
    <w:tbl>
      <w:tblPr>
        <w:tblW w:w="7200" w:type="dxa"/>
        <w:tblCellMar>
          <w:top w:w="15" w:type="dxa"/>
          <w:left w:w="15" w:type="dxa"/>
          <w:bottom w:w="15" w:type="dxa"/>
          <w:right w:w="15" w:type="dxa"/>
        </w:tblCellMar>
        <w:tblLook w:val="04A0" w:firstRow="1" w:lastRow="0" w:firstColumn="1" w:lastColumn="0" w:noHBand="0" w:noVBand="1"/>
      </w:tblPr>
      <w:tblGrid>
        <w:gridCol w:w="4200"/>
        <w:gridCol w:w="3000"/>
      </w:tblGrid>
      <w:tr w:rsidR="00C26D2D" w:rsidRPr="00C26D2D" w:rsidTr="00C26D2D">
        <w:trPr>
          <w:trHeight w:val="525"/>
        </w:trPr>
        <w:tc>
          <w:tcPr>
            <w:tcW w:w="4200" w:type="dxa"/>
            <w:tcMar>
              <w:top w:w="0" w:type="dxa"/>
              <w:left w:w="0" w:type="dxa"/>
              <w:bottom w:w="0" w:type="dxa"/>
              <w:right w:w="0" w:type="dxa"/>
            </w:tcMar>
            <w:vAlign w:val="center"/>
            <w:hideMark/>
          </w:tcPr>
          <w:p w:rsidR="00C26D2D" w:rsidRPr="00C26D2D" w:rsidRDefault="00C26D2D" w:rsidP="00C26D2D">
            <w:pPr>
              <w:widowControl/>
              <w:wordWrap/>
              <w:autoSpaceDE/>
              <w:autoSpaceDN/>
              <w:spacing w:before="100" w:beforeAutospacing="1" w:after="100" w:afterAutospacing="1" w:line="240" w:lineRule="auto"/>
              <w:jc w:val="left"/>
              <w:rPr>
                <w:rFonts w:ascii="Arial" w:eastAsia="Gulim" w:hAnsi="Arial" w:cs="Arial"/>
                <w:b/>
                <w:bCs/>
                <w:color w:val="333333"/>
                <w:kern w:val="0"/>
                <w:szCs w:val="20"/>
              </w:rPr>
            </w:pPr>
            <w:r w:rsidRPr="00C26D2D">
              <w:rPr>
                <w:rFonts w:ascii="Arial" w:eastAsia="Gulim" w:hAnsi="Arial" w:cs="Arial"/>
                <w:b/>
                <w:bCs/>
                <w:color w:val="333333"/>
                <w:kern w:val="0"/>
                <w:szCs w:val="20"/>
              </w:rPr>
              <w:t>there is something to be said for</w:t>
            </w:r>
          </w:p>
        </w:tc>
        <w:tc>
          <w:tcPr>
            <w:tcW w:w="3000" w:type="dxa"/>
            <w:tcMar>
              <w:top w:w="0" w:type="dxa"/>
              <w:left w:w="0" w:type="dxa"/>
              <w:bottom w:w="0" w:type="dxa"/>
              <w:right w:w="0" w:type="dxa"/>
            </w:tcMar>
            <w:vAlign w:val="center"/>
            <w:hideMark/>
          </w:tcPr>
          <w:p w:rsidR="00C26D2D" w:rsidRPr="00C26D2D" w:rsidRDefault="00C26D2D" w:rsidP="00C26D2D">
            <w:pPr>
              <w:widowControl/>
              <w:wordWrap/>
              <w:autoSpaceDE/>
              <w:autoSpaceDN/>
              <w:spacing w:before="100" w:beforeAutospacing="1" w:after="100" w:afterAutospacing="1" w:line="240" w:lineRule="auto"/>
              <w:jc w:val="left"/>
              <w:rPr>
                <w:rFonts w:ascii="Arial" w:eastAsia="Gulim" w:hAnsi="Arial" w:cs="Arial"/>
                <w:b/>
                <w:bCs/>
                <w:color w:val="333333"/>
                <w:kern w:val="0"/>
                <w:szCs w:val="20"/>
              </w:rPr>
            </w:pPr>
            <w:r w:rsidRPr="00C26D2D">
              <w:rPr>
                <w:rFonts w:ascii="Arial" w:eastAsia="Gulim" w:hAnsi="Arial" w:cs="Arial"/>
                <w:b/>
                <w:bCs/>
                <w:color w:val="333333"/>
                <w:kern w:val="0"/>
                <w:szCs w:val="20"/>
              </w:rPr>
              <w:t>You can say that again!</w:t>
            </w:r>
          </w:p>
        </w:tc>
      </w:tr>
      <w:tr w:rsidR="00C26D2D" w:rsidRPr="00C26D2D" w:rsidTr="00C26D2D">
        <w:trPr>
          <w:trHeight w:val="525"/>
        </w:trPr>
        <w:tc>
          <w:tcPr>
            <w:tcW w:w="4200" w:type="dxa"/>
            <w:tcMar>
              <w:top w:w="0" w:type="dxa"/>
              <w:left w:w="0" w:type="dxa"/>
              <w:bottom w:w="0" w:type="dxa"/>
              <w:right w:w="0" w:type="dxa"/>
            </w:tcMar>
            <w:vAlign w:val="center"/>
            <w:hideMark/>
          </w:tcPr>
          <w:p w:rsidR="00C26D2D" w:rsidRPr="00C26D2D" w:rsidRDefault="00C26D2D" w:rsidP="00C26D2D">
            <w:pPr>
              <w:widowControl/>
              <w:wordWrap/>
              <w:autoSpaceDE/>
              <w:autoSpaceDN/>
              <w:spacing w:before="100" w:beforeAutospacing="1" w:after="100" w:afterAutospacing="1" w:line="240" w:lineRule="auto"/>
              <w:jc w:val="left"/>
              <w:rPr>
                <w:rFonts w:ascii="Arial" w:eastAsia="Gulim" w:hAnsi="Arial" w:cs="Arial"/>
                <w:b/>
                <w:bCs/>
                <w:color w:val="333333"/>
                <w:kern w:val="0"/>
                <w:szCs w:val="20"/>
              </w:rPr>
            </w:pPr>
            <w:r w:rsidRPr="00C26D2D">
              <w:rPr>
                <w:rFonts w:ascii="Arial" w:eastAsia="Gulim" w:hAnsi="Arial" w:cs="Arial"/>
                <w:b/>
                <w:bCs/>
                <w:color w:val="333333"/>
                <w:kern w:val="0"/>
                <w:szCs w:val="20"/>
              </w:rPr>
              <w:t>having said that</w:t>
            </w:r>
          </w:p>
        </w:tc>
        <w:tc>
          <w:tcPr>
            <w:tcW w:w="3000" w:type="dxa"/>
            <w:tcMar>
              <w:top w:w="0" w:type="dxa"/>
              <w:left w:w="0" w:type="dxa"/>
              <w:bottom w:w="0" w:type="dxa"/>
              <w:right w:w="0" w:type="dxa"/>
            </w:tcMar>
            <w:vAlign w:val="center"/>
            <w:hideMark/>
          </w:tcPr>
          <w:p w:rsidR="00C26D2D" w:rsidRPr="00C26D2D" w:rsidRDefault="00C26D2D" w:rsidP="00C26D2D">
            <w:pPr>
              <w:widowControl/>
              <w:wordWrap/>
              <w:autoSpaceDE/>
              <w:autoSpaceDN/>
              <w:spacing w:before="100" w:beforeAutospacing="1" w:after="100" w:afterAutospacing="1" w:line="240" w:lineRule="auto"/>
              <w:jc w:val="left"/>
              <w:rPr>
                <w:rFonts w:ascii="Arial" w:eastAsia="Gulim" w:hAnsi="Arial" w:cs="Arial"/>
                <w:b/>
                <w:bCs/>
                <w:color w:val="333333"/>
                <w:kern w:val="0"/>
                <w:szCs w:val="20"/>
              </w:rPr>
            </w:pPr>
            <w:r w:rsidRPr="00C26D2D">
              <w:rPr>
                <w:rFonts w:ascii="Arial" w:eastAsia="Gulim" w:hAnsi="Arial" w:cs="Arial"/>
                <w:b/>
                <w:bCs/>
                <w:color w:val="333333"/>
                <w:kern w:val="0"/>
                <w:szCs w:val="20"/>
              </w:rPr>
              <w:t>have a say</w:t>
            </w:r>
          </w:p>
        </w:tc>
      </w:tr>
      <w:tr w:rsidR="00C26D2D" w:rsidRPr="00C26D2D" w:rsidTr="00C26D2D">
        <w:trPr>
          <w:trHeight w:val="525"/>
        </w:trPr>
        <w:tc>
          <w:tcPr>
            <w:tcW w:w="4200" w:type="dxa"/>
            <w:tcMar>
              <w:top w:w="0" w:type="dxa"/>
              <w:left w:w="0" w:type="dxa"/>
              <w:bottom w:w="0" w:type="dxa"/>
              <w:right w:w="0" w:type="dxa"/>
            </w:tcMar>
            <w:vAlign w:val="center"/>
            <w:hideMark/>
          </w:tcPr>
          <w:p w:rsidR="00C26D2D" w:rsidRPr="00C26D2D" w:rsidRDefault="00C26D2D" w:rsidP="00C26D2D">
            <w:pPr>
              <w:widowControl/>
              <w:wordWrap/>
              <w:autoSpaceDE/>
              <w:autoSpaceDN/>
              <w:spacing w:before="100" w:beforeAutospacing="1" w:after="100" w:afterAutospacing="1" w:line="240" w:lineRule="auto"/>
              <w:jc w:val="left"/>
              <w:rPr>
                <w:rFonts w:ascii="Arial" w:eastAsia="Gulim" w:hAnsi="Arial" w:cs="Arial"/>
                <w:b/>
                <w:bCs/>
                <w:color w:val="333333"/>
                <w:kern w:val="0"/>
                <w:szCs w:val="20"/>
              </w:rPr>
            </w:pPr>
            <w:r w:rsidRPr="00C26D2D">
              <w:rPr>
                <w:rFonts w:ascii="Arial" w:eastAsia="Gulim" w:hAnsi="Arial" w:cs="Arial"/>
                <w:b/>
                <w:bCs/>
                <w:color w:val="333333"/>
                <w:kern w:val="0"/>
                <w:szCs w:val="20"/>
              </w:rPr>
              <w:t>When all is said and done</w:t>
            </w:r>
          </w:p>
        </w:tc>
        <w:tc>
          <w:tcPr>
            <w:tcW w:w="3000" w:type="dxa"/>
            <w:tcMar>
              <w:top w:w="0" w:type="dxa"/>
              <w:left w:w="0" w:type="dxa"/>
              <w:bottom w:w="0" w:type="dxa"/>
              <w:right w:w="0" w:type="dxa"/>
            </w:tcMar>
            <w:vAlign w:val="center"/>
            <w:hideMark/>
          </w:tcPr>
          <w:p w:rsidR="00C26D2D" w:rsidRPr="00C26D2D" w:rsidRDefault="00C26D2D" w:rsidP="00C26D2D">
            <w:pPr>
              <w:widowControl/>
              <w:wordWrap/>
              <w:autoSpaceDE/>
              <w:autoSpaceDN/>
              <w:spacing w:before="100" w:beforeAutospacing="1" w:after="100" w:afterAutospacing="1" w:line="240" w:lineRule="auto"/>
              <w:jc w:val="left"/>
              <w:rPr>
                <w:rFonts w:ascii="Arial" w:eastAsia="Gulim" w:hAnsi="Arial" w:cs="Arial"/>
                <w:b/>
                <w:bCs/>
                <w:color w:val="333333"/>
                <w:kern w:val="0"/>
                <w:szCs w:val="20"/>
              </w:rPr>
            </w:pPr>
            <w:r w:rsidRPr="00C26D2D">
              <w:rPr>
                <w:rFonts w:ascii="Arial" w:eastAsia="Gulim" w:hAnsi="Arial" w:cs="Arial"/>
                <w:b/>
                <w:bCs/>
                <w:color w:val="333333"/>
                <w:kern w:val="0"/>
                <w:szCs w:val="20"/>
              </w:rPr>
              <w:t>Needless to say</w:t>
            </w:r>
          </w:p>
        </w:tc>
      </w:tr>
      <w:tr w:rsidR="00C26D2D" w:rsidRPr="00C26D2D" w:rsidTr="00C26D2D">
        <w:trPr>
          <w:trHeight w:val="525"/>
        </w:trPr>
        <w:tc>
          <w:tcPr>
            <w:tcW w:w="4200" w:type="dxa"/>
            <w:tcMar>
              <w:top w:w="0" w:type="dxa"/>
              <w:left w:w="0" w:type="dxa"/>
              <w:bottom w:w="0" w:type="dxa"/>
              <w:right w:w="0" w:type="dxa"/>
            </w:tcMar>
            <w:vAlign w:val="center"/>
            <w:hideMark/>
          </w:tcPr>
          <w:p w:rsidR="00C26D2D" w:rsidRPr="00C26D2D" w:rsidRDefault="00C26D2D" w:rsidP="00C26D2D">
            <w:pPr>
              <w:widowControl/>
              <w:wordWrap/>
              <w:autoSpaceDE/>
              <w:autoSpaceDN/>
              <w:spacing w:before="100" w:beforeAutospacing="1" w:after="100" w:afterAutospacing="1" w:line="240" w:lineRule="auto"/>
              <w:jc w:val="left"/>
              <w:rPr>
                <w:rFonts w:ascii="Arial" w:eastAsia="Gulim" w:hAnsi="Arial" w:cs="Arial"/>
                <w:b/>
                <w:bCs/>
                <w:color w:val="333333"/>
                <w:kern w:val="0"/>
                <w:szCs w:val="20"/>
              </w:rPr>
            </w:pPr>
            <w:r w:rsidRPr="00C26D2D">
              <w:rPr>
                <w:rFonts w:ascii="Arial" w:eastAsia="Gulim" w:hAnsi="Arial" w:cs="Arial"/>
                <w:b/>
                <w:bCs/>
                <w:color w:val="333333"/>
                <w:kern w:val="0"/>
                <w:szCs w:val="20"/>
              </w:rPr>
              <w:t>That is to say</w:t>
            </w:r>
          </w:p>
        </w:tc>
        <w:tc>
          <w:tcPr>
            <w:tcW w:w="3000" w:type="dxa"/>
            <w:tcMar>
              <w:top w:w="0" w:type="dxa"/>
              <w:left w:w="0" w:type="dxa"/>
              <w:bottom w:w="0" w:type="dxa"/>
              <w:right w:w="0" w:type="dxa"/>
            </w:tcMar>
            <w:vAlign w:val="center"/>
            <w:hideMark/>
          </w:tcPr>
          <w:p w:rsidR="00C26D2D" w:rsidRPr="00C26D2D" w:rsidRDefault="00C26D2D" w:rsidP="00C26D2D">
            <w:pPr>
              <w:widowControl/>
              <w:wordWrap/>
              <w:autoSpaceDE/>
              <w:autoSpaceDN/>
              <w:spacing w:before="100" w:beforeAutospacing="1" w:after="100" w:afterAutospacing="1" w:line="240" w:lineRule="auto"/>
              <w:jc w:val="left"/>
              <w:rPr>
                <w:rFonts w:ascii="Arial" w:eastAsia="Gulim" w:hAnsi="Arial" w:cs="Arial"/>
                <w:b/>
                <w:bCs/>
                <w:color w:val="333333"/>
                <w:kern w:val="0"/>
                <w:szCs w:val="20"/>
              </w:rPr>
            </w:pPr>
            <w:r w:rsidRPr="00C26D2D">
              <w:rPr>
                <w:rFonts w:ascii="Arial" w:eastAsia="Gulim" w:hAnsi="Arial" w:cs="Arial"/>
                <w:b/>
                <w:bCs/>
                <w:color w:val="333333"/>
                <w:kern w:val="0"/>
                <w:szCs w:val="20"/>
              </w:rPr>
              <w:t>to say the least</w:t>
            </w:r>
          </w:p>
        </w:tc>
      </w:tr>
    </w:tbl>
    <w:p w:rsidR="00C26D2D" w:rsidRPr="00C26D2D" w:rsidRDefault="00C26D2D" w:rsidP="00C26D2D">
      <w:pPr>
        <w:widowControl/>
        <w:shd w:val="clear" w:color="auto" w:fill="FFFFFF"/>
        <w:wordWrap/>
        <w:autoSpaceDE/>
        <w:autoSpaceDN/>
        <w:spacing w:after="240" w:line="300" w:lineRule="atLeast"/>
        <w:jc w:val="left"/>
        <w:rPr>
          <w:rFonts w:ascii="Arial" w:eastAsia="Gulim" w:hAnsi="Arial" w:cs="Arial"/>
          <w:color w:val="333333"/>
          <w:kern w:val="0"/>
          <w:szCs w:val="20"/>
        </w:rPr>
      </w:pPr>
      <w:r w:rsidRPr="00C26D2D">
        <w:rPr>
          <w:rFonts w:ascii="Arial" w:eastAsia="Gulim" w:hAnsi="Arial" w:cs="Arial"/>
          <w:b/>
          <w:bCs/>
          <w:color w:val="333333"/>
          <w:kern w:val="0"/>
          <w:szCs w:val="20"/>
        </w:rPr>
        <w:t>1)</w:t>
      </w:r>
      <w:r w:rsidRPr="00C26D2D">
        <w:rPr>
          <w:rFonts w:ascii="Arial" w:eastAsia="Gulim" w:hAnsi="Arial" w:cs="Arial"/>
          <w:color w:val="333333"/>
          <w:kern w:val="0"/>
          <w:szCs w:val="20"/>
        </w:rPr>
        <w:t xml:space="preserve"> </w:t>
      </w:r>
      <w:r w:rsidRPr="00C26D2D">
        <w:rPr>
          <w:rFonts w:ascii="Arial" w:eastAsia="Gulim" w:hAnsi="Arial" w:cs="Arial"/>
          <w:b/>
          <w:bCs/>
          <w:color w:val="333333"/>
          <w:kern w:val="0"/>
          <w:szCs w:val="20"/>
        </w:rPr>
        <w:t>John:</w:t>
      </w:r>
      <w:r w:rsidRPr="00C26D2D">
        <w:rPr>
          <w:rFonts w:ascii="Arial" w:eastAsia="Gulim" w:hAnsi="Arial" w:cs="Arial"/>
          <w:color w:val="333333"/>
          <w:kern w:val="0"/>
          <w:szCs w:val="20"/>
        </w:rPr>
        <w:t xml:space="preserve"> That was a delicious meal!</w:t>
      </w:r>
      <w:r w:rsidRPr="00C26D2D">
        <w:rPr>
          <w:rFonts w:ascii="Arial" w:eastAsia="Gulim" w:hAnsi="Arial" w:cs="Arial"/>
          <w:color w:val="333333"/>
          <w:kern w:val="0"/>
          <w:szCs w:val="20"/>
        </w:rPr>
        <w:br/>
        <w:t xml:space="preserve">    </w:t>
      </w:r>
      <w:r w:rsidRPr="00C26D2D">
        <w:rPr>
          <w:rFonts w:ascii="Arial" w:eastAsia="Gulim" w:hAnsi="Arial" w:cs="Arial"/>
          <w:b/>
          <w:bCs/>
          <w:color w:val="333333"/>
          <w:kern w:val="0"/>
          <w:szCs w:val="20"/>
        </w:rPr>
        <w:t>George:</w:t>
      </w:r>
      <w:r w:rsidRPr="00C26D2D">
        <w:rPr>
          <w:rFonts w:ascii="Arial" w:eastAsia="Gulim" w:hAnsi="Arial" w:cs="Arial"/>
          <w:color w:val="333333"/>
          <w:kern w:val="0"/>
          <w:szCs w:val="20"/>
        </w:rPr>
        <w:t xml:space="preserve"> </w:t>
      </w:r>
      <w:r w:rsidRPr="00C26D2D">
        <w:rPr>
          <w:rFonts w:ascii="Arial" w:eastAsia="Gulim" w:hAnsi="Arial" w:cs="Arial"/>
          <w:b/>
          <w:bCs/>
          <w:color w:val="CC0000"/>
          <w:kern w:val="0"/>
          <w:szCs w:val="20"/>
        </w:rPr>
        <w:t>You can say that again</w:t>
      </w:r>
      <w:proofErr w:type="gramStart"/>
      <w:r w:rsidRPr="00C26D2D">
        <w:rPr>
          <w:rFonts w:ascii="Arial" w:eastAsia="Gulim" w:hAnsi="Arial" w:cs="Arial"/>
          <w:b/>
          <w:bCs/>
          <w:color w:val="CC0000"/>
          <w:kern w:val="0"/>
          <w:szCs w:val="20"/>
        </w:rPr>
        <w:t>!</w:t>
      </w:r>
      <w:r w:rsidRPr="00C26D2D">
        <w:rPr>
          <w:rFonts w:ascii="Arial" w:eastAsia="Gulim" w:hAnsi="Arial" w:cs="Arial"/>
          <w:color w:val="333333"/>
          <w:kern w:val="0"/>
          <w:szCs w:val="20"/>
        </w:rPr>
        <w:t>.</w:t>
      </w:r>
      <w:proofErr w:type="gramEnd"/>
    </w:p>
    <w:p w:rsidR="00C26D2D" w:rsidRPr="00C26D2D" w:rsidRDefault="00C26D2D" w:rsidP="00C26D2D">
      <w:pPr>
        <w:widowControl/>
        <w:shd w:val="clear" w:color="auto" w:fill="FFFFFF"/>
        <w:wordWrap/>
        <w:autoSpaceDE/>
        <w:autoSpaceDN/>
        <w:spacing w:after="240" w:line="300" w:lineRule="atLeast"/>
        <w:jc w:val="left"/>
        <w:rPr>
          <w:rFonts w:ascii="Arial" w:eastAsia="Gulim" w:hAnsi="Arial" w:cs="Arial"/>
          <w:color w:val="333333"/>
          <w:kern w:val="0"/>
          <w:szCs w:val="20"/>
        </w:rPr>
      </w:pPr>
      <w:r w:rsidRPr="00C26D2D">
        <w:rPr>
          <w:rFonts w:ascii="Arial" w:eastAsia="Gulim" w:hAnsi="Arial" w:cs="Arial"/>
          <w:b/>
          <w:bCs/>
          <w:color w:val="333333"/>
          <w:kern w:val="0"/>
          <w:szCs w:val="20"/>
        </w:rPr>
        <w:t>2)</w:t>
      </w:r>
      <w:r w:rsidRPr="00C26D2D">
        <w:rPr>
          <w:rFonts w:ascii="Arial" w:eastAsia="Gulim" w:hAnsi="Arial" w:cs="Arial"/>
          <w:color w:val="333333"/>
          <w:kern w:val="0"/>
          <w:szCs w:val="20"/>
        </w:rPr>
        <w:t xml:space="preserve"> Swimming was not permitted in the lake. However, </w:t>
      </w:r>
      <w:r w:rsidRPr="00C26D2D">
        <w:rPr>
          <w:rFonts w:ascii="Arial" w:eastAsia="Gulim" w:hAnsi="Arial" w:cs="Arial"/>
          <w:b/>
          <w:bCs/>
          <w:color w:val="CC0000"/>
          <w:kern w:val="0"/>
          <w:szCs w:val="20"/>
        </w:rPr>
        <w:t>having said that</w:t>
      </w:r>
      <w:r w:rsidRPr="00C26D2D">
        <w:rPr>
          <w:rFonts w:ascii="Arial" w:eastAsia="Gulim" w:hAnsi="Arial" w:cs="Arial"/>
          <w:color w:val="333333"/>
          <w:kern w:val="0"/>
          <w:szCs w:val="20"/>
        </w:rPr>
        <w:t>, many people did use the lake for swimming.</w:t>
      </w:r>
    </w:p>
    <w:p w:rsidR="00C26D2D" w:rsidRPr="00C26D2D" w:rsidRDefault="00C26D2D" w:rsidP="00C26D2D">
      <w:pPr>
        <w:widowControl/>
        <w:shd w:val="clear" w:color="auto" w:fill="FFFFFF"/>
        <w:wordWrap/>
        <w:autoSpaceDE/>
        <w:autoSpaceDN/>
        <w:spacing w:after="240" w:line="300" w:lineRule="atLeast"/>
        <w:jc w:val="left"/>
        <w:rPr>
          <w:rFonts w:ascii="Arial" w:eastAsia="Gulim" w:hAnsi="Arial" w:cs="Arial"/>
          <w:color w:val="333333"/>
          <w:kern w:val="0"/>
          <w:szCs w:val="20"/>
        </w:rPr>
      </w:pPr>
      <w:r w:rsidRPr="00C26D2D">
        <w:rPr>
          <w:rFonts w:ascii="Arial" w:eastAsia="Gulim" w:hAnsi="Arial" w:cs="Arial"/>
          <w:b/>
          <w:bCs/>
          <w:color w:val="333333"/>
          <w:kern w:val="0"/>
          <w:szCs w:val="20"/>
        </w:rPr>
        <w:t>3)</w:t>
      </w:r>
      <w:r w:rsidRPr="00C26D2D">
        <w:rPr>
          <w:rFonts w:ascii="Arial" w:eastAsia="Gulim" w:hAnsi="Arial" w:cs="Arial"/>
          <w:color w:val="333333"/>
          <w:kern w:val="0"/>
          <w:szCs w:val="20"/>
        </w:rPr>
        <w:t xml:space="preserve"> Of course you want to look good when out on the pull, but </w:t>
      </w:r>
      <w:r w:rsidRPr="00C26D2D">
        <w:rPr>
          <w:rFonts w:ascii="Arial" w:eastAsia="Gulim" w:hAnsi="Arial" w:cs="Arial"/>
          <w:b/>
          <w:bCs/>
          <w:color w:val="CC0000"/>
          <w:kern w:val="0"/>
          <w:szCs w:val="20"/>
        </w:rPr>
        <w:t>there is something to be said for</w:t>
      </w:r>
      <w:r w:rsidRPr="00C26D2D">
        <w:rPr>
          <w:rFonts w:ascii="Arial" w:eastAsia="Gulim" w:hAnsi="Arial" w:cs="Arial"/>
          <w:color w:val="333333"/>
          <w:kern w:val="0"/>
          <w:szCs w:val="20"/>
        </w:rPr>
        <w:t xml:space="preserve"> not wearing too much makeup.</w:t>
      </w:r>
    </w:p>
    <w:p w:rsidR="00C26D2D" w:rsidRPr="00C26D2D" w:rsidRDefault="00C26D2D" w:rsidP="00C26D2D">
      <w:pPr>
        <w:widowControl/>
        <w:shd w:val="clear" w:color="auto" w:fill="FFFFFF"/>
        <w:wordWrap/>
        <w:autoSpaceDE/>
        <w:autoSpaceDN/>
        <w:spacing w:after="240" w:line="300" w:lineRule="atLeast"/>
        <w:jc w:val="left"/>
        <w:rPr>
          <w:rFonts w:ascii="Arial" w:eastAsia="Gulim" w:hAnsi="Arial" w:cs="Arial"/>
          <w:color w:val="333333"/>
          <w:kern w:val="0"/>
          <w:szCs w:val="20"/>
        </w:rPr>
      </w:pPr>
      <w:r w:rsidRPr="00C26D2D">
        <w:rPr>
          <w:rFonts w:ascii="Arial" w:eastAsia="Gulim" w:hAnsi="Arial" w:cs="Arial"/>
          <w:b/>
          <w:bCs/>
          <w:color w:val="333333"/>
          <w:kern w:val="0"/>
          <w:szCs w:val="20"/>
        </w:rPr>
        <w:t>4)</w:t>
      </w:r>
      <w:r w:rsidRPr="00C26D2D">
        <w:rPr>
          <w:rFonts w:ascii="Arial" w:eastAsia="Gulim" w:hAnsi="Arial" w:cs="Arial"/>
          <w:color w:val="333333"/>
          <w:kern w:val="0"/>
          <w:szCs w:val="20"/>
        </w:rPr>
        <w:t xml:space="preserve"> While you are studying abroad, you are certainly going to want somewhere to stay and looking for housing can be stressful, </w:t>
      </w:r>
      <w:r w:rsidRPr="00C26D2D">
        <w:rPr>
          <w:rFonts w:ascii="Arial" w:eastAsia="Gulim" w:hAnsi="Arial" w:cs="Arial"/>
          <w:b/>
          <w:bCs/>
          <w:color w:val="CC0000"/>
          <w:kern w:val="0"/>
          <w:szCs w:val="20"/>
        </w:rPr>
        <w:t>to say the least</w:t>
      </w:r>
      <w:r w:rsidRPr="00C26D2D">
        <w:rPr>
          <w:rFonts w:ascii="Arial" w:eastAsia="Gulim" w:hAnsi="Arial" w:cs="Arial"/>
          <w:color w:val="333333"/>
          <w:kern w:val="0"/>
          <w:szCs w:val="20"/>
        </w:rPr>
        <w:t>.</w:t>
      </w:r>
    </w:p>
    <w:p w:rsidR="00C26D2D" w:rsidRPr="00C26D2D" w:rsidRDefault="00C26D2D" w:rsidP="00C26D2D">
      <w:pPr>
        <w:widowControl/>
        <w:shd w:val="clear" w:color="auto" w:fill="FFFFFF"/>
        <w:wordWrap/>
        <w:autoSpaceDE/>
        <w:autoSpaceDN/>
        <w:spacing w:after="240" w:line="300" w:lineRule="atLeast"/>
        <w:jc w:val="left"/>
        <w:rPr>
          <w:rFonts w:ascii="Arial" w:eastAsia="Gulim" w:hAnsi="Arial" w:cs="Arial"/>
          <w:color w:val="333333"/>
          <w:kern w:val="0"/>
          <w:szCs w:val="20"/>
        </w:rPr>
      </w:pPr>
      <w:r w:rsidRPr="00C26D2D">
        <w:rPr>
          <w:rFonts w:ascii="Arial" w:eastAsia="Gulim" w:hAnsi="Arial" w:cs="Arial"/>
          <w:b/>
          <w:bCs/>
          <w:color w:val="333333"/>
          <w:kern w:val="0"/>
          <w:szCs w:val="20"/>
        </w:rPr>
        <w:lastRenderedPageBreak/>
        <w:t>5)</w:t>
      </w:r>
      <w:r w:rsidRPr="00C26D2D">
        <w:rPr>
          <w:rFonts w:ascii="Arial" w:eastAsia="Gulim" w:hAnsi="Arial" w:cs="Arial"/>
          <w:color w:val="333333"/>
          <w:kern w:val="0"/>
          <w:szCs w:val="20"/>
        </w:rPr>
        <w:t xml:space="preserve"> </w:t>
      </w:r>
      <w:r w:rsidRPr="00C26D2D">
        <w:rPr>
          <w:rFonts w:ascii="Arial" w:eastAsia="Gulim" w:hAnsi="Arial" w:cs="Arial"/>
          <w:b/>
          <w:bCs/>
          <w:color w:val="CC0000"/>
          <w:kern w:val="0"/>
          <w:szCs w:val="20"/>
        </w:rPr>
        <w:t>When all is said and done</w:t>
      </w:r>
      <w:r w:rsidRPr="00C26D2D">
        <w:rPr>
          <w:rFonts w:ascii="Arial" w:eastAsia="Gulim" w:hAnsi="Arial" w:cs="Arial"/>
          <w:color w:val="333333"/>
          <w:kern w:val="0"/>
          <w:szCs w:val="20"/>
        </w:rPr>
        <w:t>, I believe I had a very enjoyable time on my vacation.</w:t>
      </w:r>
    </w:p>
    <w:p w:rsidR="00C26D2D" w:rsidRPr="00C26D2D" w:rsidRDefault="00C26D2D" w:rsidP="00C26D2D">
      <w:pPr>
        <w:widowControl/>
        <w:shd w:val="clear" w:color="auto" w:fill="FFFFFF"/>
        <w:wordWrap/>
        <w:autoSpaceDE/>
        <w:autoSpaceDN/>
        <w:spacing w:after="240" w:line="300" w:lineRule="atLeast"/>
        <w:jc w:val="left"/>
        <w:rPr>
          <w:rFonts w:ascii="Arial" w:eastAsia="Gulim" w:hAnsi="Arial" w:cs="Arial"/>
          <w:color w:val="333333"/>
          <w:kern w:val="0"/>
          <w:szCs w:val="20"/>
        </w:rPr>
      </w:pPr>
      <w:r w:rsidRPr="00C26D2D">
        <w:rPr>
          <w:rFonts w:ascii="Arial" w:eastAsia="Gulim" w:hAnsi="Arial" w:cs="Arial"/>
          <w:b/>
          <w:bCs/>
          <w:color w:val="333333"/>
          <w:kern w:val="0"/>
          <w:szCs w:val="20"/>
        </w:rPr>
        <w:t>6)</w:t>
      </w:r>
      <w:r w:rsidRPr="00C26D2D">
        <w:rPr>
          <w:rFonts w:ascii="Arial" w:eastAsia="Gulim" w:hAnsi="Arial" w:cs="Arial"/>
          <w:color w:val="333333"/>
          <w:kern w:val="0"/>
          <w:szCs w:val="20"/>
        </w:rPr>
        <w:t xml:space="preserve"> My father passed away when I was 16. </w:t>
      </w:r>
      <w:r w:rsidRPr="00C26D2D">
        <w:rPr>
          <w:rFonts w:ascii="Arial" w:eastAsia="Gulim" w:hAnsi="Arial" w:cs="Arial"/>
          <w:b/>
          <w:bCs/>
          <w:color w:val="CC0000"/>
          <w:kern w:val="0"/>
          <w:szCs w:val="20"/>
        </w:rPr>
        <w:t>Needless to say</w:t>
      </w:r>
      <w:r w:rsidRPr="00C26D2D">
        <w:rPr>
          <w:rFonts w:ascii="Arial" w:eastAsia="Gulim" w:hAnsi="Arial" w:cs="Arial"/>
          <w:color w:val="333333"/>
          <w:kern w:val="0"/>
          <w:szCs w:val="20"/>
        </w:rPr>
        <w:t>, this had a devastating effect on my life.</w:t>
      </w:r>
    </w:p>
    <w:p w:rsidR="00C26D2D" w:rsidRPr="00C26D2D" w:rsidRDefault="00C26D2D" w:rsidP="00C26D2D">
      <w:pPr>
        <w:widowControl/>
        <w:shd w:val="clear" w:color="auto" w:fill="FFFFFF"/>
        <w:wordWrap/>
        <w:autoSpaceDE/>
        <w:autoSpaceDN/>
        <w:spacing w:after="240" w:line="300" w:lineRule="atLeast"/>
        <w:jc w:val="left"/>
        <w:rPr>
          <w:rFonts w:ascii="Arial" w:eastAsia="Gulim" w:hAnsi="Arial" w:cs="Arial"/>
          <w:color w:val="333333"/>
          <w:kern w:val="0"/>
          <w:szCs w:val="20"/>
        </w:rPr>
      </w:pPr>
      <w:r w:rsidRPr="00C26D2D">
        <w:rPr>
          <w:rFonts w:ascii="Arial" w:eastAsia="Gulim" w:hAnsi="Arial" w:cs="Arial"/>
          <w:b/>
          <w:bCs/>
          <w:color w:val="333333"/>
          <w:kern w:val="0"/>
          <w:szCs w:val="20"/>
        </w:rPr>
        <w:t>7)</w:t>
      </w:r>
      <w:r w:rsidRPr="00C26D2D">
        <w:rPr>
          <w:rFonts w:ascii="Arial" w:eastAsia="Gulim" w:hAnsi="Arial" w:cs="Arial"/>
          <w:color w:val="333333"/>
          <w:kern w:val="0"/>
          <w:szCs w:val="20"/>
        </w:rPr>
        <w:t xml:space="preserve"> An essay should be an argument. Ask yourself what are the important questions in any particular issue. </w:t>
      </w:r>
      <w:r w:rsidRPr="00C26D2D">
        <w:rPr>
          <w:rFonts w:ascii="Arial" w:eastAsia="Gulim" w:hAnsi="Arial" w:cs="Arial"/>
          <w:b/>
          <w:bCs/>
          <w:color w:val="CC0000"/>
          <w:kern w:val="0"/>
          <w:szCs w:val="20"/>
        </w:rPr>
        <w:t>That is to say</w:t>
      </w:r>
      <w:r w:rsidRPr="00C26D2D">
        <w:rPr>
          <w:rFonts w:ascii="Arial" w:eastAsia="Gulim" w:hAnsi="Arial" w:cs="Arial"/>
          <w:color w:val="333333"/>
          <w:kern w:val="0"/>
          <w:szCs w:val="20"/>
        </w:rPr>
        <w:t>, you should discuss a problem and not simply narrate events or the stages of an argument.</w:t>
      </w:r>
    </w:p>
    <w:p w:rsidR="00C26D2D" w:rsidRPr="00C26D2D" w:rsidRDefault="00C26D2D" w:rsidP="00C26D2D">
      <w:pPr>
        <w:widowControl/>
        <w:shd w:val="clear" w:color="auto" w:fill="FFFFFF"/>
        <w:wordWrap/>
        <w:autoSpaceDE/>
        <w:autoSpaceDN/>
        <w:spacing w:after="240" w:line="300" w:lineRule="atLeast"/>
        <w:jc w:val="left"/>
        <w:rPr>
          <w:rFonts w:ascii="Arial" w:eastAsia="Gulim" w:hAnsi="Arial" w:cs="Arial"/>
          <w:color w:val="333333"/>
          <w:kern w:val="0"/>
          <w:szCs w:val="20"/>
        </w:rPr>
      </w:pPr>
      <w:r w:rsidRPr="00C26D2D">
        <w:rPr>
          <w:rFonts w:ascii="Arial" w:eastAsia="Gulim" w:hAnsi="Arial" w:cs="Arial"/>
          <w:b/>
          <w:bCs/>
          <w:color w:val="333333"/>
          <w:kern w:val="0"/>
          <w:szCs w:val="20"/>
        </w:rPr>
        <w:t>8)</w:t>
      </w:r>
      <w:r w:rsidRPr="00C26D2D">
        <w:rPr>
          <w:rFonts w:ascii="Arial" w:eastAsia="Gulim" w:hAnsi="Arial" w:cs="Arial"/>
          <w:color w:val="333333"/>
          <w:kern w:val="0"/>
          <w:szCs w:val="20"/>
        </w:rPr>
        <w:t xml:space="preserve"> We live in a democratic country, which means we all </w:t>
      </w:r>
      <w:r w:rsidRPr="00C26D2D">
        <w:rPr>
          <w:rFonts w:ascii="Arial" w:eastAsia="Gulim" w:hAnsi="Arial" w:cs="Arial"/>
          <w:b/>
          <w:bCs/>
          <w:color w:val="CC0000"/>
          <w:kern w:val="0"/>
          <w:szCs w:val="20"/>
        </w:rPr>
        <w:t>have a say</w:t>
      </w:r>
      <w:r w:rsidRPr="00C26D2D">
        <w:rPr>
          <w:rFonts w:ascii="Arial" w:eastAsia="Gulim" w:hAnsi="Arial" w:cs="Arial"/>
          <w:color w:val="333333"/>
          <w:kern w:val="0"/>
          <w:szCs w:val="20"/>
        </w:rPr>
        <w:t xml:space="preserve"> in how the country is run</w:t>
      </w:r>
    </w:p>
    <w:p w:rsidR="00C26D2D" w:rsidRDefault="00C26D2D">
      <w:r>
        <w:rPr>
          <w:rStyle w:val="Strong"/>
          <w:rFonts w:ascii="Arial" w:hAnsi="Arial" w:cs="Arial"/>
          <w:color w:val="000000"/>
          <w:szCs w:val="20"/>
        </w:rPr>
        <w:t>1)</w:t>
      </w:r>
      <w:r>
        <w:rPr>
          <w:rFonts w:ascii="Arial" w:hAnsi="Arial" w:cs="Arial"/>
          <w:color w:val="000000"/>
          <w:szCs w:val="20"/>
        </w:rPr>
        <w:t xml:space="preserve"> You can say that again! (= </w:t>
      </w:r>
      <w:r>
        <w:rPr>
          <w:rStyle w:val="Emphasis"/>
          <w:rFonts w:ascii="Arial" w:hAnsi="Arial" w:cs="Arial"/>
          <w:color w:val="000000"/>
          <w:szCs w:val="20"/>
        </w:rPr>
        <w:t>I totally agree with you</w:t>
      </w:r>
      <w:r>
        <w:rPr>
          <w:rFonts w:ascii="Arial" w:hAnsi="Arial" w:cs="Arial"/>
          <w:color w:val="000000"/>
          <w:szCs w:val="20"/>
        </w:rPr>
        <w:t>)</w:t>
      </w:r>
      <w:r>
        <w:rPr>
          <w:rFonts w:ascii="Arial" w:hAnsi="Arial" w:cs="Arial"/>
          <w:color w:val="000000"/>
          <w:szCs w:val="20"/>
        </w:rPr>
        <w:br/>
      </w:r>
      <w:r>
        <w:rPr>
          <w:rStyle w:val="Strong"/>
          <w:rFonts w:ascii="Arial" w:hAnsi="Arial" w:cs="Arial"/>
          <w:color w:val="000000"/>
          <w:szCs w:val="20"/>
        </w:rPr>
        <w:t>2)</w:t>
      </w:r>
      <w:r>
        <w:rPr>
          <w:rFonts w:ascii="Arial" w:hAnsi="Arial" w:cs="Arial"/>
          <w:color w:val="000000"/>
          <w:szCs w:val="20"/>
        </w:rPr>
        <w:t xml:space="preserve"> having said that (= </w:t>
      </w:r>
      <w:r>
        <w:rPr>
          <w:rStyle w:val="Emphasis"/>
          <w:rFonts w:ascii="Arial" w:hAnsi="Arial" w:cs="Arial"/>
          <w:color w:val="000000"/>
          <w:szCs w:val="20"/>
        </w:rPr>
        <w:t>despite this</w:t>
      </w:r>
      <w:r>
        <w:rPr>
          <w:rFonts w:ascii="Arial" w:hAnsi="Arial" w:cs="Arial"/>
          <w:color w:val="000000"/>
          <w:szCs w:val="20"/>
        </w:rPr>
        <w:t>)</w:t>
      </w:r>
      <w:r>
        <w:rPr>
          <w:rFonts w:ascii="Arial" w:hAnsi="Arial" w:cs="Arial"/>
          <w:color w:val="000000"/>
          <w:szCs w:val="20"/>
        </w:rPr>
        <w:br/>
      </w:r>
      <w:r>
        <w:rPr>
          <w:rStyle w:val="Strong"/>
          <w:rFonts w:ascii="Arial" w:hAnsi="Arial" w:cs="Arial"/>
          <w:color w:val="000000"/>
          <w:szCs w:val="20"/>
        </w:rPr>
        <w:t>3)</w:t>
      </w:r>
      <w:r>
        <w:rPr>
          <w:rFonts w:ascii="Arial" w:hAnsi="Arial" w:cs="Arial"/>
          <w:color w:val="000000"/>
          <w:szCs w:val="20"/>
        </w:rPr>
        <w:t xml:space="preserve"> there is something to be said for (= </w:t>
      </w:r>
      <w:r>
        <w:rPr>
          <w:rStyle w:val="Emphasis"/>
          <w:rFonts w:ascii="Arial" w:hAnsi="Arial" w:cs="Arial"/>
          <w:color w:val="000000"/>
          <w:szCs w:val="20"/>
        </w:rPr>
        <w:t>It has some advantages</w:t>
      </w:r>
      <w:r>
        <w:rPr>
          <w:rFonts w:ascii="Arial" w:hAnsi="Arial" w:cs="Arial"/>
          <w:color w:val="000000"/>
          <w:szCs w:val="20"/>
        </w:rPr>
        <w:t>)</w:t>
      </w:r>
      <w:r>
        <w:rPr>
          <w:rFonts w:ascii="Arial" w:hAnsi="Arial" w:cs="Arial"/>
          <w:color w:val="000000"/>
          <w:szCs w:val="20"/>
        </w:rPr>
        <w:br/>
      </w:r>
      <w:r>
        <w:rPr>
          <w:rStyle w:val="Strong"/>
          <w:rFonts w:ascii="Arial" w:hAnsi="Arial" w:cs="Arial"/>
          <w:color w:val="000000"/>
          <w:szCs w:val="20"/>
        </w:rPr>
        <w:t>4)</w:t>
      </w:r>
      <w:r>
        <w:rPr>
          <w:rFonts w:ascii="Arial" w:hAnsi="Arial" w:cs="Arial"/>
          <w:color w:val="000000"/>
          <w:szCs w:val="20"/>
        </w:rPr>
        <w:t xml:space="preserve"> to say the least (= </w:t>
      </w:r>
      <w:r>
        <w:rPr>
          <w:rStyle w:val="Emphasis"/>
          <w:rFonts w:ascii="Arial" w:hAnsi="Arial" w:cs="Arial"/>
          <w:color w:val="000000"/>
          <w:szCs w:val="20"/>
        </w:rPr>
        <w:t>it is in fact even more important than I have just said</w:t>
      </w:r>
      <w:r>
        <w:rPr>
          <w:rFonts w:ascii="Arial" w:hAnsi="Arial" w:cs="Arial"/>
          <w:color w:val="000000"/>
          <w:szCs w:val="20"/>
        </w:rPr>
        <w:t>)</w:t>
      </w:r>
      <w:r>
        <w:rPr>
          <w:rFonts w:ascii="Arial" w:hAnsi="Arial" w:cs="Arial"/>
          <w:color w:val="000000"/>
          <w:szCs w:val="20"/>
        </w:rPr>
        <w:br/>
      </w:r>
      <w:r>
        <w:rPr>
          <w:rStyle w:val="Strong"/>
          <w:rFonts w:ascii="Arial" w:hAnsi="Arial" w:cs="Arial"/>
          <w:color w:val="000000"/>
          <w:szCs w:val="20"/>
        </w:rPr>
        <w:t>5)</w:t>
      </w:r>
      <w:r>
        <w:rPr>
          <w:rFonts w:ascii="Arial" w:hAnsi="Arial" w:cs="Arial"/>
          <w:color w:val="000000"/>
          <w:szCs w:val="20"/>
        </w:rPr>
        <w:t xml:space="preserve"> When all is said and done (= </w:t>
      </w:r>
      <w:r>
        <w:rPr>
          <w:rStyle w:val="Emphasis"/>
          <w:rFonts w:ascii="Arial" w:hAnsi="Arial" w:cs="Arial"/>
          <w:color w:val="000000"/>
          <w:szCs w:val="20"/>
        </w:rPr>
        <w:t>After everything else; remember this</w:t>
      </w:r>
      <w:r>
        <w:rPr>
          <w:rFonts w:ascii="Arial" w:hAnsi="Arial" w:cs="Arial"/>
          <w:color w:val="000000"/>
          <w:szCs w:val="20"/>
        </w:rPr>
        <w:t>)</w:t>
      </w:r>
      <w:r>
        <w:rPr>
          <w:rFonts w:ascii="Arial" w:hAnsi="Arial" w:cs="Arial"/>
          <w:color w:val="000000"/>
          <w:szCs w:val="20"/>
        </w:rPr>
        <w:br/>
      </w:r>
      <w:r>
        <w:rPr>
          <w:rStyle w:val="Strong"/>
          <w:rFonts w:ascii="Arial" w:hAnsi="Arial" w:cs="Arial"/>
          <w:color w:val="000000"/>
          <w:szCs w:val="20"/>
        </w:rPr>
        <w:t>6)</w:t>
      </w:r>
      <w:r>
        <w:rPr>
          <w:rFonts w:ascii="Arial" w:hAnsi="Arial" w:cs="Arial"/>
          <w:color w:val="000000"/>
          <w:szCs w:val="20"/>
        </w:rPr>
        <w:t xml:space="preserve"> Needless to say (= </w:t>
      </w:r>
      <w:r>
        <w:rPr>
          <w:rStyle w:val="Emphasis"/>
          <w:rFonts w:ascii="Arial" w:hAnsi="Arial" w:cs="Arial"/>
          <w:color w:val="000000"/>
          <w:szCs w:val="20"/>
        </w:rPr>
        <w:t>This is to be totally expected</w:t>
      </w:r>
      <w:r>
        <w:rPr>
          <w:rFonts w:ascii="Arial" w:hAnsi="Arial" w:cs="Arial"/>
          <w:color w:val="000000"/>
          <w:szCs w:val="20"/>
        </w:rPr>
        <w:t>)</w:t>
      </w:r>
      <w:r>
        <w:rPr>
          <w:rFonts w:ascii="Arial" w:hAnsi="Arial" w:cs="Arial"/>
          <w:color w:val="000000"/>
          <w:szCs w:val="20"/>
        </w:rPr>
        <w:br/>
      </w:r>
      <w:r>
        <w:rPr>
          <w:rStyle w:val="Strong"/>
          <w:rFonts w:ascii="Arial" w:hAnsi="Arial" w:cs="Arial"/>
          <w:color w:val="000000"/>
          <w:szCs w:val="20"/>
        </w:rPr>
        <w:t>7)</w:t>
      </w:r>
      <w:r>
        <w:rPr>
          <w:rFonts w:ascii="Arial" w:hAnsi="Arial" w:cs="Arial"/>
          <w:color w:val="000000"/>
          <w:szCs w:val="20"/>
        </w:rPr>
        <w:t xml:space="preserve"> That is to say (= </w:t>
      </w:r>
      <w:r>
        <w:rPr>
          <w:rStyle w:val="Emphasis"/>
          <w:rFonts w:ascii="Arial" w:hAnsi="Arial" w:cs="Arial"/>
          <w:color w:val="000000"/>
          <w:szCs w:val="20"/>
        </w:rPr>
        <w:t>In other words</w:t>
      </w:r>
      <w:r>
        <w:rPr>
          <w:rFonts w:ascii="Arial" w:hAnsi="Arial" w:cs="Arial"/>
          <w:color w:val="000000"/>
          <w:szCs w:val="20"/>
        </w:rPr>
        <w:t>)</w:t>
      </w:r>
      <w:r>
        <w:rPr>
          <w:rFonts w:ascii="Arial" w:hAnsi="Arial" w:cs="Arial"/>
          <w:color w:val="000000"/>
          <w:szCs w:val="20"/>
        </w:rPr>
        <w:br/>
      </w:r>
      <w:r>
        <w:rPr>
          <w:rStyle w:val="Strong"/>
          <w:rFonts w:ascii="Arial" w:hAnsi="Arial" w:cs="Arial"/>
          <w:color w:val="000000"/>
          <w:szCs w:val="20"/>
        </w:rPr>
        <w:t>8)</w:t>
      </w:r>
      <w:r>
        <w:rPr>
          <w:rFonts w:ascii="Arial" w:hAnsi="Arial" w:cs="Arial"/>
          <w:color w:val="000000"/>
          <w:szCs w:val="20"/>
        </w:rPr>
        <w:t xml:space="preserve"> have a say (= </w:t>
      </w:r>
      <w:r>
        <w:rPr>
          <w:rStyle w:val="Emphasis"/>
          <w:rFonts w:ascii="Arial" w:hAnsi="Arial" w:cs="Arial"/>
          <w:color w:val="000000"/>
          <w:szCs w:val="20"/>
        </w:rPr>
        <w:t>be involved in making a decision</w:t>
      </w:r>
      <w:r>
        <w:rPr>
          <w:rFonts w:ascii="Arial" w:hAnsi="Arial" w:cs="Arial"/>
          <w:color w:val="000000"/>
          <w:szCs w:val="20"/>
        </w:rPr>
        <w:t>)</w:t>
      </w:r>
      <w:r>
        <w:rPr>
          <w:rFonts w:ascii="Arial" w:hAnsi="Arial" w:cs="Arial"/>
          <w:color w:val="000000"/>
          <w:szCs w:val="20"/>
        </w:rPr>
        <w:br/>
      </w:r>
    </w:p>
    <w:p w:rsidR="00C26D2D" w:rsidRDefault="00C26D2D"/>
    <w:p w:rsidR="00C26D2D" w:rsidRDefault="00C26D2D"/>
    <w:p w:rsidR="00C26D2D" w:rsidRDefault="00C26D2D"/>
    <w:p w:rsidR="00C26D2D" w:rsidRDefault="00C26D2D"/>
    <w:p w:rsidR="00C26D2D" w:rsidRDefault="00C26D2D"/>
    <w:p w:rsidR="00C26D2D" w:rsidRDefault="00C26D2D"/>
    <w:p w:rsidR="00C26D2D" w:rsidRDefault="00C26D2D"/>
    <w:p w:rsidR="00A436DE" w:rsidRDefault="00A436DE" w:rsidP="00C26D2D">
      <w:pPr>
        <w:widowControl/>
        <w:shd w:val="clear" w:color="auto" w:fill="FFFFFF"/>
        <w:wordWrap/>
        <w:autoSpaceDE/>
        <w:autoSpaceDN/>
        <w:spacing w:after="120" w:line="240" w:lineRule="auto"/>
        <w:jc w:val="left"/>
        <w:outlineLvl w:val="0"/>
        <w:rPr>
          <w:rFonts w:ascii="Arial" w:eastAsia="Gulim" w:hAnsi="Arial" w:cs="Arial"/>
          <w:b/>
          <w:bCs/>
          <w:color w:val="333333"/>
          <w:kern w:val="36"/>
          <w:sz w:val="27"/>
          <w:szCs w:val="27"/>
        </w:rPr>
      </w:pPr>
    </w:p>
    <w:p w:rsidR="00C26D2D" w:rsidRPr="00C26D2D" w:rsidRDefault="00C26D2D" w:rsidP="00C26D2D">
      <w:pPr>
        <w:widowControl/>
        <w:shd w:val="clear" w:color="auto" w:fill="FFFFFF"/>
        <w:wordWrap/>
        <w:autoSpaceDE/>
        <w:autoSpaceDN/>
        <w:spacing w:after="120" w:line="240" w:lineRule="auto"/>
        <w:jc w:val="left"/>
        <w:outlineLvl w:val="0"/>
        <w:rPr>
          <w:rFonts w:ascii="Arial" w:eastAsia="Gulim" w:hAnsi="Arial" w:cs="Arial"/>
          <w:b/>
          <w:bCs/>
          <w:color w:val="333333"/>
          <w:kern w:val="36"/>
          <w:sz w:val="27"/>
          <w:szCs w:val="27"/>
        </w:rPr>
      </w:pPr>
      <w:r w:rsidRPr="00C26D2D">
        <w:rPr>
          <w:rFonts w:ascii="Arial" w:eastAsia="Gulim" w:hAnsi="Arial" w:cs="Arial"/>
          <w:b/>
          <w:bCs/>
          <w:color w:val="333333"/>
          <w:kern w:val="36"/>
          <w:sz w:val="27"/>
          <w:szCs w:val="27"/>
        </w:rPr>
        <w:t>IELTS Vocabulary: Expressions with time</w:t>
      </w:r>
    </w:p>
    <w:p w:rsidR="00C26D2D" w:rsidRPr="00C26D2D" w:rsidRDefault="00C26D2D" w:rsidP="00C26D2D">
      <w:pPr>
        <w:widowControl/>
        <w:shd w:val="clear" w:color="auto" w:fill="FFFFFF"/>
        <w:wordWrap/>
        <w:autoSpaceDE/>
        <w:autoSpaceDN/>
        <w:spacing w:after="0" w:line="240" w:lineRule="auto"/>
        <w:jc w:val="left"/>
        <w:rPr>
          <w:rFonts w:ascii="Arial" w:eastAsia="Gulim" w:hAnsi="Arial" w:cs="Arial"/>
          <w:kern w:val="0"/>
          <w:sz w:val="24"/>
          <w:szCs w:val="24"/>
        </w:rPr>
      </w:pPr>
      <w:r w:rsidRPr="00C26D2D">
        <w:rPr>
          <w:rFonts w:ascii="Arial" w:eastAsia="Gulim" w:hAnsi="Arial" w:cs="Arial"/>
          <w:sz w:val="24"/>
          <w:szCs w:val="24"/>
        </w:rPr>
        <w:object w:dxaOrig="1440" w:dyaOrig="1440">
          <v:shape id="_x0000_i1095" type="#_x0000_t75" style="width:1in;height:18pt" o:ole="">
            <v:imagedata r:id="rId72" o:title=""/>
          </v:shape>
          <w:control r:id="rId73" w:name="DefaultOcxName13" w:shapeid="_x0000_i1095"/>
        </w:object>
      </w:r>
    </w:p>
    <w:p w:rsidR="00C26D2D" w:rsidRPr="00C26D2D" w:rsidRDefault="00C26D2D" w:rsidP="00C26D2D">
      <w:pPr>
        <w:widowControl/>
        <w:shd w:val="clear" w:color="auto" w:fill="FFFFFF"/>
        <w:wordWrap/>
        <w:autoSpaceDE/>
        <w:autoSpaceDN/>
        <w:spacing w:after="0" w:line="240" w:lineRule="auto"/>
        <w:jc w:val="left"/>
        <w:rPr>
          <w:rFonts w:ascii="Arial" w:eastAsia="Gulim" w:hAnsi="Arial" w:cs="Arial"/>
          <w:vanish/>
          <w:kern w:val="0"/>
          <w:sz w:val="24"/>
          <w:szCs w:val="24"/>
        </w:rPr>
      </w:pPr>
      <w:r w:rsidRPr="00C26D2D">
        <w:rPr>
          <w:rFonts w:ascii="Arial" w:eastAsia="Gulim" w:hAnsi="Arial" w:cs="Arial"/>
          <w:vanish/>
          <w:kern w:val="0"/>
          <w:sz w:val="24"/>
          <w:szCs w:val="24"/>
        </w:rPr>
        <w:t>s1~from time to time~s2~the right time~s3~on time~s4~save time~s5~at times~s6~By the time~s7~in time~s8~took so long~s9~lose track of time~s10~time-consuming~s11~take your time~s12~spend time</w:t>
      </w:r>
    </w:p>
    <w:p w:rsidR="00C26D2D" w:rsidRPr="00C26D2D" w:rsidRDefault="00C26D2D" w:rsidP="00C26D2D">
      <w:pPr>
        <w:widowControl/>
        <w:shd w:val="clear" w:color="auto" w:fill="FFFFFF"/>
        <w:wordWrap/>
        <w:autoSpaceDE/>
        <w:autoSpaceDN/>
        <w:spacing w:after="0" w:line="240" w:lineRule="auto"/>
        <w:jc w:val="left"/>
        <w:rPr>
          <w:rFonts w:ascii="Arial" w:eastAsia="Gulim" w:hAnsi="Arial" w:cs="Arial"/>
          <w:vanish/>
          <w:kern w:val="0"/>
          <w:sz w:val="24"/>
          <w:szCs w:val="24"/>
        </w:rPr>
      </w:pPr>
      <w:r w:rsidRPr="00C26D2D">
        <w:rPr>
          <w:rFonts w:ascii="Arial" w:eastAsia="Gulim" w:hAnsi="Arial" w:cs="Arial"/>
          <w:vanish/>
          <w:kern w:val="0"/>
          <w:sz w:val="24"/>
          <w:szCs w:val="24"/>
        </w:rPr>
        <w:t>s1~....................~s2~....................~s3~....................~s4~....................~s5~....................~s6~....................~s7~....................~s8~....................~s9~....................~s10~....................~s11~....................~s12~....................</w:t>
      </w:r>
    </w:p>
    <w:p w:rsidR="00C26D2D" w:rsidRPr="00C26D2D" w:rsidRDefault="00C26D2D" w:rsidP="00C26D2D">
      <w:pPr>
        <w:widowControl/>
        <w:shd w:val="clear" w:color="auto" w:fill="FFFFFF"/>
        <w:wordWrap/>
        <w:autoSpaceDE/>
        <w:autoSpaceDN/>
        <w:spacing w:after="0" w:line="240" w:lineRule="auto"/>
        <w:jc w:val="left"/>
        <w:rPr>
          <w:rFonts w:ascii="Arial" w:eastAsia="Gulim" w:hAnsi="Arial" w:cs="Arial"/>
          <w:vanish/>
          <w:kern w:val="0"/>
          <w:sz w:val="24"/>
          <w:szCs w:val="24"/>
        </w:rPr>
      </w:pPr>
      <w:r w:rsidRPr="00C26D2D">
        <w:rPr>
          <w:rFonts w:ascii="Arial" w:eastAsia="Gulim" w:hAnsi="Arial" w:cs="Arial"/>
          <w:vanish/>
          <w:kern w:val="0"/>
          <w:sz w:val="24"/>
          <w:szCs w:val="24"/>
        </w:rPr>
        <w:t xml:space="preserve">s20~ </w:t>
      </w:r>
      <w:r w:rsidRPr="00C26D2D">
        <w:rPr>
          <w:rFonts w:ascii="Arial" w:eastAsia="Gulim" w:hAnsi="Arial" w:cs="Arial"/>
          <w:b/>
          <w:bCs/>
          <w:vanish/>
          <w:kern w:val="0"/>
          <w:sz w:val="24"/>
          <w:szCs w:val="24"/>
        </w:rPr>
        <w:t>1)</w:t>
      </w:r>
      <w:r w:rsidRPr="00C26D2D">
        <w:rPr>
          <w:rFonts w:ascii="Arial" w:eastAsia="Gulim" w:hAnsi="Arial" w:cs="Arial"/>
          <w:vanish/>
          <w:kern w:val="0"/>
          <w:sz w:val="24"/>
          <w:szCs w:val="24"/>
        </w:rPr>
        <w:t xml:space="preserve"> from time to time (= </w:t>
      </w:r>
      <w:r w:rsidRPr="00C26D2D">
        <w:rPr>
          <w:rFonts w:ascii="Arial" w:eastAsia="Gulim" w:hAnsi="Arial" w:cs="Arial"/>
          <w:i/>
          <w:iCs/>
          <w:vanish/>
          <w:kern w:val="0"/>
          <w:sz w:val="24"/>
          <w:szCs w:val="24"/>
        </w:rPr>
        <w:t>sometimes but not often</w:t>
      </w:r>
      <w:r w:rsidRPr="00C26D2D">
        <w:rPr>
          <w:rFonts w:ascii="Arial" w:eastAsia="Gulim" w:hAnsi="Arial" w:cs="Arial"/>
          <w:vanish/>
          <w:kern w:val="0"/>
          <w:sz w:val="24"/>
          <w:szCs w:val="24"/>
        </w:rPr>
        <w:t>)</w:t>
      </w:r>
      <w:r w:rsidRPr="00C26D2D">
        <w:rPr>
          <w:rFonts w:ascii="Arial" w:eastAsia="Gulim" w:hAnsi="Arial" w:cs="Arial"/>
          <w:vanish/>
          <w:kern w:val="0"/>
          <w:sz w:val="24"/>
          <w:szCs w:val="24"/>
        </w:rPr>
        <w:br/>
      </w:r>
      <w:r w:rsidRPr="00C26D2D">
        <w:rPr>
          <w:rFonts w:ascii="Arial" w:eastAsia="Gulim" w:hAnsi="Arial" w:cs="Arial"/>
          <w:b/>
          <w:bCs/>
          <w:vanish/>
          <w:kern w:val="0"/>
          <w:sz w:val="24"/>
          <w:szCs w:val="24"/>
        </w:rPr>
        <w:t>2)</w:t>
      </w:r>
      <w:r w:rsidRPr="00C26D2D">
        <w:rPr>
          <w:rFonts w:ascii="Arial" w:eastAsia="Gulim" w:hAnsi="Arial" w:cs="Arial"/>
          <w:vanish/>
          <w:kern w:val="0"/>
          <w:sz w:val="24"/>
          <w:szCs w:val="24"/>
        </w:rPr>
        <w:t xml:space="preserve"> the right time ... on time (= </w:t>
      </w:r>
      <w:r w:rsidRPr="00C26D2D">
        <w:rPr>
          <w:rFonts w:ascii="Arial" w:eastAsia="Gulim" w:hAnsi="Arial" w:cs="Arial"/>
          <w:i/>
          <w:iCs/>
          <w:vanish/>
          <w:kern w:val="0"/>
          <w:sz w:val="24"/>
          <w:szCs w:val="24"/>
        </w:rPr>
        <w:t>at the planned time; neither late nor early</w:t>
      </w:r>
      <w:r w:rsidRPr="00C26D2D">
        <w:rPr>
          <w:rFonts w:ascii="Arial" w:eastAsia="Gulim" w:hAnsi="Arial" w:cs="Arial"/>
          <w:vanish/>
          <w:kern w:val="0"/>
          <w:sz w:val="24"/>
          <w:szCs w:val="24"/>
        </w:rPr>
        <w:t>)</w:t>
      </w:r>
      <w:r w:rsidRPr="00C26D2D">
        <w:rPr>
          <w:rFonts w:ascii="Arial" w:eastAsia="Gulim" w:hAnsi="Arial" w:cs="Arial"/>
          <w:vanish/>
          <w:kern w:val="0"/>
          <w:sz w:val="24"/>
          <w:szCs w:val="24"/>
        </w:rPr>
        <w:br/>
      </w:r>
      <w:r w:rsidRPr="00C26D2D">
        <w:rPr>
          <w:rFonts w:ascii="Arial" w:eastAsia="Gulim" w:hAnsi="Arial" w:cs="Arial"/>
          <w:b/>
          <w:bCs/>
          <w:vanish/>
          <w:kern w:val="0"/>
          <w:sz w:val="24"/>
          <w:szCs w:val="24"/>
        </w:rPr>
        <w:t>3)</w:t>
      </w:r>
      <w:r w:rsidRPr="00C26D2D">
        <w:rPr>
          <w:rFonts w:ascii="Arial" w:eastAsia="Gulim" w:hAnsi="Arial" w:cs="Arial"/>
          <w:vanish/>
          <w:kern w:val="0"/>
          <w:sz w:val="24"/>
          <w:szCs w:val="24"/>
        </w:rPr>
        <w:t xml:space="preserve"> save time</w:t>
      </w:r>
      <w:r w:rsidRPr="00C26D2D">
        <w:rPr>
          <w:rFonts w:ascii="Arial" w:eastAsia="Gulim" w:hAnsi="Arial" w:cs="Arial"/>
          <w:vanish/>
          <w:kern w:val="0"/>
          <w:sz w:val="24"/>
          <w:szCs w:val="24"/>
        </w:rPr>
        <w:br/>
      </w:r>
      <w:r w:rsidRPr="00C26D2D">
        <w:rPr>
          <w:rFonts w:ascii="Arial" w:eastAsia="Gulim" w:hAnsi="Arial" w:cs="Arial"/>
          <w:b/>
          <w:bCs/>
          <w:vanish/>
          <w:kern w:val="0"/>
          <w:sz w:val="24"/>
          <w:szCs w:val="24"/>
        </w:rPr>
        <w:t>4)</w:t>
      </w:r>
      <w:r w:rsidRPr="00C26D2D">
        <w:rPr>
          <w:rFonts w:ascii="Arial" w:eastAsia="Gulim" w:hAnsi="Arial" w:cs="Arial"/>
          <w:vanish/>
          <w:kern w:val="0"/>
          <w:sz w:val="24"/>
          <w:szCs w:val="24"/>
        </w:rPr>
        <w:t xml:space="preserve"> at times (= </w:t>
      </w:r>
      <w:r w:rsidRPr="00C26D2D">
        <w:rPr>
          <w:rFonts w:ascii="Arial" w:eastAsia="Gulim" w:hAnsi="Arial" w:cs="Arial"/>
          <w:i/>
          <w:iCs/>
          <w:vanish/>
          <w:kern w:val="0"/>
          <w:sz w:val="24"/>
          <w:szCs w:val="24"/>
        </w:rPr>
        <w:t>occasionally</w:t>
      </w:r>
      <w:r w:rsidRPr="00C26D2D">
        <w:rPr>
          <w:rFonts w:ascii="Arial" w:eastAsia="Gulim" w:hAnsi="Arial" w:cs="Arial"/>
          <w:vanish/>
          <w:kern w:val="0"/>
          <w:sz w:val="24"/>
          <w:szCs w:val="24"/>
        </w:rPr>
        <w:t>)</w:t>
      </w:r>
      <w:r w:rsidRPr="00C26D2D">
        <w:rPr>
          <w:rFonts w:ascii="Arial" w:eastAsia="Gulim" w:hAnsi="Arial" w:cs="Arial"/>
          <w:vanish/>
          <w:kern w:val="0"/>
          <w:sz w:val="24"/>
          <w:szCs w:val="24"/>
        </w:rPr>
        <w:br/>
      </w:r>
      <w:r w:rsidRPr="00C26D2D">
        <w:rPr>
          <w:rFonts w:ascii="Arial" w:eastAsia="Gulim" w:hAnsi="Arial" w:cs="Arial"/>
          <w:b/>
          <w:bCs/>
          <w:vanish/>
          <w:kern w:val="0"/>
          <w:sz w:val="24"/>
          <w:szCs w:val="24"/>
        </w:rPr>
        <w:t>5)</w:t>
      </w:r>
      <w:r w:rsidRPr="00C26D2D">
        <w:rPr>
          <w:rFonts w:ascii="Arial" w:eastAsia="Gulim" w:hAnsi="Arial" w:cs="Arial"/>
          <w:vanish/>
          <w:kern w:val="0"/>
          <w:sz w:val="24"/>
          <w:szCs w:val="24"/>
        </w:rPr>
        <w:t xml:space="preserve"> By the time</w:t>
      </w:r>
      <w:r w:rsidRPr="00C26D2D">
        <w:rPr>
          <w:rFonts w:ascii="Arial" w:eastAsia="Gulim" w:hAnsi="Arial" w:cs="Arial"/>
          <w:vanish/>
          <w:kern w:val="0"/>
          <w:sz w:val="24"/>
          <w:szCs w:val="24"/>
        </w:rPr>
        <w:br/>
      </w:r>
      <w:r w:rsidRPr="00C26D2D">
        <w:rPr>
          <w:rFonts w:ascii="Arial" w:eastAsia="Gulim" w:hAnsi="Arial" w:cs="Arial"/>
          <w:b/>
          <w:bCs/>
          <w:vanish/>
          <w:kern w:val="0"/>
          <w:sz w:val="24"/>
          <w:szCs w:val="24"/>
        </w:rPr>
        <w:t>6)</w:t>
      </w:r>
      <w:r w:rsidRPr="00C26D2D">
        <w:rPr>
          <w:rFonts w:ascii="Arial" w:eastAsia="Gulim" w:hAnsi="Arial" w:cs="Arial"/>
          <w:vanish/>
          <w:kern w:val="0"/>
          <w:sz w:val="24"/>
          <w:szCs w:val="24"/>
        </w:rPr>
        <w:t xml:space="preserve"> in time (= </w:t>
      </w:r>
      <w:r w:rsidRPr="00C26D2D">
        <w:rPr>
          <w:rFonts w:ascii="Arial" w:eastAsia="Gulim" w:hAnsi="Arial" w:cs="Arial"/>
          <w:i/>
          <w:iCs/>
          <w:vanish/>
          <w:kern w:val="0"/>
          <w:sz w:val="24"/>
          <w:szCs w:val="24"/>
        </w:rPr>
        <w:t>with enough time to spare; before the last moment</w:t>
      </w:r>
      <w:r w:rsidRPr="00C26D2D">
        <w:rPr>
          <w:rFonts w:ascii="Arial" w:eastAsia="Gulim" w:hAnsi="Arial" w:cs="Arial"/>
          <w:vanish/>
          <w:kern w:val="0"/>
          <w:sz w:val="24"/>
          <w:szCs w:val="24"/>
        </w:rPr>
        <w:t>)</w:t>
      </w:r>
      <w:r w:rsidRPr="00C26D2D">
        <w:rPr>
          <w:rFonts w:ascii="Arial" w:eastAsia="Gulim" w:hAnsi="Arial" w:cs="Arial"/>
          <w:vanish/>
          <w:kern w:val="0"/>
          <w:sz w:val="24"/>
          <w:szCs w:val="24"/>
        </w:rPr>
        <w:br/>
      </w:r>
      <w:r w:rsidRPr="00C26D2D">
        <w:rPr>
          <w:rFonts w:ascii="Arial" w:eastAsia="Gulim" w:hAnsi="Arial" w:cs="Arial"/>
          <w:b/>
          <w:bCs/>
          <w:vanish/>
          <w:kern w:val="0"/>
          <w:sz w:val="24"/>
          <w:szCs w:val="24"/>
        </w:rPr>
        <w:t>7)</w:t>
      </w:r>
      <w:r w:rsidRPr="00C26D2D">
        <w:rPr>
          <w:rFonts w:ascii="Arial" w:eastAsia="Gulim" w:hAnsi="Arial" w:cs="Arial"/>
          <w:vanish/>
          <w:kern w:val="0"/>
          <w:sz w:val="24"/>
          <w:szCs w:val="24"/>
        </w:rPr>
        <w:t xml:space="preserve"> took so long (NOT </w:t>
      </w:r>
      <w:del w:id="1" w:author="Unknown">
        <w:r w:rsidRPr="00C26D2D">
          <w:rPr>
            <w:rFonts w:ascii="Arial" w:eastAsia="Gulim" w:hAnsi="Arial" w:cs="Arial"/>
            <w:i/>
            <w:iCs/>
            <w:vanish/>
            <w:kern w:val="0"/>
            <w:sz w:val="24"/>
            <w:szCs w:val="24"/>
          </w:rPr>
          <w:delText>so long time</w:delText>
        </w:r>
      </w:del>
      <w:r w:rsidRPr="00C26D2D">
        <w:rPr>
          <w:rFonts w:ascii="Arial" w:eastAsia="Gulim" w:hAnsi="Arial" w:cs="Arial"/>
          <w:vanish/>
          <w:kern w:val="0"/>
          <w:sz w:val="24"/>
          <w:szCs w:val="24"/>
        </w:rPr>
        <w:t>)</w:t>
      </w:r>
      <w:r w:rsidRPr="00C26D2D">
        <w:rPr>
          <w:rFonts w:ascii="Arial" w:eastAsia="Gulim" w:hAnsi="Arial" w:cs="Arial"/>
          <w:vanish/>
          <w:kern w:val="0"/>
          <w:sz w:val="24"/>
          <w:szCs w:val="24"/>
        </w:rPr>
        <w:br/>
      </w:r>
      <w:r w:rsidRPr="00C26D2D">
        <w:rPr>
          <w:rFonts w:ascii="Arial" w:eastAsia="Gulim" w:hAnsi="Arial" w:cs="Arial"/>
          <w:b/>
          <w:bCs/>
          <w:vanish/>
          <w:kern w:val="0"/>
          <w:sz w:val="24"/>
          <w:szCs w:val="24"/>
        </w:rPr>
        <w:t>8)</w:t>
      </w:r>
      <w:r w:rsidRPr="00C26D2D">
        <w:rPr>
          <w:rFonts w:ascii="Arial" w:eastAsia="Gulim" w:hAnsi="Arial" w:cs="Arial"/>
          <w:vanish/>
          <w:kern w:val="0"/>
          <w:sz w:val="24"/>
          <w:szCs w:val="24"/>
        </w:rPr>
        <w:t xml:space="preserve"> lose track of time (= </w:t>
      </w:r>
      <w:r w:rsidRPr="00C26D2D">
        <w:rPr>
          <w:rFonts w:ascii="Arial" w:eastAsia="Gulim" w:hAnsi="Arial" w:cs="Arial"/>
          <w:i/>
          <w:iCs/>
          <w:vanish/>
          <w:kern w:val="0"/>
          <w:sz w:val="24"/>
          <w:szCs w:val="24"/>
        </w:rPr>
        <w:t>to be unaware of what time it is</w:t>
      </w:r>
      <w:r w:rsidRPr="00C26D2D">
        <w:rPr>
          <w:rFonts w:ascii="Arial" w:eastAsia="Gulim" w:hAnsi="Arial" w:cs="Arial"/>
          <w:vanish/>
          <w:kern w:val="0"/>
          <w:sz w:val="24"/>
          <w:szCs w:val="24"/>
        </w:rPr>
        <w:t>)</w:t>
      </w:r>
      <w:r w:rsidRPr="00C26D2D">
        <w:rPr>
          <w:rFonts w:ascii="Arial" w:eastAsia="Gulim" w:hAnsi="Arial" w:cs="Arial"/>
          <w:vanish/>
          <w:kern w:val="0"/>
          <w:sz w:val="24"/>
          <w:szCs w:val="24"/>
        </w:rPr>
        <w:br/>
      </w:r>
      <w:r w:rsidRPr="00C26D2D">
        <w:rPr>
          <w:rFonts w:ascii="Arial" w:eastAsia="Gulim" w:hAnsi="Arial" w:cs="Arial"/>
          <w:b/>
          <w:bCs/>
          <w:vanish/>
          <w:kern w:val="0"/>
          <w:sz w:val="24"/>
          <w:szCs w:val="24"/>
        </w:rPr>
        <w:t>9)</w:t>
      </w:r>
      <w:r w:rsidRPr="00C26D2D">
        <w:rPr>
          <w:rFonts w:ascii="Arial" w:eastAsia="Gulim" w:hAnsi="Arial" w:cs="Arial"/>
          <w:vanish/>
          <w:kern w:val="0"/>
          <w:sz w:val="24"/>
          <w:szCs w:val="24"/>
        </w:rPr>
        <w:t xml:space="preserve"> time-consuming (= </w:t>
      </w:r>
      <w:r w:rsidRPr="00C26D2D">
        <w:rPr>
          <w:rFonts w:ascii="Arial" w:eastAsia="Gulim" w:hAnsi="Arial" w:cs="Arial"/>
          <w:i/>
          <w:iCs/>
          <w:vanish/>
          <w:kern w:val="0"/>
          <w:sz w:val="24"/>
          <w:szCs w:val="24"/>
        </w:rPr>
        <w:t>taking a lot of or too much time</w:t>
      </w:r>
      <w:r w:rsidRPr="00C26D2D">
        <w:rPr>
          <w:rFonts w:ascii="Arial" w:eastAsia="Gulim" w:hAnsi="Arial" w:cs="Arial"/>
          <w:vanish/>
          <w:kern w:val="0"/>
          <w:sz w:val="24"/>
          <w:szCs w:val="24"/>
        </w:rPr>
        <w:t>)</w:t>
      </w:r>
      <w:r w:rsidRPr="00C26D2D">
        <w:rPr>
          <w:rFonts w:ascii="Arial" w:eastAsia="Gulim" w:hAnsi="Arial" w:cs="Arial"/>
          <w:vanish/>
          <w:kern w:val="0"/>
          <w:sz w:val="24"/>
          <w:szCs w:val="24"/>
        </w:rPr>
        <w:br/>
      </w:r>
      <w:r w:rsidRPr="00C26D2D">
        <w:rPr>
          <w:rFonts w:ascii="Arial" w:eastAsia="Gulim" w:hAnsi="Arial" w:cs="Arial"/>
          <w:b/>
          <w:bCs/>
          <w:vanish/>
          <w:kern w:val="0"/>
          <w:sz w:val="24"/>
          <w:szCs w:val="24"/>
        </w:rPr>
        <w:t>10)</w:t>
      </w:r>
      <w:r w:rsidRPr="00C26D2D">
        <w:rPr>
          <w:rFonts w:ascii="Arial" w:eastAsia="Gulim" w:hAnsi="Arial" w:cs="Arial"/>
          <w:vanish/>
          <w:kern w:val="0"/>
          <w:sz w:val="24"/>
          <w:szCs w:val="24"/>
        </w:rPr>
        <w:t xml:space="preserve"> take your time (= </w:t>
      </w:r>
      <w:r w:rsidRPr="00C26D2D">
        <w:rPr>
          <w:rFonts w:ascii="Arial" w:eastAsia="Gulim" w:hAnsi="Arial" w:cs="Arial"/>
          <w:i/>
          <w:iCs/>
          <w:vanish/>
          <w:kern w:val="0"/>
          <w:sz w:val="24"/>
          <w:szCs w:val="24"/>
        </w:rPr>
        <w:t>to not hurry</w:t>
      </w:r>
      <w:r w:rsidRPr="00C26D2D">
        <w:rPr>
          <w:rFonts w:ascii="Arial" w:eastAsia="Gulim" w:hAnsi="Arial" w:cs="Arial"/>
          <w:vanish/>
          <w:kern w:val="0"/>
          <w:sz w:val="24"/>
          <w:szCs w:val="24"/>
        </w:rPr>
        <w:t>)</w:t>
      </w:r>
      <w:r w:rsidRPr="00C26D2D">
        <w:rPr>
          <w:rFonts w:ascii="Arial" w:eastAsia="Gulim" w:hAnsi="Arial" w:cs="Arial"/>
          <w:vanish/>
          <w:kern w:val="0"/>
          <w:sz w:val="24"/>
          <w:szCs w:val="24"/>
        </w:rPr>
        <w:br/>
      </w:r>
      <w:r w:rsidRPr="00C26D2D">
        <w:rPr>
          <w:rFonts w:ascii="Arial" w:eastAsia="Gulim" w:hAnsi="Arial" w:cs="Arial"/>
          <w:b/>
          <w:bCs/>
          <w:vanish/>
          <w:kern w:val="0"/>
          <w:sz w:val="24"/>
          <w:szCs w:val="24"/>
        </w:rPr>
        <w:t>11)</w:t>
      </w:r>
      <w:r w:rsidRPr="00C26D2D">
        <w:rPr>
          <w:rFonts w:ascii="Arial" w:eastAsia="Gulim" w:hAnsi="Arial" w:cs="Arial"/>
          <w:vanish/>
          <w:kern w:val="0"/>
          <w:sz w:val="24"/>
          <w:szCs w:val="24"/>
        </w:rPr>
        <w:t xml:space="preserve"> spend time</w:t>
      </w:r>
    </w:p>
    <w:p w:rsidR="00C26D2D" w:rsidRPr="00C26D2D" w:rsidRDefault="00C26D2D" w:rsidP="00C26D2D">
      <w:pPr>
        <w:widowControl/>
        <w:shd w:val="clear" w:color="auto" w:fill="FFFFFF"/>
        <w:wordWrap/>
        <w:autoSpaceDE/>
        <w:autoSpaceDN/>
        <w:spacing w:after="0" w:line="240" w:lineRule="auto"/>
        <w:jc w:val="left"/>
        <w:rPr>
          <w:rFonts w:ascii="Arial" w:eastAsia="Gulim" w:hAnsi="Arial" w:cs="Arial"/>
          <w:vanish/>
          <w:kern w:val="0"/>
          <w:sz w:val="24"/>
          <w:szCs w:val="24"/>
        </w:rPr>
      </w:pPr>
      <w:r w:rsidRPr="00C26D2D">
        <w:rPr>
          <w:rFonts w:ascii="Arial" w:eastAsia="Gulim" w:hAnsi="Arial" w:cs="Arial"/>
          <w:vanish/>
          <w:kern w:val="0"/>
          <w:sz w:val="24"/>
          <w:szCs w:val="24"/>
        </w:rPr>
        <w:t>s20~</w:t>
      </w:r>
    </w:p>
    <w:p w:rsidR="00C26D2D" w:rsidRPr="00C26D2D" w:rsidRDefault="00C26D2D" w:rsidP="00C26D2D">
      <w:pPr>
        <w:widowControl/>
        <w:shd w:val="clear" w:color="auto" w:fill="FFFFFF"/>
        <w:wordWrap/>
        <w:autoSpaceDE/>
        <w:autoSpaceDN/>
        <w:spacing w:after="300" w:line="300" w:lineRule="atLeast"/>
        <w:jc w:val="left"/>
        <w:rPr>
          <w:rFonts w:ascii="Arial" w:eastAsia="Gulim" w:hAnsi="Arial" w:cs="Arial"/>
          <w:b/>
          <w:bCs/>
          <w:color w:val="333333"/>
          <w:kern w:val="0"/>
          <w:sz w:val="21"/>
          <w:szCs w:val="21"/>
        </w:rPr>
      </w:pPr>
      <w:r w:rsidRPr="00C26D2D">
        <w:rPr>
          <w:rFonts w:ascii="Arial" w:eastAsia="Gulim" w:hAnsi="Arial" w:cs="Arial"/>
          <w:b/>
          <w:bCs/>
          <w:color w:val="333333"/>
          <w:kern w:val="0"/>
          <w:sz w:val="21"/>
          <w:szCs w:val="21"/>
        </w:rPr>
        <w:t>Use a dictionary to check the meaning of the phrases in the box. Then complete sentences 1-11 with the correct phrase.</w:t>
      </w:r>
    </w:p>
    <w:tbl>
      <w:tblPr>
        <w:tblW w:w="7200" w:type="dxa"/>
        <w:tblCellMar>
          <w:top w:w="15" w:type="dxa"/>
          <w:left w:w="15" w:type="dxa"/>
          <w:bottom w:w="15" w:type="dxa"/>
          <w:right w:w="15" w:type="dxa"/>
        </w:tblCellMar>
        <w:tblLook w:val="04A0" w:firstRow="1" w:lastRow="0" w:firstColumn="1" w:lastColumn="0" w:noHBand="0" w:noVBand="1"/>
      </w:tblPr>
      <w:tblGrid>
        <w:gridCol w:w="2400"/>
        <w:gridCol w:w="2400"/>
        <w:gridCol w:w="2400"/>
      </w:tblGrid>
      <w:tr w:rsidR="00C26D2D" w:rsidRPr="00C26D2D" w:rsidTr="00C26D2D">
        <w:trPr>
          <w:trHeight w:val="525"/>
        </w:trPr>
        <w:tc>
          <w:tcPr>
            <w:tcW w:w="2400" w:type="dxa"/>
            <w:tcMar>
              <w:top w:w="0" w:type="dxa"/>
              <w:left w:w="0" w:type="dxa"/>
              <w:bottom w:w="0" w:type="dxa"/>
              <w:right w:w="0" w:type="dxa"/>
            </w:tcMar>
            <w:vAlign w:val="center"/>
            <w:hideMark/>
          </w:tcPr>
          <w:p w:rsidR="00C26D2D" w:rsidRPr="00C26D2D" w:rsidRDefault="00C26D2D" w:rsidP="00C26D2D">
            <w:pPr>
              <w:widowControl/>
              <w:wordWrap/>
              <w:autoSpaceDE/>
              <w:autoSpaceDN/>
              <w:spacing w:before="100" w:beforeAutospacing="1" w:after="100" w:afterAutospacing="1" w:line="240" w:lineRule="auto"/>
              <w:jc w:val="left"/>
              <w:rPr>
                <w:rFonts w:ascii="Arial" w:eastAsia="Gulim" w:hAnsi="Arial" w:cs="Arial"/>
                <w:b/>
                <w:bCs/>
                <w:color w:val="333333"/>
                <w:kern w:val="0"/>
                <w:szCs w:val="20"/>
              </w:rPr>
            </w:pPr>
            <w:r w:rsidRPr="00C26D2D">
              <w:rPr>
                <w:rFonts w:ascii="Arial" w:eastAsia="Gulim" w:hAnsi="Arial" w:cs="Arial"/>
                <w:b/>
                <w:bCs/>
                <w:color w:val="333333"/>
                <w:kern w:val="0"/>
                <w:szCs w:val="20"/>
              </w:rPr>
              <w:t>by the time</w:t>
            </w:r>
          </w:p>
        </w:tc>
        <w:tc>
          <w:tcPr>
            <w:tcW w:w="2400" w:type="dxa"/>
            <w:tcMar>
              <w:top w:w="0" w:type="dxa"/>
              <w:left w:w="0" w:type="dxa"/>
              <w:bottom w:w="0" w:type="dxa"/>
              <w:right w:w="0" w:type="dxa"/>
            </w:tcMar>
            <w:vAlign w:val="center"/>
            <w:hideMark/>
          </w:tcPr>
          <w:p w:rsidR="00C26D2D" w:rsidRPr="00C26D2D" w:rsidRDefault="00C26D2D" w:rsidP="00C26D2D">
            <w:pPr>
              <w:widowControl/>
              <w:wordWrap/>
              <w:autoSpaceDE/>
              <w:autoSpaceDN/>
              <w:spacing w:before="100" w:beforeAutospacing="1" w:after="100" w:afterAutospacing="1" w:line="240" w:lineRule="auto"/>
              <w:jc w:val="left"/>
              <w:rPr>
                <w:rFonts w:ascii="Arial" w:eastAsia="Gulim" w:hAnsi="Arial" w:cs="Arial"/>
                <w:b/>
                <w:bCs/>
                <w:color w:val="333333"/>
                <w:kern w:val="0"/>
                <w:szCs w:val="20"/>
              </w:rPr>
            </w:pPr>
            <w:r w:rsidRPr="00C26D2D">
              <w:rPr>
                <w:rFonts w:ascii="Arial" w:eastAsia="Gulim" w:hAnsi="Arial" w:cs="Arial"/>
                <w:b/>
                <w:bCs/>
                <w:color w:val="333333"/>
                <w:kern w:val="0"/>
                <w:szCs w:val="20"/>
              </w:rPr>
              <w:t>time-consuming</w:t>
            </w:r>
          </w:p>
        </w:tc>
        <w:tc>
          <w:tcPr>
            <w:tcW w:w="2400" w:type="dxa"/>
            <w:tcMar>
              <w:top w:w="0" w:type="dxa"/>
              <w:left w:w="0" w:type="dxa"/>
              <w:bottom w:w="0" w:type="dxa"/>
              <w:right w:w="0" w:type="dxa"/>
            </w:tcMar>
            <w:vAlign w:val="center"/>
            <w:hideMark/>
          </w:tcPr>
          <w:p w:rsidR="00C26D2D" w:rsidRPr="00C26D2D" w:rsidRDefault="00C26D2D" w:rsidP="00C26D2D">
            <w:pPr>
              <w:widowControl/>
              <w:wordWrap/>
              <w:autoSpaceDE/>
              <w:autoSpaceDN/>
              <w:spacing w:before="100" w:beforeAutospacing="1" w:after="100" w:afterAutospacing="1" w:line="240" w:lineRule="auto"/>
              <w:jc w:val="left"/>
              <w:rPr>
                <w:rFonts w:ascii="Arial" w:eastAsia="Gulim" w:hAnsi="Arial" w:cs="Arial"/>
                <w:b/>
                <w:bCs/>
                <w:color w:val="333333"/>
                <w:kern w:val="0"/>
                <w:szCs w:val="20"/>
              </w:rPr>
            </w:pPr>
            <w:r w:rsidRPr="00C26D2D">
              <w:rPr>
                <w:rFonts w:ascii="Arial" w:eastAsia="Gulim" w:hAnsi="Arial" w:cs="Arial"/>
                <w:b/>
                <w:bCs/>
                <w:color w:val="333333"/>
                <w:kern w:val="0"/>
                <w:szCs w:val="20"/>
              </w:rPr>
              <w:t>took so long</w:t>
            </w:r>
          </w:p>
        </w:tc>
      </w:tr>
      <w:tr w:rsidR="00C26D2D" w:rsidRPr="00C26D2D" w:rsidTr="00C26D2D">
        <w:trPr>
          <w:trHeight w:val="525"/>
        </w:trPr>
        <w:tc>
          <w:tcPr>
            <w:tcW w:w="2400" w:type="dxa"/>
            <w:tcMar>
              <w:top w:w="0" w:type="dxa"/>
              <w:left w:w="0" w:type="dxa"/>
              <w:bottom w:w="0" w:type="dxa"/>
              <w:right w:w="0" w:type="dxa"/>
            </w:tcMar>
            <w:vAlign w:val="center"/>
            <w:hideMark/>
          </w:tcPr>
          <w:p w:rsidR="00C26D2D" w:rsidRPr="00C26D2D" w:rsidRDefault="00C26D2D" w:rsidP="00C26D2D">
            <w:pPr>
              <w:widowControl/>
              <w:wordWrap/>
              <w:autoSpaceDE/>
              <w:autoSpaceDN/>
              <w:spacing w:before="100" w:beforeAutospacing="1" w:after="100" w:afterAutospacing="1" w:line="240" w:lineRule="auto"/>
              <w:jc w:val="left"/>
              <w:rPr>
                <w:rFonts w:ascii="Arial" w:eastAsia="Gulim" w:hAnsi="Arial" w:cs="Arial"/>
                <w:b/>
                <w:bCs/>
                <w:color w:val="333333"/>
                <w:kern w:val="0"/>
                <w:szCs w:val="20"/>
              </w:rPr>
            </w:pPr>
            <w:r w:rsidRPr="00C26D2D">
              <w:rPr>
                <w:rFonts w:ascii="Arial" w:eastAsia="Gulim" w:hAnsi="Arial" w:cs="Arial"/>
                <w:b/>
                <w:bCs/>
                <w:color w:val="333333"/>
                <w:kern w:val="0"/>
                <w:szCs w:val="20"/>
              </w:rPr>
              <w:t>spend time</w:t>
            </w:r>
          </w:p>
        </w:tc>
        <w:tc>
          <w:tcPr>
            <w:tcW w:w="2400" w:type="dxa"/>
            <w:tcMar>
              <w:top w:w="0" w:type="dxa"/>
              <w:left w:w="0" w:type="dxa"/>
              <w:bottom w:w="0" w:type="dxa"/>
              <w:right w:w="0" w:type="dxa"/>
            </w:tcMar>
            <w:vAlign w:val="center"/>
            <w:hideMark/>
          </w:tcPr>
          <w:p w:rsidR="00C26D2D" w:rsidRPr="00C26D2D" w:rsidRDefault="00C26D2D" w:rsidP="00C26D2D">
            <w:pPr>
              <w:widowControl/>
              <w:wordWrap/>
              <w:autoSpaceDE/>
              <w:autoSpaceDN/>
              <w:spacing w:before="100" w:beforeAutospacing="1" w:after="100" w:afterAutospacing="1" w:line="240" w:lineRule="auto"/>
              <w:jc w:val="left"/>
              <w:rPr>
                <w:rFonts w:ascii="Arial" w:eastAsia="Gulim" w:hAnsi="Arial" w:cs="Arial"/>
                <w:b/>
                <w:bCs/>
                <w:color w:val="333333"/>
                <w:kern w:val="0"/>
                <w:szCs w:val="20"/>
              </w:rPr>
            </w:pPr>
            <w:r w:rsidRPr="00C26D2D">
              <w:rPr>
                <w:rFonts w:ascii="Arial" w:eastAsia="Gulim" w:hAnsi="Arial" w:cs="Arial"/>
                <w:b/>
                <w:bCs/>
                <w:color w:val="333333"/>
                <w:kern w:val="0"/>
                <w:szCs w:val="20"/>
              </w:rPr>
              <w:t>at times</w:t>
            </w:r>
          </w:p>
        </w:tc>
        <w:tc>
          <w:tcPr>
            <w:tcW w:w="2400" w:type="dxa"/>
            <w:tcMar>
              <w:top w:w="0" w:type="dxa"/>
              <w:left w:w="0" w:type="dxa"/>
              <w:bottom w:w="0" w:type="dxa"/>
              <w:right w:w="0" w:type="dxa"/>
            </w:tcMar>
            <w:vAlign w:val="center"/>
            <w:hideMark/>
          </w:tcPr>
          <w:p w:rsidR="00C26D2D" w:rsidRPr="00C26D2D" w:rsidRDefault="00C26D2D" w:rsidP="00C26D2D">
            <w:pPr>
              <w:widowControl/>
              <w:wordWrap/>
              <w:autoSpaceDE/>
              <w:autoSpaceDN/>
              <w:spacing w:before="100" w:beforeAutospacing="1" w:after="100" w:afterAutospacing="1" w:line="240" w:lineRule="auto"/>
              <w:jc w:val="left"/>
              <w:rPr>
                <w:rFonts w:ascii="Arial" w:eastAsia="Gulim" w:hAnsi="Arial" w:cs="Arial"/>
                <w:b/>
                <w:bCs/>
                <w:color w:val="333333"/>
                <w:kern w:val="0"/>
                <w:szCs w:val="20"/>
              </w:rPr>
            </w:pPr>
            <w:r w:rsidRPr="00C26D2D">
              <w:rPr>
                <w:rFonts w:ascii="Arial" w:eastAsia="Gulim" w:hAnsi="Arial" w:cs="Arial"/>
                <w:b/>
                <w:bCs/>
                <w:color w:val="333333"/>
                <w:kern w:val="0"/>
                <w:szCs w:val="20"/>
              </w:rPr>
              <w:t>the right time</w:t>
            </w:r>
          </w:p>
        </w:tc>
      </w:tr>
      <w:tr w:rsidR="00C26D2D" w:rsidRPr="00C26D2D" w:rsidTr="00C26D2D">
        <w:trPr>
          <w:trHeight w:val="525"/>
        </w:trPr>
        <w:tc>
          <w:tcPr>
            <w:tcW w:w="2400" w:type="dxa"/>
            <w:tcMar>
              <w:top w:w="0" w:type="dxa"/>
              <w:left w:w="0" w:type="dxa"/>
              <w:bottom w:w="0" w:type="dxa"/>
              <w:right w:w="0" w:type="dxa"/>
            </w:tcMar>
            <w:vAlign w:val="center"/>
            <w:hideMark/>
          </w:tcPr>
          <w:p w:rsidR="00C26D2D" w:rsidRPr="00C26D2D" w:rsidRDefault="00C26D2D" w:rsidP="00C26D2D">
            <w:pPr>
              <w:widowControl/>
              <w:wordWrap/>
              <w:autoSpaceDE/>
              <w:autoSpaceDN/>
              <w:spacing w:before="100" w:beforeAutospacing="1" w:after="100" w:afterAutospacing="1" w:line="240" w:lineRule="auto"/>
              <w:jc w:val="left"/>
              <w:rPr>
                <w:rFonts w:ascii="Arial" w:eastAsia="Gulim" w:hAnsi="Arial" w:cs="Arial"/>
                <w:b/>
                <w:bCs/>
                <w:color w:val="333333"/>
                <w:kern w:val="0"/>
                <w:szCs w:val="20"/>
              </w:rPr>
            </w:pPr>
            <w:r w:rsidRPr="00C26D2D">
              <w:rPr>
                <w:rFonts w:ascii="Arial" w:eastAsia="Gulim" w:hAnsi="Arial" w:cs="Arial"/>
                <w:b/>
                <w:bCs/>
                <w:color w:val="333333"/>
                <w:kern w:val="0"/>
                <w:szCs w:val="20"/>
              </w:rPr>
              <w:t>in time</w:t>
            </w:r>
          </w:p>
        </w:tc>
        <w:tc>
          <w:tcPr>
            <w:tcW w:w="2400" w:type="dxa"/>
            <w:tcMar>
              <w:top w:w="0" w:type="dxa"/>
              <w:left w:w="0" w:type="dxa"/>
              <w:bottom w:w="0" w:type="dxa"/>
              <w:right w:w="0" w:type="dxa"/>
            </w:tcMar>
            <w:vAlign w:val="center"/>
            <w:hideMark/>
          </w:tcPr>
          <w:p w:rsidR="00C26D2D" w:rsidRPr="00C26D2D" w:rsidRDefault="00C26D2D" w:rsidP="00C26D2D">
            <w:pPr>
              <w:widowControl/>
              <w:wordWrap/>
              <w:autoSpaceDE/>
              <w:autoSpaceDN/>
              <w:spacing w:before="100" w:beforeAutospacing="1" w:after="100" w:afterAutospacing="1" w:line="240" w:lineRule="auto"/>
              <w:jc w:val="left"/>
              <w:rPr>
                <w:rFonts w:ascii="Arial" w:eastAsia="Gulim" w:hAnsi="Arial" w:cs="Arial"/>
                <w:b/>
                <w:bCs/>
                <w:color w:val="333333"/>
                <w:kern w:val="0"/>
                <w:szCs w:val="20"/>
              </w:rPr>
            </w:pPr>
            <w:r w:rsidRPr="00C26D2D">
              <w:rPr>
                <w:rFonts w:ascii="Arial" w:eastAsia="Gulim" w:hAnsi="Arial" w:cs="Arial"/>
                <w:b/>
                <w:bCs/>
                <w:color w:val="333333"/>
                <w:kern w:val="0"/>
                <w:szCs w:val="20"/>
              </w:rPr>
              <w:t>take your time</w:t>
            </w:r>
          </w:p>
        </w:tc>
        <w:tc>
          <w:tcPr>
            <w:tcW w:w="2400" w:type="dxa"/>
            <w:tcMar>
              <w:top w:w="0" w:type="dxa"/>
              <w:left w:w="0" w:type="dxa"/>
              <w:bottom w:w="0" w:type="dxa"/>
              <w:right w:w="0" w:type="dxa"/>
            </w:tcMar>
            <w:vAlign w:val="center"/>
            <w:hideMark/>
          </w:tcPr>
          <w:p w:rsidR="00C26D2D" w:rsidRPr="00C26D2D" w:rsidRDefault="00C26D2D" w:rsidP="00C26D2D">
            <w:pPr>
              <w:widowControl/>
              <w:wordWrap/>
              <w:autoSpaceDE/>
              <w:autoSpaceDN/>
              <w:spacing w:before="100" w:beforeAutospacing="1" w:after="100" w:afterAutospacing="1" w:line="240" w:lineRule="auto"/>
              <w:jc w:val="left"/>
              <w:rPr>
                <w:rFonts w:ascii="Arial" w:eastAsia="Gulim" w:hAnsi="Arial" w:cs="Arial"/>
                <w:b/>
                <w:bCs/>
                <w:color w:val="333333"/>
                <w:kern w:val="0"/>
                <w:szCs w:val="20"/>
              </w:rPr>
            </w:pPr>
            <w:r w:rsidRPr="00C26D2D">
              <w:rPr>
                <w:rFonts w:ascii="Arial" w:eastAsia="Gulim" w:hAnsi="Arial" w:cs="Arial"/>
                <w:b/>
                <w:bCs/>
                <w:color w:val="333333"/>
                <w:kern w:val="0"/>
                <w:szCs w:val="20"/>
              </w:rPr>
              <w:t>save time</w:t>
            </w:r>
          </w:p>
        </w:tc>
      </w:tr>
      <w:tr w:rsidR="00C26D2D" w:rsidRPr="00C26D2D" w:rsidTr="00C26D2D">
        <w:trPr>
          <w:trHeight w:val="525"/>
        </w:trPr>
        <w:tc>
          <w:tcPr>
            <w:tcW w:w="2400" w:type="dxa"/>
            <w:tcMar>
              <w:top w:w="0" w:type="dxa"/>
              <w:left w:w="0" w:type="dxa"/>
              <w:bottom w:w="0" w:type="dxa"/>
              <w:right w:w="0" w:type="dxa"/>
            </w:tcMar>
            <w:vAlign w:val="center"/>
            <w:hideMark/>
          </w:tcPr>
          <w:p w:rsidR="00C26D2D" w:rsidRPr="00C26D2D" w:rsidRDefault="00C26D2D" w:rsidP="00C26D2D">
            <w:pPr>
              <w:widowControl/>
              <w:wordWrap/>
              <w:autoSpaceDE/>
              <w:autoSpaceDN/>
              <w:spacing w:before="100" w:beforeAutospacing="1" w:after="100" w:afterAutospacing="1" w:line="240" w:lineRule="auto"/>
              <w:jc w:val="left"/>
              <w:rPr>
                <w:rFonts w:ascii="Arial" w:eastAsia="Gulim" w:hAnsi="Arial" w:cs="Arial"/>
                <w:b/>
                <w:bCs/>
                <w:color w:val="333333"/>
                <w:kern w:val="0"/>
                <w:szCs w:val="20"/>
              </w:rPr>
            </w:pPr>
            <w:r w:rsidRPr="00C26D2D">
              <w:rPr>
                <w:rFonts w:ascii="Arial" w:eastAsia="Gulim" w:hAnsi="Arial" w:cs="Arial"/>
                <w:b/>
                <w:bCs/>
                <w:color w:val="333333"/>
                <w:kern w:val="0"/>
                <w:szCs w:val="20"/>
              </w:rPr>
              <w:lastRenderedPageBreak/>
              <w:t>lose track of time</w:t>
            </w:r>
          </w:p>
        </w:tc>
        <w:tc>
          <w:tcPr>
            <w:tcW w:w="2400" w:type="dxa"/>
            <w:tcMar>
              <w:top w:w="0" w:type="dxa"/>
              <w:left w:w="0" w:type="dxa"/>
              <w:bottom w:w="0" w:type="dxa"/>
              <w:right w:w="0" w:type="dxa"/>
            </w:tcMar>
            <w:vAlign w:val="center"/>
            <w:hideMark/>
          </w:tcPr>
          <w:p w:rsidR="00C26D2D" w:rsidRPr="00C26D2D" w:rsidRDefault="00C26D2D" w:rsidP="00C26D2D">
            <w:pPr>
              <w:widowControl/>
              <w:wordWrap/>
              <w:autoSpaceDE/>
              <w:autoSpaceDN/>
              <w:spacing w:before="100" w:beforeAutospacing="1" w:after="100" w:afterAutospacing="1" w:line="240" w:lineRule="auto"/>
              <w:jc w:val="left"/>
              <w:rPr>
                <w:rFonts w:ascii="Arial" w:eastAsia="Gulim" w:hAnsi="Arial" w:cs="Arial"/>
                <w:b/>
                <w:bCs/>
                <w:color w:val="333333"/>
                <w:kern w:val="0"/>
                <w:szCs w:val="20"/>
              </w:rPr>
            </w:pPr>
            <w:r w:rsidRPr="00C26D2D">
              <w:rPr>
                <w:rFonts w:ascii="Arial" w:eastAsia="Gulim" w:hAnsi="Arial" w:cs="Arial"/>
                <w:b/>
                <w:bCs/>
                <w:color w:val="333333"/>
                <w:kern w:val="0"/>
                <w:szCs w:val="20"/>
              </w:rPr>
              <w:t>on time</w:t>
            </w:r>
          </w:p>
        </w:tc>
        <w:tc>
          <w:tcPr>
            <w:tcW w:w="2400" w:type="dxa"/>
            <w:tcMar>
              <w:top w:w="0" w:type="dxa"/>
              <w:left w:w="0" w:type="dxa"/>
              <w:bottom w:w="0" w:type="dxa"/>
              <w:right w:w="0" w:type="dxa"/>
            </w:tcMar>
            <w:vAlign w:val="center"/>
            <w:hideMark/>
          </w:tcPr>
          <w:p w:rsidR="00C26D2D" w:rsidRPr="00C26D2D" w:rsidRDefault="00C26D2D" w:rsidP="00C26D2D">
            <w:pPr>
              <w:widowControl/>
              <w:wordWrap/>
              <w:autoSpaceDE/>
              <w:autoSpaceDN/>
              <w:spacing w:before="100" w:beforeAutospacing="1" w:after="100" w:afterAutospacing="1" w:line="240" w:lineRule="auto"/>
              <w:jc w:val="left"/>
              <w:rPr>
                <w:rFonts w:ascii="Arial" w:eastAsia="Gulim" w:hAnsi="Arial" w:cs="Arial"/>
                <w:b/>
                <w:bCs/>
                <w:color w:val="333333"/>
                <w:kern w:val="0"/>
                <w:szCs w:val="20"/>
              </w:rPr>
            </w:pPr>
            <w:r w:rsidRPr="00C26D2D">
              <w:rPr>
                <w:rFonts w:ascii="Arial" w:eastAsia="Gulim" w:hAnsi="Arial" w:cs="Arial"/>
                <w:b/>
                <w:bCs/>
                <w:color w:val="333333"/>
                <w:kern w:val="0"/>
                <w:szCs w:val="20"/>
              </w:rPr>
              <w:t>from time to time</w:t>
            </w:r>
          </w:p>
        </w:tc>
      </w:tr>
    </w:tbl>
    <w:p w:rsidR="00C26D2D" w:rsidRPr="00C26D2D" w:rsidRDefault="00C26D2D" w:rsidP="00C26D2D">
      <w:pPr>
        <w:widowControl/>
        <w:shd w:val="clear" w:color="auto" w:fill="FFFFFF"/>
        <w:wordWrap/>
        <w:autoSpaceDE/>
        <w:autoSpaceDN/>
        <w:spacing w:after="240" w:line="300" w:lineRule="atLeast"/>
        <w:jc w:val="left"/>
        <w:rPr>
          <w:rFonts w:ascii="Arial" w:eastAsia="Gulim" w:hAnsi="Arial" w:cs="Arial"/>
          <w:color w:val="333333"/>
          <w:kern w:val="0"/>
          <w:szCs w:val="20"/>
        </w:rPr>
      </w:pPr>
      <w:r w:rsidRPr="00C26D2D">
        <w:rPr>
          <w:rFonts w:ascii="Arial" w:eastAsia="Gulim" w:hAnsi="Arial" w:cs="Arial"/>
          <w:b/>
          <w:bCs/>
          <w:color w:val="333333"/>
          <w:kern w:val="0"/>
          <w:szCs w:val="20"/>
        </w:rPr>
        <w:t>1)</w:t>
      </w:r>
      <w:r w:rsidRPr="00C26D2D">
        <w:rPr>
          <w:rFonts w:ascii="Arial" w:eastAsia="Gulim" w:hAnsi="Arial" w:cs="Arial"/>
          <w:color w:val="333333"/>
          <w:kern w:val="0"/>
          <w:szCs w:val="20"/>
        </w:rPr>
        <w:t xml:space="preserve"> I am not in regular contact with him; I just send him an </w:t>
      </w:r>
      <w:proofErr w:type="gramStart"/>
      <w:r w:rsidRPr="00C26D2D">
        <w:rPr>
          <w:rFonts w:ascii="Arial" w:eastAsia="Gulim" w:hAnsi="Arial" w:cs="Arial"/>
          <w:color w:val="333333"/>
          <w:kern w:val="0"/>
          <w:szCs w:val="20"/>
        </w:rPr>
        <w:t xml:space="preserve">email </w:t>
      </w:r>
      <w:r w:rsidRPr="00C26D2D">
        <w:rPr>
          <w:rFonts w:ascii="Arial" w:eastAsia="Gulim" w:hAnsi="Arial" w:cs="Arial"/>
          <w:b/>
          <w:bCs/>
          <w:color w:val="CC0000"/>
          <w:kern w:val="0"/>
          <w:szCs w:val="20"/>
        </w:rPr>
        <w:t>....................</w:t>
      </w:r>
      <w:r w:rsidRPr="00C26D2D">
        <w:rPr>
          <w:rFonts w:ascii="Arial" w:eastAsia="Gulim" w:hAnsi="Arial" w:cs="Arial"/>
          <w:color w:val="333333"/>
          <w:kern w:val="0"/>
          <w:szCs w:val="20"/>
        </w:rPr>
        <w:t>.</w:t>
      </w:r>
      <w:proofErr w:type="gramEnd"/>
    </w:p>
    <w:p w:rsidR="00C26D2D" w:rsidRPr="00C26D2D" w:rsidRDefault="00C26D2D" w:rsidP="00C26D2D">
      <w:pPr>
        <w:widowControl/>
        <w:shd w:val="clear" w:color="auto" w:fill="FFFFFF"/>
        <w:wordWrap/>
        <w:autoSpaceDE/>
        <w:autoSpaceDN/>
        <w:spacing w:after="240" w:line="300" w:lineRule="atLeast"/>
        <w:jc w:val="left"/>
        <w:rPr>
          <w:rFonts w:ascii="Arial" w:eastAsia="Gulim" w:hAnsi="Arial" w:cs="Arial"/>
          <w:color w:val="333333"/>
          <w:kern w:val="0"/>
          <w:szCs w:val="20"/>
        </w:rPr>
      </w:pPr>
      <w:r w:rsidRPr="00C26D2D">
        <w:rPr>
          <w:rFonts w:ascii="Arial" w:eastAsia="Gulim" w:hAnsi="Arial" w:cs="Arial"/>
          <w:b/>
          <w:bCs/>
          <w:color w:val="333333"/>
          <w:kern w:val="0"/>
          <w:szCs w:val="20"/>
        </w:rPr>
        <w:t>2)</w:t>
      </w:r>
      <w:r w:rsidRPr="00C26D2D">
        <w:rPr>
          <w:rFonts w:ascii="Arial" w:eastAsia="Gulim" w:hAnsi="Arial" w:cs="Arial"/>
          <w:color w:val="333333"/>
          <w:kern w:val="0"/>
          <w:szCs w:val="20"/>
        </w:rPr>
        <w:t xml:space="preserve"> Excuse me, do you </w:t>
      </w:r>
      <w:proofErr w:type="gramStart"/>
      <w:r w:rsidRPr="00C26D2D">
        <w:rPr>
          <w:rFonts w:ascii="Arial" w:eastAsia="Gulim" w:hAnsi="Arial" w:cs="Arial"/>
          <w:color w:val="333333"/>
          <w:kern w:val="0"/>
          <w:szCs w:val="20"/>
        </w:rPr>
        <w:t xml:space="preserve">have </w:t>
      </w:r>
      <w:r w:rsidRPr="00C26D2D">
        <w:rPr>
          <w:rFonts w:ascii="Arial" w:eastAsia="Gulim" w:hAnsi="Arial" w:cs="Arial"/>
          <w:b/>
          <w:bCs/>
          <w:color w:val="CC0000"/>
          <w:kern w:val="0"/>
          <w:szCs w:val="20"/>
        </w:rPr>
        <w:t>....................</w:t>
      </w:r>
      <w:r w:rsidRPr="00C26D2D">
        <w:rPr>
          <w:rFonts w:ascii="Arial" w:eastAsia="Gulim" w:hAnsi="Arial" w:cs="Arial"/>
          <w:color w:val="333333"/>
          <w:kern w:val="0"/>
          <w:szCs w:val="20"/>
        </w:rPr>
        <w:t>?</w:t>
      </w:r>
      <w:proofErr w:type="gramEnd"/>
      <w:r w:rsidRPr="00C26D2D">
        <w:rPr>
          <w:rFonts w:ascii="Arial" w:eastAsia="Gulim" w:hAnsi="Arial" w:cs="Arial"/>
          <w:color w:val="333333"/>
          <w:kern w:val="0"/>
          <w:szCs w:val="20"/>
        </w:rPr>
        <w:t xml:space="preserve"> I have a job interview at 9 o’clock and I really want to get </w:t>
      </w:r>
      <w:proofErr w:type="gramStart"/>
      <w:r w:rsidRPr="00C26D2D">
        <w:rPr>
          <w:rFonts w:ascii="Arial" w:eastAsia="Gulim" w:hAnsi="Arial" w:cs="Arial"/>
          <w:color w:val="333333"/>
          <w:kern w:val="0"/>
          <w:szCs w:val="20"/>
        </w:rPr>
        <w:t xml:space="preserve">there </w:t>
      </w:r>
      <w:r w:rsidRPr="00C26D2D">
        <w:rPr>
          <w:rFonts w:ascii="Arial" w:eastAsia="Gulim" w:hAnsi="Arial" w:cs="Arial"/>
          <w:b/>
          <w:bCs/>
          <w:color w:val="CC0000"/>
          <w:kern w:val="0"/>
          <w:szCs w:val="20"/>
        </w:rPr>
        <w:t>....................</w:t>
      </w:r>
      <w:r w:rsidRPr="00C26D2D">
        <w:rPr>
          <w:rFonts w:ascii="Arial" w:eastAsia="Gulim" w:hAnsi="Arial" w:cs="Arial"/>
          <w:color w:val="333333"/>
          <w:kern w:val="0"/>
          <w:szCs w:val="20"/>
        </w:rPr>
        <w:t>.</w:t>
      </w:r>
      <w:proofErr w:type="gramEnd"/>
    </w:p>
    <w:p w:rsidR="00C26D2D" w:rsidRPr="00C26D2D" w:rsidRDefault="00C26D2D" w:rsidP="00C26D2D">
      <w:pPr>
        <w:widowControl/>
        <w:shd w:val="clear" w:color="auto" w:fill="FFFFFF"/>
        <w:wordWrap/>
        <w:autoSpaceDE/>
        <w:autoSpaceDN/>
        <w:spacing w:after="240" w:line="300" w:lineRule="atLeast"/>
        <w:jc w:val="left"/>
        <w:rPr>
          <w:rFonts w:ascii="Arial" w:eastAsia="Gulim" w:hAnsi="Arial" w:cs="Arial"/>
          <w:color w:val="333333"/>
          <w:kern w:val="0"/>
          <w:szCs w:val="20"/>
        </w:rPr>
      </w:pPr>
      <w:r w:rsidRPr="00C26D2D">
        <w:rPr>
          <w:rFonts w:ascii="Arial" w:eastAsia="Gulim" w:hAnsi="Arial" w:cs="Arial"/>
          <w:b/>
          <w:bCs/>
          <w:color w:val="333333"/>
          <w:kern w:val="0"/>
          <w:szCs w:val="20"/>
        </w:rPr>
        <w:t>3)</w:t>
      </w:r>
      <w:r w:rsidRPr="00C26D2D">
        <w:rPr>
          <w:rFonts w:ascii="Arial" w:eastAsia="Gulim" w:hAnsi="Arial" w:cs="Arial"/>
          <w:color w:val="333333"/>
          <w:kern w:val="0"/>
          <w:szCs w:val="20"/>
        </w:rPr>
        <w:t xml:space="preserve"> I prefer to shop online to avoid the crowds </w:t>
      </w:r>
      <w:proofErr w:type="gramStart"/>
      <w:r w:rsidRPr="00C26D2D">
        <w:rPr>
          <w:rFonts w:ascii="Arial" w:eastAsia="Gulim" w:hAnsi="Arial" w:cs="Arial"/>
          <w:color w:val="333333"/>
          <w:kern w:val="0"/>
          <w:szCs w:val="20"/>
        </w:rPr>
        <w:t xml:space="preserve">and </w:t>
      </w:r>
      <w:r w:rsidRPr="00C26D2D">
        <w:rPr>
          <w:rFonts w:ascii="Arial" w:eastAsia="Gulim" w:hAnsi="Arial" w:cs="Arial"/>
          <w:b/>
          <w:bCs/>
          <w:color w:val="CC0000"/>
          <w:kern w:val="0"/>
          <w:szCs w:val="20"/>
        </w:rPr>
        <w:t>....................</w:t>
      </w:r>
      <w:r w:rsidRPr="00C26D2D">
        <w:rPr>
          <w:rFonts w:ascii="Arial" w:eastAsia="Gulim" w:hAnsi="Arial" w:cs="Arial"/>
          <w:color w:val="333333"/>
          <w:kern w:val="0"/>
          <w:szCs w:val="20"/>
        </w:rPr>
        <w:t>.</w:t>
      </w:r>
      <w:proofErr w:type="gramEnd"/>
    </w:p>
    <w:p w:rsidR="00C26D2D" w:rsidRPr="00C26D2D" w:rsidRDefault="00C26D2D" w:rsidP="00C26D2D">
      <w:pPr>
        <w:widowControl/>
        <w:shd w:val="clear" w:color="auto" w:fill="FFFFFF"/>
        <w:wordWrap/>
        <w:autoSpaceDE/>
        <w:autoSpaceDN/>
        <w:spacing w:after="240" w:line="300" w:lineRule="atLeast"/>
        <w:jc w:val="left"/>
        <w:rPr>
          <w:rFonts w:ascii="Arial" w:eastAsia="Gulim" w:hAnsi="Arial" w:cs="Arial"/>
          <w:color w:val="333333"/>
          <w:kern w:val="0"/>
          <w:szCs w:val="20"/>
        </w:rPr>
      </w:pPr>
      <w:r w:rsidRPr="00C26D2D">
        <w:rPr>
          <w:rFonts w:ascii="Arial" w:eastAsia="Gulim" w:hAnsi="Arial" w:cs="Arial"/>
          <w:b/>
          <w:bCs/>
          <w:color w:val="333333"/>
          <w:kern w:val="0"/>
          <w:szCs w:val="20"/>
        </w:rPr>
        <w:t>4)</w:t>
      </w:r>
      <w:r w:rsidRPr="00C26D2D">
        <w:rPr>
          <w:rFonts w:ascii="Arial" w:eastAsia="Gulim" w:hAnsi="Arial" w:cs="Arial"/>
          <w:color w:val="333333"/>
          <w:kern w:val="0"/>
          <w:szCs w:val="20"/>
        </w:rPr>
        <w:t xml:space="preserve"> He can get a bit bad-</w:t>
      </w:r>
      <w:proofErr w:type="gramStart"/>
      <w:r w:rsidRPr="00C26D2D">
        <w:rPr>
          <w:rFonts w:ascii="Arial" w:eastAsia="Gulim" w:hAnsi="Arial" w:cs="Arial"/>
          <w:color w:val="333333"/>
          <w:kern w:val="0"/>
          <w:szCs w:val="20"/>
        </w:rPr>
        <w:t xml:space="preserve">tempered </w:t>
      </w:r>
      <w:r w:rsidRPr="00C26D2D">
        <w:rPr>
          <w:rFonts w:ascii="Arial" w:eastAsia="Gulim" w:hAnsi="Arial" w:cs="Arial"/>
          <w:b/>
          <w:bCs/>
          <w:color w:val="CC0000"/>
          <w:kern w:val="0"/>
          <w:szCs w:val="20"/>
        </w:rPr>
        <w:t>....................</w:t>
      </w:r>
      <w:r w:rsidRPr="00C26D2D">
        <w:rPr>
          <w:rFonts w:ascii="Arial" w:eastAsia="Gulim" w:hAnsi="Arial" w:cs="Arial"/>
          <w:color w:val="333333"/>
          <w:kern w:val="0"/>
          <w:szCs w:val="20"/>
        </w:rPr>
        <w:t>.</w:t>
      </w:r>
      <w:proofErr w:type="gramEnd"/>
    </w:p>
    <w:p w:rsidR="00C26D2D" w:rsidRPr="00C26D2D" w:rsidRDefault="00C26D2D" w:rsidP="00C26D2D">
      <w:pPr>
        <w:widowControl/>
        <w:shd w:val="clear" w:color="auto" w:fill="FFFFFF"/>
        <w:wordWrap/>
        <w:autoSpaceDE/>
        <w:autoSpaceDN/>
        <w:spacing w:after="240" w:line="300" w:lineRule="atLeast"/>
        <w:jc w:val="left"/>
        <w:rPr>
          <w:rFonts w:ascii="Arial" w:eastAsia="Gulim" w:hAnsi="Arial" w:cs="Arial"/>
          <w:color w:val="333333"/>
          <w:kern w:val="0"/>
          <w:szCs w:val="20"/>
        </w:rPr>
      </w:pPr>
      <w:proofErr w:type="gramStart"/>
      <w:r w:rsidRPr="00C26D2D">
        <w:rPr>
          <w:rFonts w:ascii="Arial" w:eastAsia="Gulim" w:hAnsi="Arial" w:cs="Arial"/>
          <w:b/>
          <w:bCs/>
          <w:color w:val="333333"/>
          <w:kern w:val="0"/>
          <w:szCs w:val="20"/>
        </w:rPr>
        <w:t>5)</w:t>
      </w:r>
      <w:r w:rsidRPr="00C26D2D">
        <w:rPr>
          <w:rFonts w:ascii="Arial" w:eastAsia="Gulim" w:hAnsi="Arial" w:cs="Arial"/>
          <w:color w:val="333333"/>
          <w:kern w:val="0"/>
          <w:szCs w:val="20"/>
        </w:rPr>
        <w:t xml:space="preserve"> </w:t>
      </w:r>
      <w:r w:rsidRPr="00C26D2D">
        <w:rPr>
          <w:rFonts w:ascii="Arial" w:eastAsia="Gulim" w:hAnsi="Arial" w:cs="Arial"/>
          <w:b/>
          <w:bCs/>
          <w:color w:val="CC0000"/>
          <w:kern w:val="0"/>
          <w:szCs w:val="20"/>
        </w:rPr>
        <w:t>....................</w:t>
      </w:r>
      <w:proofErr w:type="gramEnd"/>
      <w:r w:rsidRPr="00C26D2D">
        <w:rPr>
          <w:rFonts w:ascii="Arial" w:eastAsia="Gulim" w:hAnsi="Arial" w:cs="Arial"/>
          <w:color w:val="333333"/>
          <w:kern w:val="0"/>
          <w:szCs w:val="20"/>
        </w:rPr>
        <w:t xml:space="preserve"> </w:t>
      </w:r>
      <w:proofErr w:type="gramStart"/>
      <w:r w:rsidRPr="00C26D2D">
        <w:rPr>
          <w:rFonts w:ascii="Arial" w:eastAsia="Gulim" w:hAnsi="Arial" w:cs="Arial"/>
          <w:color w:val="333333"/>
          <w:kern w:val="0"/>
          <w:szCs w:val="20"/>
        </w:rPr>
        <w:t>we</w:t>
      </w:r>
      <w:proofErr w:type="gramEnd"/>
      <w:r w:rsidRPr="00C26D2D">
        <w:rPr>
          <w:rFonts w:ascii="Arial" w:eastAsia="Gulim" w:hAnsi="Arial" w:cs="Arial"/>
          <w:color w:val="333333"/>
          <w:kern w:val="0"/>
          <w:szCs w:val="20"/>
        </w:rPr>
        <w:t xml:space="preserve"> get home this pizza will be cold!</w:t>
      </w:r>
    </w:p>
    <w:p w:rsidR="00C26D2D" w:rsidRPr="00C26D2D" w:rsidRDefault="00C26D2D" w:rsidP="00C26D2D">
      <w:pPr>
        <w:widowControl/>
        <w:shd w:val="clear" w:color="auto" w:fill="FFFFFF"/>
        <w:wordWrap/>
        <w:autoSpaceDE/>
        <w:autoSpaceDN/>
        <w:spacing w:after="240" w:line="300" w:lineRule="atLeast"/>
        <w:jc w:val="left"/>
        <w:rPr>
          <w:rFonts w:ascii="Arial" w:eastAsia="Gulim" w:hAnsi="Arial" w:cs="Arial"/>
          <w:color w:val="333333"/>
          <w:kern w:val="0"/>
          <w:szCs w:val="20"/>
        </w:rPr>
      </w:pPr>
      <w:r w:rsidRPr="00C26D2D">
        <w:rPr>
          <w:rFonts w:ascii="Arial" w:eastAsia="Gulim" w:hAnsi="Arial" w:cs="Arial"/>
          <w:b/>
          <w:bCs/>
          <w:color w:val="333333"/>
          <w:kern w:val="0"/>
          <w:szCs w:val="20"/>
        </w:rPr>
        <w:t>6)</w:t>
      </w:r>
      <w:r w:rsidRPr="00C26D2D">
        <w:rPr>
          <w:rFonts w:ascii="Arial" w:eastAsia="Gulim" w:hAnsi="Arial" w:cs="Arial"/>
          <w:color w:val="333333"/>
          <w:kern w:val="0"/>
          <w:szCs w:val="20"/>
        </w:rPr>
        <w:t xml:space="preserve"> I arrived </w:t>
      </w:r>
      <w:proofErr w:type="gramStart"/>
      <w:r w:rsidRPr="00C26D2D">
        <w:rPr>
          <w:rFonts w:ascii="Arial" w:eastAsia="Gulim" w:hAnsi="Arial" w:cs="Arial"/>
          <w:color w:val="333333"/>
          <w:kern w:val="0"/>
          <w:szCs w:val="20"/>
        </w:rPr>
        <w:t xml:space="preserve">just </w:t>
      </w:r>
      <w:r w:rsidRPr="00C26D2D">
        <w:rPr>
          <w:rFonts w:ascii="Arial" w:eastAsia="Gulim" w:hAnsi="Arial" w:cs="Arial"/>
          <w:b/>
          <w:bCs/>
          <w:color w:val="CC0000"/>
          <w:kern w:val="0"/>
          <w:szCs w:val="20"/>
        </w:rPr>
        <w:t>....................</w:t>
      </w:r>
      <w:proofErr w:type="gramEnd"/>
      <w:r w:rsidRPr="00C26D2D">
        <w:rPr>
          <w:rFonts w:ascii="Arial" w:eastAsia="Gulim" w:hAnsi="Arial" w:cs="Arial"/>
          <w:color w:val="333333"/>
          <w:kern w:val="0"/>
          <w:szCs w:val="20"/>
        </w:rPr>
        <w:t xml:space="preserve"> </w:t>
      </w:r>
      <w:proofErr w:type="gramStart"/>
      <w:r w:rsidRPr="00C26D2D">
        <w:rPr>
          <w:rFonts w:ascii="Arial" w:eastAsia="Gulim" w:hAnsi="Arial" w:cs="Arial"/>
          <w:color w:val="333333"/>
          <w:kern w:val="0"/>
          <w:szCs w:val="20"/>
        </w:rPr>
        <w:t>to</w:t>
      </w:r>
      <w:proofErr w:type="gramEnd"/>
      <w:r w:rsidRPr="00C26D2D">
        <w:rPr>
          <w:rFonts w:ascii="Arial" w:eastAsia="Gulim" w:hAnsi="Arial" w:cs="Arial"/>
          <w:color w:val="333333"/>
          <w:kern w:val="0"/>
          <w:szCs w:val="20"/>
        </w:rPr>
        <w:t xml:space="preserve"> watch a spectacular sunset.</w:t>
      </w:r>
    </w:p>
    <w:p w:rsidR="00C26D2D" w:rsidRPr="00C26D2D" w:rsidRDefault="00C26D2D" w:rsidP="00C26D2D">
      <w:pPr>
        <w:widowControl/>
        <w:shd w:val="clear" w:color="auto" w:fill="FFFFFF"/>
        <w:wordWrap/>
        <w:autoSpaceDE/>
        <w:autoSpaceDN/>
        <w:spacing w:after="240" w:line="300" w:lineRule="atLeast"/>
        <w:jc w:val="left"/>
        <w:rPr>
          <w:rFonts w:ascii="Arial" w:eastAsia="Gulim" w:hAnsi="Arial" w:cs="Arial"/>
          <w:color w:val="333333"/>
          <w:kern w:val="0"/>
          <w:szCs w:val="20"/>
        </w:rPr>
      </w:pPr>
      <w:r w:rsidRPr="00C26D2D">
        <w:rPr>
          <w:rFonts w:ascii="Arial" w:eastAsia="Gulim" w:hAnsi="Arial" w:cs="Arial"/>
          <w:b/>
          <w:bCs/>
          <w:color w:val="333333"/>
          <w:kern w:val="0"/>
          <w:szCs w:val="20"/>
        </w:rPr>
        <w:t>7)</w:t>
      </w:r>
      <w:r w:rsidRPr="00C26D2D">
        <w:rPr>
          <w:rFonts w:ascii="Arial" w:eastAsia="Gulim" w:hAnsi="Arial" w:cs="Arial"/>
          <w:color w:val="333333"/>
          <w:kern w:val="0"/>
          <w:szCs w:val="20"/>
        </w:rPr>
        <w:t xml:space="preserve"> I ordered a book for my sister’s birthday, but </w:t>
      </w:r>
      <w:proofErr w:type="gramStart"/>
      <w:r w:rsidRPr="00C26D2D">
        <w:rPr>
          <w:rFonts w:ascii="Arial" w:eastAsia="Gulim" w:hAnsi="Arial" w:cs="Arial"/>
          <w:color w:val="333333"/>
          <w:kern w:val="0"/>
          <w:szCs w:val="20"/>
        </w:rPr>
        <w:t xml:space="preserve">it </w:t>
      </w:r>
      <w:r w:rsidRPr="00C26D2D">
        <w:rPr>
          <w:rFonts w:ascii="Arial" w:eastAsia="Gulim" w:hAnsi="Arial" w:cs="Arial"/>
          <w:b/>
          <w:bCs/>
          <w:color w:val="CC0000"/>
          <w:kern w:val="0"/>
          <w:szCs w:val="20"/>
        </w:rPr>
        <w:t>....................</w:t>
      </w:r>
      <w:proofErr w:type="gramEnd"/>
      <w:r w:rsidRPr="00C26D2D">
        <w:rPr>
          <w:rFonts w:ascii="Arial" w:eastAsia="Gulim" w:hAnsi="Arial" w:cs="Arial"/>
          <w:color w:val="333333"/>
          <w:kern w:val="0"/>
          <w:szCs w:val="20"/>
        </w:rPr>
        <w:t xml:space="preserve"> </w:t>
      </w:r>
      <w:proofErr w:type="gramStart"/>
      <w:r w:rsidRPr="00C26D2D">
        <w:rPr>
          <w:rFonts w:ascii="Arial" w:eastAsia="Gulim" w:hAnsi="Arial" w:cs="Arial"/>
          <w:color w:val="333333"/>
          <w:kern w:val="0"/>
          <w:szCs w:val="20"/>
        </w:rPr>
        <w:t>to</w:t>
      </w:r>
      <w:proofErr w:type="gramEnd"/>
      <w:r w:rsidRPr="00C26D2D">
        <w:rPr>
          <w:rFonts w:ascii="Arial" w:eastAsia="Gulim" w:hAnsi="Arial" w:cs="Arial"/>
          <w:color w:val="333333"/>
          <w:kern w:val="0"/>
          <w:szCs w:val="20"/>
        </w:rPr>
        <w:t xml:space="preserve"> get delivered that it missed her birthday.</w:t>
      </w:r>
    </w:p>
    <w:p w:rsidR="00C26D2D" w:rsidRPr="00C26D2D" w:rsidRDefault="00C26D2D" w:rsidP="00C26D2D">
      <w:pPr>
        <w:widowControl/>
        <w:shd w:val="clear" w:color="auto" w:fill="FFFFFF"/>
        <w:wordWrap/>
        <w:autoSpaceDE/>
        <w:autoSpaceDN/>
        <w:spacing w:after="240" w:line="300" w:lineRule="atLeast"/>
        <w:jc w:val="left"/>
        <w:rPr>
          <w:rFonts w:ascii="Arial" w:eastAsia="Gulim" w:hAnsi="Arial" w:cs="Arial"/>
          <w:color w:val="333333"/>
          <w:kern w:val="0"/>
          <w:szCs w:val="20"/>
        </w:rPr>
      </w:pPr>
      <w:r w:rsidRPr="00C26D2D">
        <w:rPr>
          <w:rFonts w:ascii="Arial" w:eastAsia="Gulim" w:hAnsi="Arial" w:cs="Arial"/>
          <w:b/>
          <w:bCs/>
          <w:color w:val="333333"/>
          <w:kern w:val="0"/>
          <w:szCs w:val="20"/>
        </w:rPr>
        <w:t>8)</w:t>
      </w:r>
      <w:r w:rsidRPr="00C26D2D">
        <w:rPr>
          <w:rFonts w:ascii="Arial" w:eastAsia="Gulim" w:hAnsi="Arial" w:cs="Arial"/>
          <w:color w:val="333333"/>
          <w:kern w:val="0"/>
          <w:szCs w:val="20"/>
        </w:rPr>
        <w:t xml:space="preserve"> Every time I go to the library, </w:t>
      </w:r>
      <w:proofErr w:type="gramStart"/>
      <w:r w:rsidRPr="00C26D2D">
        <w:rPr>
          <w:rFonts w:ascii="Arial" w:eastAsia="Gulim" w:hAnsi="Arial" w:cs="Arial"/>
          <w:color w:val="333333"/>
          <w:kern w:val="0"/>
          <w:szCs w:val="20"/>
        </w:rPr>
        <w:t xml:space="preserve">I </w:t>
      </w:r>
      <w:r w:rsidRPr="00C26D2D">
        <w:rPr>
          <w:rFonts w:ascii="Arial" w:eastAsia="Gulim" w:hAnsi="Arial" w:cs="Arial"/>
          <w:b/>
          <w:bCs/>
          <w:color w:val="CC0000"/>
          <w:kern w:val="0"/>
          <w:szCs w:val="20"/>
        </w:rPr>
        <w:t>....................</w:t>
      </w:r>
      <w:r w:rsidRPr="00C26D2D">
        <w:rPr>
          <w:rFonts w:ascii="Arial" w:eastAsia="Gulim" w:hAnsi="Arial" w:cs="Arial"/>
          <w:color w:val="333333"/>
          <w:kern w:val="0"/>
          <w:szCs w:val="20"/>
        </w:rPr>
        <w:t>.</w:t>
      </w:r>
      <w:proofErr w:type="gramEnd"/>
      <w:r w:rsidRPr="00C26D2D">
        <w:rPr>
          <w:rFonts w:ascii="Arial" w:eastAsia="Gulim" w:hAnsi="Arial" w:cs="Arial"/>
          <w:color w:val="333333"/>
          <w:kern w:val="0"/>
          <w:szCs w:val="20"/>
        </w:rPr>
        <w:t xml:space="preserve"> Once, I stayed there for 6 hours!</w:t>
      </w:r>
    </w:p>
    <w:p w:rsidR="00C26D2D" w:rsidRPr="00C26D2D" w:rsidRDefault="00C26D2D" w:rsidP="00C26D2D">
      <w:pPr>
        <w:widowControl/>
        <w:shd w:val="clear" w:color="auto" w:fill="FFFFFF"/>
        <w:wordWrap/>
        <w:autoSpaceDE/>
        <w:autoSpaceDN/>
        <w:spacing w:after="240" w:line="300" w:lineRule="atLeast"/>
        <w:jc w:val="left"/>
        <w:rPr>
          <w:rFonts w:ascii="Arial" w:eastAsia="Gulim" w:hAnsi="Arial" w:cs="Arial"/>
          <w:color w:val="333333"/>
          <w:kern w:val="0"/>
          <w:szCs w:val="20"/>
        </w:rPr>
      </w:pPr>
      <w:r w:rsidRPr="00C26D2D">
        <w:rPr>
          <w:rFonts w:ascii="Arial" w:eastAsia="Gulim" w:hAnsi="Arial" w:cs="Arial"/>
          <w:b/>
          <w:bCs/>
          <w:color w:val="333333"/>
          <w:kern w:val="0"/>
          <w:szCs w:val="20"/>
        </w:rPr>
        <w:t>9)</w:t>
      </w:r>
      <w:r w:rsidRPr="00C26D2D">
        <w:rPr>
          <w:rFonts w:ascii="Arial" w:eastAsia="Gulim" w:hAnsi="Arial" w:cs="Arial"/>
          <w:color w:val="333333"/>
          <w:kern w:val="0"/>
          <w:szCs w:val="20"/>
        </w:rPr>
        <w:t xml:space="preserve"> Going to university is now very expensive, and looking for the right course can be </w:t>
      </w:r>
      <w:proofErr w:type="gramStart"/>
      <w:r w:rsidRPr="00C26D2D">
        <w:rPr>
          <w:rFonts w:ascii="Arial" w:eastAsia="Gulim" w:hAnsi="Arial" w:cs="Arial"/>
          <w:color w:val="333333"/>
          <w:kern w:val="0"/>
          <w:szCs w:val="20"/>
        </w:rPr>
        <w:t xml:space="preserve">very </w:t>
      </w:r>
      <w:r w:rsidRPr="00C26D2D">
        <w:rPr>
          <w:rFonts w:ascii="Arial" w:eastAsia="Gulim" w:hAnsi="Arial" w:cs="Arial"/>
          <w:b/>
          <w:bCs/>
          <w:color w:val="CC0000"/>
          <w:kern w:val="0"/>
          <w:szCs w:val="20"/>
        </w:rPr>
        <w:t>....................</w:t>
      </w:r>
      <w:r w:rsidRPr="00C26D2D">
        <w:rPr>
          <w:rFonts w:ascii="Arial" w:eastAsia="Gulim" w:hAnsi="Arial" w:cs="Arial"/>
          <w:color w:val="333333"/>
          <w:kern w:val="0"/>
          <w:szCs w:val="20"/>
        </w:rPr>
        <w:t>.</w:t>
      </w:r>
      <w:proofErr w:type="gramEnd"/>
    </w:p>
    <w:p w:rsidR="00C26D2D" w:rsidRPr="00C26D2D" w:rsidRDefault="00C26D2D" w:rsidP="00C26D2D">
      <w:pPr>
        <w:widowControl/>
        <w:shd w:val="clear" w:color="auto" w:fill="FFFFFF"/>
        <w:wordWrap/>
        <w:autoSpaceDE/>
        <w:autoSpaceDN/>
        <w:spacing w:after="240" w:line="300" w:lineRule="atLeast"/>
        <w:jc w:val="left"/>
        <w:rPr>
          <w:rFonts w:ascii="Arial" w:eastAsia="Gulim" w:hAnsi="Arial" w:cs="Arial"/>
          <w:color w:val="333333"/>
          <w:kern w:val="0"/>
          <w:szCs w:val="20"/>
        </w:rPr>
      </w:pPr>
      <w:r w:rsidRPr="00C26D2D">
        <w:rPr>
          <w:rFonts w:ascii="Arial" w:eastAsia="Gulim" w:hAnsi="Arial" w:cs="Arial"/>
          <w:b/>
          <w:bCs/>
          <w:color w:val="333333"/>
          <w:kern w:val="0"/>
          <w:szCs w:val="20"/>
        </w:rPr>
        <w:t>10)</w:t>
      </w:r>
      <w:r w:rsidRPr="00C26D2D">
        <w:rPr>
          <w:rFonts w:ascii="Arial" w:eastAsia="Gulim" w:hAnsi="Arial" w:cs="Arial"/>
          <w:color w:val="333333"/>
          <w:kern w:val="0"/>
          <w:szCs w:val="20"/>
        </w:rPr>
        <w:t xml:space="preserve"> If you get up very early, you </w:t>
      </w:r>
      <w:proofErr w:type="gramStart"/>
      <w:r w:rsidRPr="00C26D2D">
        <w:rPr>
          <w:rFonts w:ascii="Arial" w:eastAsia="Gulim" w:hAnsi="Arial" w:cs="Arial"/>
          <w:color w:val="333333"/>
          <w:kern w:val="0"/>
          <w:szCs w:val="20"/>
        </w:rPr>
        <w:t xml:space="preserve">can </w:t>
      </w:r>
      <w:r w:rsidRPr="00C26D2D">
        <w:rPr>
          <w:rFonts w:ascii="Arial" w:eastAsia="Gulim" w:hAnsi="Arial" w:cs="Arial"/>
          <w:b/>
          <w:bCs/>
          <w:color w:val="CC0000"/>
          <w:kern w:val="0"/>
          <w:szCs w:val="20"/>
        </w:rPr>
        <w:t>....................</w:t>
      </w:r>
      <w:proofErr w:type="gramEnd"/>
      <w:r w:rsidRPr="00C26D2D">
        <w:rPr>
          <w:rFonts w:ascii="Arial" w:eastAsia="Gulim" w:hAnsi="Arial" w:cs="Arial"/>
          <w:color w:val="333333"/>
          <w:kern w:val="0"/>
          <w:szCs w:val="20"/>
        </w:rPr>
        <w:t xml:space="preserve"> </w:t>
      </w:r>
      <w:proofErr w:type="gramStart"/>
      <w:r w:rsidRPr="00C26D2D">
        <w:rPr>
          <w:rFonts w:ascii="Arial" w:eastAsia="Gulim" w:hAnsi="Arial" w:cs="Arial"/>
          <w:color w:val="333333"/>
          <w:kern w:val="0"/>
          <w:szCs w:val="20"/>
        </w:rPr>
        <w:t>getting</w:t>
      </w:r>
      <w:proofErr w:type="gramEnd"/>
      <w:r w:rsidRPr="00C26D2D">
        <w:rPr>
          <w:rFonts w:ascii="Arial" w:eastAsia="Gulim" w:hAnsi="Arial" w:cs="Arial"/>
          <w:color w:val="333333"/>
          <w:kern w:val="0"/>
          <w:szCs w:val="20"/>
        </w:rPr>
        <w:t xml:space="preserve"> ready and may even have enough time to cook a proper breakfast.</w:t>
      </w:r>
    </w:p>
    <w:p w:rsidR="00C26D2D" w:rsidRPr="00C26D2D" w:rsidRDefault="00C26D2D" w:rsidP="00C26D2D">
      <w:pPr>
        <w:widowControl/>
        <w:shd w:val="clear" w:color="auto" w:fill="FFFFFF"/>
        <w:wordWrap/>
        <w:autoSpaceDE/>
        <w:autoSpaceDN/>
        <w:spacing w:after="240" w:line="300" w:lineRule="atLeast"/>
        <w:jc w:val="left"/>
        <w:rPr>
          <w:rFonts w:ascii="Arial" w:eastAsia="Gulim" w:hAnsi="Arial" w:cs="Arial"/>
          <w:color w:val="333333"/>
          <w:kern w:val="0"/>
          <w:szCs w:val="20"/>
        </w:rPr>
      </w:pPr>
      <w:r w:rsidRPr="00C26D2D">
        <w:rPr>
          <w:rFonts w:ascii="Arial" w:eastAsia="Gulim" w:hAnsi="Arial" w:cs="Arial"/>
          <w:b/>
          <w:bCs/>
          <w:color w:val="333333"/>
          <w:kern w:val="0"/>
          <w:szCs w:val="20"/>
        </w:rPr>
        <w:t>11)</w:t>
      </w:r>
      <w:r w:rsidRPr="00C26D2D">
        <w:rPr>
          <w:rFonts w:ascii="Arial" w:eastAsia="Gulim" w:hAnsi="Arial" w:cs="Arial"/>
          <w:color w:val="333333"/>
          <w:kern w:val="0"/>
          <w:szCs w:val="20"/>
        </w:rPr>
        <w:t xml:space="preserve"> After school, I </w:t>
      </w:r>
      <w:proofErr w:type="gramStart"/>
      <w:r w:rsidRPr="00C26D2D">
        <w:rPr>
          <w:rFonts w:ascii="Arial" w:eastAsia="Gulim" w:hAnsi="Arial" w:cs="Arial"/>
          <w:color w:val="333333"/>
          <w:kern w:val="0"/>
          <w:szCs w:val="20"/>
        </w:rPr>
        <w:t xml:space="preserve">would </w:t>
      </w:r>
      <w:r w:rsidRPr="00C26D2D">
        <w:rPr>
          <w:rFonts w:ascii="Arial" w:eastAsia="Gulim" w:hAnsi="Arial" w:cs="Arial"/>
          <w:b/>
          <w:bCs/>
          <w:color w:val="CC0000"/>
          <w:kern w:val="0"/>
          <w:szCs w:val="20"/>
        </w:rPr>
        <w:t>....................</w:t>
      </w:r>
      <w:proofErr w:type="gramEnd"/>
      <w:r w:rsidRPr="00C26D2D">
        <w:rPr>
          <w:rFonts w:ascii="Arial" w:eastAsia="Gulim" w:hAnsi="Arial" w:cs="Arial"/>
          <w:color w:val="333333"/>
          <w:kern w:val="0"/>
          <w:szCs w:val="20"/>
        </w:rPr>
        <w:t xml:space="preserve"> </w:t>
      </w:r>
      <w:proofErr w:type="gramStart"/>
      <w:r w:rsidRPr="00C26D2D">
        <w:rPr>
          <w:rFonts w:ascii="Arial" w:eastAsia="Gulim" w:hAnsi="Arial" w:cs="Arial"/>
          <w:color w:val="333333"/>
          <w:kern w:val="0"/>
          <w:szCs w:val="20"/>
        </w:rPr>
        <w:t>with</w:t>
      </w:r>
      <w:proofErr w:type="gramEnd"/>
      <w:r w:rsidRPr="00C26D2D">
        <w:rPr>
          <w:rFonts w:ascii="Arial" w:eastAsia="Gulim" w:hAnsi="Arial" w:cs="Arial"/>
          <w:color w:val="333333"/>
          <w:kern w:val="0"/>
          <w:szCs w:val="20"/>
        </w:rPr>
        <w:t xml:space="preserve"> my family, rather than hanging out with friends.</w:t>
      </w:r>
    </w:p>
    <w:p w:rsidR="00C26D2D" w:rsidRPr="00C26D2D" w:rsidRDefault="00C26D2D" w:rsidP="00C26D2D">
      <w:pPr>
        <w:widowControl/>
        <w:shd w:val="clear" w:color="auto" w:fill="FFFFFF"/>
        <w:wordWrap/>
        <w:autoSpaceDE/>
        <w:autoSpaceDN/>
        <w:spacing w:before="450" w:after="240" w:line="360" w:lineRule="atLeast"/>
        <w:jc w:val="left"/>
        <w:rPr>
          <w:rFonts w:ascii="Arial" w:eastAsia="Gulim" w:hAnsi="Arial" w:cs="Arial"/>
          <w:color w:val="000000"/>
          <w:kern w:val="0"/>
          <w:szCs w:val="20"/>
        </w:rPr>
      </w:pPr>
    </w:p>
    <w:p w:rsidR="00A436DE" w:rsidRDefault="00A436DE" w:rsidP="00C26D2D">
      <w:pPr>
        <w:widowControl/>
        <w:shd w:val="clear" w:color="auto" w:fill="FFFFFF"/>
        <w:wordWrap/>
        <w:autoSpaceDE/>
        <w:autoSpaceDN/>
        <w:spacing w:after="120" w:line="240" w:lineRule="auto"/>
        <w:jc w:val="left"/>
        <w:outlineLvl w:val="0"/>
        <w:rPr>
          <w:rFonts w:ascii="Arial" w:eastAsia="Gulim" w:hAnsi="Arial" w:cs="Arial"/>
          <w:b/>
          <w:bCs/>
          <w:color w:val="333333"/>
          <w:kern w:val="36"/>
          <w:sz w:val="27"/>
          <w:szCs w:val="27"/>
        </w:rPr>
      </w:pPr>
    </w:p>
    <w:p w:rsidR="00A436DE" w:rsidRDefault="00A436DE" w:rsidP="00C26D2D">
      <w:pPr>
        <w:widowControl/>
        <w:shd w:val="clear" w:color="auto" w:fill="FFFFFF"/>
        <w:wordWrap/>
        <w:autoSpaceDE/>
        <w:autoSpaceDN/>
        <w:spacing w:after="120" w:line="240" w:lineRule="auto"/>
        <w:jc w:val="left"/>
        <w:outlineLvl w:val="0"/>
        <w:rPr>
          <w:rFonts w:ascii="Arial" w:eastAsia="Gulim" w:hAnsi="Arial" w:cs="Arial"/>
          <w:b/>
          <w:bCs/>
          <w:color w:val="333333"/>
          <w:kern w:val="36"/>
          <w:sz w:val="27"/>
          <w:szCs w:val="27"/>
        </w:rPr>
      </w:pPr>
    </w:p>
    <w:p w:rsidR="00A436DE" w:rsidRDefault="00A436DE" w:rsidP="00C26D2D">
      <w:pPr>
        <w:widowControl/>
        <w:shd w:val="clear" w:color="auto" w:fill="FFFFFF"/>
        <w:wordWrap/>
        <w:autoSpaceDE/>
        <w:autoSpaceDN/>
        <w:spacing w:after="120" w:line="240" w:lineRule="auto"/>
        <w:jc w:val="left"/>
        <w:outlineLvl w:val="0"/>
        <w:rPr>
          <w:rFonts w:ascii="Arial" w:eastAsia="Gulim" w:hAnsi="Arial" w:cs="Arial"/>
          <w:b/>
          <w:bCs/>
          <w:color w:val="333333"/>
          <w:kern w:val="36"/>
          <w:sz w:val="27"/>
          <w:szCs w:val="27"/>
        </w:rPr>
      </w:pPr>
    </w:p>
    <w:p w:rsidR="00A436DE" w:rsidRDefault="00A436DE" w:rsidP="00C26D2D">
      <w:pPr>
        <w:widowControl/>
        <w:shd w:val="clear" w:color="auto" w:fill="FFFFFF"/>
        <w:wordWrap/>
        <w:autoSpaceDE/>
        <w:autoSpaceDN/>
        <w:spacing w:after="120" w:line="240" w:lineRule="auto"/>
        <w:jc w:val="left"/>
        <w:outlineLvl w:val="0"/>
        <w:rPr>
          <w:rFonts w:ascii="Arial" w:eastAsia="Gulim" w:hAnsi="Arial" w:cs="Arial"/>
          <w:b/>
          <w:bCs/>
          <w:color w:val="333333"/>
          <w:kern w:val="36"/>
          <w:sz w:val="27"/>
          <w:szCs w:val="27"/>
        </w:rPr>
      </w:pPr>
    </w:p>
    <w:p w:rsidR="00A436DE" w:rsidRDefault="00A436DE" w:rsidP="00C26D2D">
      <w:pPr>
        <w:widowControl/>
        <w:shd w:val="clear" w:color="auto" w:fill="FFFFFF"/>
        <w:wordWrap/>
        <w:autoSpaceDE/>
        <w:autoSpaceDN/>
        <w:spacing w:after="120" w:line="240" w:lineRule="auto"/>
        <w:jc w:val="left"/>
        <w:outlineLvl w:val="0"/>
        <w:rPr>
          <w:rFonts w:ascii="Arial" w:eastAsia="Gulim" w:hAnsi="Arial" w:cs="Arial"/>
          <w:b/>
          <w:bCs/>
          <w:color w:val="333333"/>
          <w:kern w:val="36"/>
          <w:sz w:val="27"/>
          <w:szCs w:val="27"/>
        </w:rPr>
      </w:pPr>
    </w:p>
    <w:p w:rsidR="00C26D2D" w:rsidRPr="00C26D2D" w:rsidRDefault="00C26D2D" w:rsidP="00C26D2D">
      <w:pPr>
        <w:widowControl/>
        <w:shd w:val="clear" w:color="auto" w:fill="FFFFFF"/>
        <w:wordWrap/>
        <w:autoSpaceDE/>
        <w:autoSpaceDN/>
        <w:spacing w:after="120" w:line="240" w:lineRule="auto"/>
        <w:jc w:val="left"/>
        <w:outlineLvl w:val="0"/>
        <w:rPr>
          <w:rFonts w:ascii="Arial" w:eastAsia="Gulim" w:hAnsi="Arial" w:cs="Arial"/>
          <w:b/>
          <w:bCs/>
          <w:color w:val="333333"/>
          <w:kern w:val="36"/>
          <w:sz w:val="27"/>
          <w:szCs w:val="27"/>
        </w:rPr>
      </w:pPr>
      <w:r w:rsidRPr="00C26D2D">
        <w:rPr>
          <w:rFonts w:ascii="Arial" w:eastAsia="Gulim" w:hAnsi="Arial" w:cs="Arial"/>
          <w:b/>
          <w:bCs/>
          <w:color w:val="333333"/>
          <w:kern w:val="36"/>
          <w:sz w:val="27"/>
          <w:szCs w:val="27"/>
        </w:rPr>
        <w:t>IELTS Vocabulary: Expressions with time</w:t>
      </w:r>
    </w:p>
    <w:p w:rsidR="00C26D2D" w:rsidRPr="00C26D2D" w:rsidRDefault="00C26D2D" w:rsidP="00C26D2D">
      <w:pPr>
        <w:widowControl/>
        <w:shd w:val="clear" w:color="auto" w:fill="FFFFFF"/>
        <w:wordWrap/>
        <w:autoSpaceDE/>
        <w:autoSpaceDN/>
        <w:spacing w:after="0" w:line="240" w:lineRule="auto"/>
        <w:jc w:val="left"/>
        <w:rPr>
          <w:rFonts w:ascii="Arial" w:eastAsia="Gulim" w:hAnsi="Arial" w:cs="Arial"/>
          <w:kern w:val="0"/>
          <w:sz w:val="24"/>
          <w:szCs w:val="24"/>
        </w:rPr>
      </w:pPr>
      <w:r w:rsidRPr="00C26D2D">
        <w:rPr>
          <w:rFonts w:ascii="Arial" w:eastAsia="Gulim" w:hAnsi="Arial" w:cs="Arial"/>
          <w:sz w:val="24"/>
          <w:szCs w:val="24"/>
        </w:rPr>
        <w:object w:dxaOrig="1440" w:dyaOrig="1440">
          <v:shape id="_x0000_i1098" type="#_x0000_t75" style="width:1in;height:18pt" o:ole="">
            <v:imagedata r:id="rId74" o:title=""/>
          </v:shape>
          <w:control r:id="rId75" w:name="DefaultOcxName14" w:shapeid="_x0000_i1098"/>
        </w:object>
      </w:r>
    </w:p>
    <w:p w:rsidR="00C26D2D" w:rsidRPr="00C26D2D" w:rsidRDefault="00C26D2D" w:rsidP="00C26D2D">
      <w:pPr>
        <w:widowControl/>
        <w:shd w:val="clear" w:color="auto" w:fill="FFFFFF"/>
        <w:wordWrap/>
        <w:autoSpaceDE/>
        <w:autoSpaceDN/>
        <w:spacing w:after="0" w:line="240" w:lineRule="auto"/>
        <w:jc w:val="left"/>
        <w:rPr>
          <w:rFonts w:ascii="Arial" w:eastAsia="Gulim" w:hAnsi="Arial" w:cs="Arial"/>
          <w:vanish/>
          <w:kern w:val="0"/>
          <w:sz w:val="24"/>
          <w:szCs w:val="24"/>
        </w:rPr>
      </w:pPr>
      <w:r w:rsidRPr="00C26D2D">
        <w:rPr>
          <w:rFonts w:ascii="Arial" w:eastAsia="Gulim" w:hAnsi="Arial" w:cs="Arial"/>
          <w:vanish/>
          <w:kern w:val="0"/>
          <w:sz w:val="24"/>
          <w:szCs w:val="24"/>
        </w:rPr>
        <w:t>s1~from time to time~s2~the right time~s3~on time~s4~save time~s5~at times~s6~By the time~s7~in time~s8~took so long~s9~lose track of time~s10~time-consuming~s11~take your time~s12~spend time</w:t>
      </w:r>
    </w:p>
    <w:p w:rsidR="00C26D2D" w:rsidRPr="00C26D2D" w:rsidRDefault="00C26D2D" w:rsidP="00C26D2D">
      <w:pPr>
        <w:widowControl/>
        <w:shd w:val="clear" w:color="auto" w:fill="FFFFFF"/>
        <w:wordWrap/>
        <w:autoSpaceDE/>
        <w:autoSpaceDN/>
        <w:spacing w:after="0" w:line="240" w:lineRule="auto"/>
        <w:jc w:val="left"/>
        <w:rPr>
          <w:rFonts w:ascii="Arial" w:eastAsia="Gulim" w:hAnsi="Arial" w:cs="Arial"/>
          <w:vanish/>
          <w:kern w:val="0"/>
          <w:sz w:val="24"/>
          <w:szCs w:val="24"/>
        </w:rPr>
      </w:pPr>
      <w:r w:rsidRPr="00C26D2D">
        <w:rPr>
          <w:rFonts w:ascii="Arial" w:eastAsia="Gulim" w:hAnsi="Arial" w:cs="Arial"/>
          <w:vanish/>
          <w:kern w:val="0"/>
          <w:sz w:val="24"/>
          <w:szCs w:val="24"/>
        </w:rPr>
        <w:t>s1~....................~s2~....................~s3~....................~s4~....................~s5~....................~s6~....................~s7~....................~s8~....................~s9~....................~s10~....................~s11~....................~s12~....................</w:t>
      </w:r>
    </w:p>
    <w:p w:rsidR="00C26D2D" w:rsidRPr="00C26D2D" w:rsidRDefault="00C26D2D" w:rsidP="00C26D2D">
      <w:pPr>
        <w:widowControl/>
        <w:shd w:val="clear" w:color="auto" w:fill="FFFFFF"/>
        <w:wordWrap/>
        <w:autoSpaceDE/>
        <w:autoSpaceDN/>
        <w:spacing w:after="0" w:line="240" w:lineRule="auto"/>
        <w:jc w:val="left"/>
        <w:rPr>
          <w:rFonts w:ascii="Arial" w:eastAsia="Gulim" w:hAnsi="Arial" w:cs="Arial"/>
          <w:vanish/>
          <w:kern w:val="0"/>
          <w:sz w:val="24"/>
          <w:szCs w:val="24"/>
        </w:rPr>
      </w:pPr>
      <w:r w:rsidRPr="00C26D2D">
        <w:rPr>
          <w:rFonts w:ascii="Arial" w:eastAsia="Gulim" w:hAnsi="Arial" w:cs="Arial"/>
          <w:vanish/>
          <w:kern w:val="0"/>
          <w:sz w:val="24"/>
          <w:szCs w:val="24"/>
        </w:rPr>
        <w:t xml:space="preserve">s20~ </w:t>
      </w:r>
      <w:r w:rsidRPr="00C26D2D">
        <w:rPr>
          <w:rFonts w:ascii="Arial" w:eastAsia="Gulim" w:hAnsi="Arial" w:cs="Arial"/>
          <w:b/>
          <w:bCs/>
          <w:vanish/>
          <w:kern w:val="0"/>
          <w:sz w:val="24"/>
          <w:szCs w:val="24"/>
        </w:rPr>
        <w:t>1)</w:t>
      </w:r>
      <w:r w:rsidRPr="00C26D2D">
        <w:rPr>
          <w:rFonts w:ascii="Arial" w:eastAsia="Gulim" w:hAnsi="Arial" w:cs="Arial"/>
          <w:vanish/>
          <w:kern w:val="0"/>
          <w:sz w:val="24"/>
          <w:szCs w:val="24"/>
        </w:rPr>
        <w:t xml:space="preserve"> from time to time (= </w:t>
      </w:r>
      <w:r w:rsidRPr="00C26D2D">
        <w:rPr>
          <w:rFonts w:ascii="Arial" w:eastAsia="Gulim" w:hAnsi="Arial" w:cs="Arial"/>
          <w:i/>
          <w:iCs/>
          <w:vanish/>
          <w:kern w:val="0"/>
          <w:sz w:val="24"/>
          <w:szCs w:val="24"/>
        </w:rPr>
        <w:t>sometimes but not often</w:t>
      </w:r>
      <w:r w:rsidRPr="00C26D2D">
        <w:rPr>
          <w:rFonts w:ascii="Arial" w:eastAsia="Gulim" w:hAnsi="Arial" w:cs="Arial"/>
          <w:vanish/>
          <w:kern w:val="0"/>
          <w:sz w:val="24"/>
          <w:szCs w:val="24"/>
        </w:rPr>
        <w:t>)</w:t>
      </w:r>
      <w:r w:rsidRPr="00C26D2D">
        <w:rPr>
          <w:rFonts w:ascii="Arial" w:eastAsia="Gulim" w:hAnsi="Arial" w:cs="Arial"/>
          <w:vanish/>
          <w:kern w:val="0"/>
          <w:sz w:val="24"/>
          <w:szCs w:val="24"/>
        </w:rPr>
        <w:br/>
      </w:r>
      <w:r w:rsidRPr="00C26D2D">
        <w:rPr>
          <w:rFonts w:ascii="Arial" w:eastAsia="Gulim" w:hAnsi="Arial" w:cs="Arial"/>
          <w:b/>
          <w:bCs/>
          <w:vanish/>
          <w:kern w:val="0"/>
          <w:sz w:val="24"/>
          <w:szCs w:val="24"/>
        </w:rPr>
        <w:t>2)</w:t>
      </w:r>
      <w:r w:rsidRPr="00C26D2D">
        <w:rPr>
          <w:rFonts w:ascii="Arial" w:eastAsia="Gulim" w:hAnsi="Arial" w:cs="Arial"/>
          <w:vanish/>
          <w:kern w:val="0"/>
          <w:sz w:val="24"/>
          <w:szCs w:val="24"/>
        </w:rPr>
        <w:t xml:space="preserve"> the right time ... on time (= </w:t>
      </w:r>
      <w:r w:rsidRPr="00C26D2D">
        <w:rPr>
          <w:rFonts w:ascii="Arial" w:eastAsia="Gulim" w:hAnsi="Arial" w:cs="Arial"/>
          <w:i/>
          <w:iCs/>
          <w:vanish/>
          <w:kern w:val="0"/>
          <w:sz w:val="24"/>
          <w:szCs w:val="24"/>
        </w:rPr>
        <w:t>at the planned time; neither late nor early</w:t>
      </w:r>
      <w:r w:rsidRPr="00C26D2D">
        <w:rPr>
          <w:rFonts w:ascii="Arial" w:eastAsia="Gulim" w:hAnsi="Arial" w:cs="Arial"/>
          <w:vanish/>
          <w:kern w:val="0"/>
          <w:sz w:val="24"/>
          <w:szCs w:val="24"/>
        </w:rPr>
        <w:t>)</w:t>
      </w:r>
      <w:r w:rsidRPr="00C26D2D">
        <w:rPr>
          <w:rFonts w:ascii="Arial" w:eastAsia="Gulim" w:hAnsi="Arial" w:cs="Arial"/>
          <w:vanish/>
          <w:kern w:val="0"/>
          <w:sz w:val="24"/>
          <w:szCs w:val="24"/>
        </w:rPr>
        <w:br/>
      </w:r>
      <w:r w:rsidRPr="00C26D2D">
        <w:rPr>
          <w:rFonts w:ascii="Arial" w:eastAsia="Gulim" w:hAnsi="Arial" w:cs="Arial"/>
          <w:b/>
          <w:bCs/>
          <w:vanish/>
          <w:kern w:val="0"/>
          <w:sz w:val="24"/>
          <w:szCs w:val="24"/>
        </w:rPr>
        <w:t>3)</w:t>
      </w:r>
      <w:r w:rsidRPr="00C26D2D">
        <w:rPr>
          <w:rFonts w:ascii="Arial" w:eastAsia="Gulim" w:hAnsi="Arial" w:cs="Arial"/>
          <w:vanish/>
          <w:kern w:val="0"/>
          <w:sz w:val="24"/>
          <w:szCs w:val="24"/>
        </w:rPr>
        <w:t xml:space="preserve"> save time</w:t>
      </w:r>
      <w:r w:rsidRPr="00C26D2D">
        <w:rPr>
          <w:rFonts w:ascii="Arial" w:eastAsia="Gulim" w:hAnsi="Arial" w:cs="Arial"/>
          <w:vanish/>
          <w:kern w:val="0"/>
          <w:sz w:val="24"/>
          <w:szCs w:val="24"/>
        </w:rPr>
        <w:br/>
      </w:r>
      <w:r w:rsidRPr="00C26D2D">
        <w:rPr>
          <w:rFonts w:ascii="Arial" w:eastAsia="Gulim" w:hAnsi="Arial" w:cs="Arial"/>
          <w:b/>
          <w:bCs/>
          <w:vanish/>
          <w:kern w:val="0"/>
          <w:sz w:val="24"/>
          <w:szCs w:val="24"/>
        </w:rPr>
        <w:t>4)</w:t>
      </w:r>
      <w:r w:rsidRPr="00C26D2D">
        <w:rPr>
          <w:rFonts w:ascii="Arial" w:eastAsia="Gulim" w:hAnsi="Arial" w:cs="Arial"/>
          <w:vanish/>
          <w:kern w:val="0"/>
          <w:sz w:val="24"/>
          <w:szCs w:val="24"/>
        </w:rPr>
        <w:t xml:space="preserve"> at times (= </w:t>
      </w:r>
      <w:r w:rsidRPr="00C26D2D">
        <w:rPr>
          <w:rFonts w:ascii="Arial" w:eastAsia="Gulim" w:hAnsi="Arial" w:cs="Arial"/>
          <w:i/>
          <w:iCs/>
          <w:vanish/>
          <w:kern w:val="0"/>
          <w:sz w:val="24"/>
          <w:szCs w:val="24"/>
        </w:rPr>
        <w:t>occasionally</w:t>
      </w:r>
      <w:r w:rsidRPr="00C26D2D">
        <w:rPr>
          <w:rFonts w:ascii="Arial" w:eastAsia="Gulim" w:hAnsi="Arial" w:cs="Arial"/>
          <w:vanish/>
          <w:kern w:val="0"/>
          <w:sz w:val="24"/>
          <w:szCs w:val="24"/>
        </w:rPr>
        <w:t>)</w:t>
      </w:r>
      <w:r w:rsidRPr="00C26D2D">
        <w:rPr>
          <w:rFonts w:ascii="Arial" w:eastAsia="Gulim" w:hAnsi="Arial" w:cs="Arial"/>
          <w:vanish/>
          <w:kern w:val="0"/>
          <w:sz w:val="24"/>
          <w:szCs w:val="24"/>
        </w:rPr>
        <w:br/>
      </w:r>
      <w:r w:rsidRPr="00C26D2D">
        <w:rPr>
          <w:rFonts w:ascii="Arial" w:eastAsia="Gulim" w:hAnsi="Arial" w:cs="Arial"/>
          <w:b/>
          <w:bCs/>
          <w:vanish/>
          <w:kern w:val="0"/>
          <w:sz w:val="24"/>
          <w:szCs w:val="24"/>
        </w:rPr>
        <w:t>5)</w:t>
      </w:r>
      <w:r w:rsidRPr="00C26D2D">
        <w:rPr>
          <w:rFonts w:ascii="Arial" w:eastAsia="Gulim" w:hAnsi="Arial" w:cs="Arial"/>
          <w:vanish/>
          <w:kern w:val="0"/>
          <w:sz w:val="24"/>
          <w:szCs w:val="24"/>
        </w:rPr>
        <w:t xml:space="preserve"> By the time</w:t>
      </w:r>
      <w:r w:rsidRPr="00C26D2D">
        <w:rPr>
          <w:rFonts w:ascii="Arial" w:eastAsia="Gulim" w:hAnsi="Arial" w:cs="Arial"/>
          <w:vanish/>
          <w:kern w:val="0"/>
          <w:sz w:val="24"/>
          <w:szCs w:val="24"/>
        </w:rPr>
        <w:br/>
      </w:r>
      <w:r w:rsidRPr="00C26D2D">
        <w:rPr>
          <w:rFonts w:ascii="Arial" w:eastAsia="Gulim" w:hAnsi="Arial" w:cs="Arial"/>
          <w:b/>
          <w:bCs/>
          <w:vanish/>
          <w:kern w:val="0"/>
          <w:sz w:val="24"/>
          <w:szCs w:val="24"/>
        </w:rPr>
        <w:t>6)</w:t>
      </w:r>
      <w:r w:rsidRPr="00C26D2D">
        <w:rPr>
          <w:rFonts w:ascii="Arial" w:eastAsia="Gulim" w:hAnsi="Arial" w:cs="Arial"/>
          <w:vanish/>
          <w:kern w:val="0"/>
          <w:sz w:val="24"/>
          <w:szCs w:val="24"/>
        </w:rPr>
        <w:t xml:space="preserve"> in time (= </w:t>
      </w:r>
      <w:r w:rsidRPr="00C26D2D">
        <w:rPr>
          <w:rFonts w:ascii="Arial" w:eastAsia="Gulim" w:hAnsi="Arial" w:cs="Arial"/>
          <w:i/>
          <w:iCs/>
          <w:vanish/>
          <w:kern w:val="0"/>
          <w:sz w:val="24"/>
          <w:szCs w:val="24"/>
        </w:rPr>
        <w:t>with enough time to spare; before the last moment</w:t>
      </w:r>
      <w:r w:rsidRPr="00C26D2D">
        <w:rPr>
          <w:rFonts w:ascii="Arial" w:eastAsia="Gulim" w:hAnsi="Arial" w:cs="Arial"/>
          <w:vanish/>
          <w:kern w:val="0"/>
          <w:sz w:val="24"/>
          <w:szCs w:val="24"/>
        </w:rPr>
        <w:t>)</w:t>
      </w:r>
      <w:r w:rsidRPr="00C26D2D">
        <w:rPr>
          <w:rFonts w:ascii="Arial" w:eastAsia="Gulim" w:hAnsi="Arial" w:cs="Arial"/>
          <w:vanish/>
          <w:kern w:val="0"/>
          <w:sz w:val="24"/>
          <w:szCs w:val="24"/>
        </w:rPr>
        <w:br/>
      </w:r>
      <w:r w:rsidRPr="00C26D2D">
        <w:rPr>
          <w:rFonts w:ascii="Arial" w:eastAsia="Gulim" w:hAnsi="Arial" w:cs="Arial"/>
          <w:b/>
          <w:bCs/>
          <w:vanish/>
          <w:kern w:val="0"/>
          <w:sz w:val="24"/>
          <w:szCs w:val="24"/>
        </w:rPr>
        <w:t>7)</w:t>
      </w:r>
      <w:r w:rsidRPr="00C26D2D">
        <w:rPr>
          <w:rFonts w:ascii="Arial" w:eastAsia="Gulim" w:hAnsi="Arial" w:cs="Arial"/>
          <w:vanish/>
          <w:kern w:val="0"/>
          <w:sz w:val="24"/>
          <w:szCs w:val="24"/>
        </w:rPr>
        <w:t xml:space="preserve"> took so long (NOT </w:t>
      </w:r>
      <w:del w:id="2" w:author="Unknown">
        <w:r w:rsidRPr="00C26D2D">
          <w:rPr>
            <w:rFonts w:ascii="Arial" w:eastAsia="Gulim" w:hAnsi="Arial" w:cs="Arial"/>
            <w:i/>
            <w:iCs/>
            <w:vanish/>
            <w:kern w:val="0"/>
            <w:sz w:val="24"/>
            <w:szCs w:val="24"/>
          </w:rPr>
          <w:delText>so long time</w:delText>
        </w:r>
      </w:del>
      <w:r w:rsidRPr="00C26D2D">
        <w:rPr>
          <w:rFonts w:ascii="Arial" w:eastAsia="Gulim" w:hAnsi="Arial" w:cs="Arial"/>
          <w:vanish/>
          <w:kern w:val="0"/>
          <w:sz w:val="24"/>
          <w:szCs w:val="24"/>
        </w:rPr>
        <w:t>)</w:t>
      </w:r>
      <w:r w:rsidRPr="00C26D2D">
        <w:rPr>
          <w:rFonts w:ascii="Arial" w:eastAsia="Gulim" w:hAnsi="Arial" w:cs="Arial"/>
          <w:vanish/>
          <w:kern w:val="0"/>
          <w:sz w:val="24"/>
          <w:szCs w:val="24"/>
        </w:rPr>
        <w:br/>
      </w:r>
      <w:r w:rsidRPr="00C26D2D">
        <w:rPr>
          <w:rFonts w:ascii="Arial" w:eastAsia="Gulim" w:hAnsi="Arial" w:cs="Arial"/>
          <w:b/>
          <w:bCs/>
          <w:vanish/>
          <w:kern w:val="0"/>
          <w:sz w:val="24"/>
          <w:szCs w:val="24"/>
        </w:rPr>
        <w:t>8)</w:t>
      </w:r>
      <w:r w:rsidRPr="00C26D2D">
        <w:rPr>
          <w:rFonts w:ascii="Arial" w:eastAsia="Gulim" w:hAnsi="Arial" w:cs="Arial"/>
          <w:vanish/>
          <w:kern w:val="0"/>
          <w:sz w:val="24"/>
          <w:szCs w:val="24"/>
        </w:rPr>
        <w:t xml:space="preserve"> lose track of time (= </w:t>
      </w:r>
      <w:r w:rsidRPr="00C26D2D">
        <w:rPr>
          <w:rFonts w:ascii="Arial" w:eastAsia="Gulim" w:hAnsi="Arial" w:cs="Arial"/>
          <w:i/>
          <w:iCs/>
          <w:vanish/>
          <w:kern w:val="0"/>
          <w:sz w:val="24"/>
          <w:szCs w:val="24"/>
        </w:rPr>
        <w:t>to be unaware of what time it is</w:t>
      </w:r>
      <w:r w:rsidRPr="00C26D2D">
        <w:rPr>
          <w:rFonts w:ascii="Arial" w:eastAsia="Gulim" w:hAnsi="Arial" w:cs="Arial"/>
          <w:vanish/>
          <w:kern w:val="0"/>
          <w:sz w:val="24"/>
          <w:szCs w:val="24"/>
        </w:rPr>
        <w:t>)</w:t>
      </w:r>
      <w:r w:rsidRPr="00C26D2D">
        <w:rPr>
          <w:rFonts w:ascii="Arial" w:eastAsia="Gulim" w:hAnsi="Arial" w:cs="Arial"/>
          <w:vanish/>
          <w:kern w:val="0"/>
          <w:sz w:val="24"/>
          <w:szCs w:val="24"/>
        </w:rPr>
        <w:br/>
      </w:r>
      <w:r w:rsidRPr="00C26D2D">
        <w:rPr>
          <w:rFonts w:ascii="Arial" w:eastAsia="Gulim" w:hAnsi="Arial" w:cs="Arial"/>
          <w:b/>
          <w:bCs/>
          <w:vanish/>
          <w:kern w:val="0"/>
          <w:sz w:val="24"/>
          <w:szCs w:val="24"/>
        </w:rPr>
        <w:t>9)</w:t>
      </w:r>
      <w:r w:rsidRPr="00C26D2D">
        <w:rPr>
          <w:rFonts w:ascii="Arial" w:eastAsia="Gulim" w:hAnsi="Arial" w:cs="Arial"/>
          <w:vanish/>
          <w:kern w:val="0"/>
          <w:sz w:val="24"/>
          <w:szCs w:val="24"/>
        </w:rPr>
        <w:t xml:space="preserve"> time-consuming (= </w:t>
      </w:r>
      <w:r w:rsidRPr="00C26D2D">
        <w:rPr>
          <w:rFonts w:ascii="Arial" w:eastAsia="Gulim" w:hAnsi="Arial" w:cs="Arial"/>
          <w:i/>
          <w:iCs/>
          <w:vanish/>
          <w:kern w:val="0"/>
          <w:sz w:val="24"/>
          <w:szCs w:val="24"/>
        </w:rPr>
        <w:t>taking a lot of or too much time</w:t>
      </w:r>
      <w:r w:rsidRPr="00C26D2D">
        <w:rPr>
          <w:rFonts w:ascii="Arial" w:eastAsia="Gulim" w:hAnsi="Arial" w:cs="Arial"/>
          <w:vanish/>
          <w:kern w:val="0"/>
          <w:sz w:val="24"/>
          <w:szCs w:val="24"/>
        </w:rPr>
        <w:t>)</w:t>
      </w:r>
      <w:r w:rsidRPr="00C26D2D">
        <w:rPr>
          <w:rFonts w:ascii="Arial" w:eastAsia="Gulim" w:hAnsi="Arial" w:cs="Arial"/>
          <w:vanish/>
          <w:kern w:val="0"/>
          <w:sz w:val="24"/>
          <w:szCs w:val="24"/>
        </w:rPr>
        <w:br/>
      </w:r>
      <w:r w:rsidRPr="00C26D2D">
        <w:rPr>
          <w:rFonts w:ascii="Arial" w:eastAsia="Gulim" w:hAnsi="Arial" w:cs="Arial"/>
          <w:b/>
          <w:bCs/>
          <w:vanish/>
          <w:kern w:val="0"/>
          <w:sz w:val="24"/>
          <w:szCs w:val="24"/>
        </w:rPr>
        <w:t>10)</w:t>
      </w:r>
      <w:r w:rsidRPr="00C26D2D">
        <w:rPr>
          <w:rFonts w:ascii="Arial" w:eastAsia="Gulim" w:hAnsi="Arial" w:cs="Arial"/>
          <w:vanish/>
          <w:kern w:val="0"/>
          <w:sz w:val="24"/>
          <w:szCs w:val="24"/>
        </w:rPr>
        <w:t xml:space="preserve"> take your time (= </w:t>
      </w:r>
      <w:r w:rsidRPr="00C26D2D">
        <w:rPr>
          <w:rFonts w:ascii="Arial" w:eastAsia="Gulim" w:hAnsi="Arial" w:cs="Arial"/>
          <w:i/>
          <w:iCs/>
          <w:vanish/>
          <w:kern w:val="0"/>
          <w:sz w:val="24"/>
          <w:szCs w:val="24"/>
        </w:rPr>
        <w:t>to not hurry</w:t>
      </w:r>
      <w:r w:rsidRPr="00C26D2D">
        <w:rPr>
          <w:rFonts w:ascii="Arial" w:eastAsia="Gulim" w:hAnsi="Arial" w:cs="Arial"/>
          <w:vanish/>
          <w:kern w:val="0"/>
          <w:sz w:val="24"/>
          <w:szCs w:val="24"/>
        </w:rPr>
        <w:t>)</w:t>
      </w:r>
      <w:r w:rsidRPr="00C26D2D">
        <w:rPr>
          <w:rFonts w:ascii="Arial" w:eastAsia="Gulim" w:hAnsi="Arial" w:cs="Arial"/>
          <w:vanish/>
          <w:kern w:val="0"/>
          <w:sz w:val="24"/>
          <w:szCs w:val="24"/>
        </w:rPr>
        <w:br/>
      </w:r>
      <w:r w:rsidRPr="00C26D2D">
        <w:rPr>
          <w:rFonts w:ascii="Arial" w:eastAsia="Gulim" w:hAnsi="Arial" w:cs="Arial"/>
          <w:b/>
          <w:bCs/>
          <w:vanish/>
          <w:kern w:val="0"/>
          <w:sz w:val="24"/>
          <w:szCs w:val="24"/>
        </w:rPr>
        <w:t>11)</w:t>
      </w:r>
      <w:r w:rsidRPr="00C26D2D">
        <w:rPr>
          <w:rFonts w:ascii="Arial" w:eastAsia="Gulim" w:hAnsi="Arial" w:cs="Arial"/>
          <w:vanish/>
          <w:kern w:val="0"/>
          <w:sz w:val="24"/>
          <w:szCs w:val="24"/>
        </w:rPr>
        <w:t xml:space="preserve"> spend time</w:t>
      </w:r>
    </w:p>
    <w:p w:rsidR="00C26D2D" w:rsidRPr="00C26D2D" w:rsidRDefault="00C26D2D" w:rsidP="00C26D2D">
      <w:pPr>
        <w:widowControl/>
        <w:shd w:val="clear" w:color="auto" w:fill="FFFFFF"/>
        <w:wordWrap/>
        <w:autoSpaceDE/>
        <w:autoSpaceDN/>
        <w:spacing w:after="0" w:line="240" w:lineRule="auto"/>
        <w:jc w:val="left"/>
        <w:rPr>
          <w:rFonts w:ascii="Arial" w:eastAsia="Gulim" w:hAnsi="Arial" w:cs="Arial"/>
          <w:vanish/>
          <w:kern w:val="0"/>
          <w:sz w:val="24"/>
          <w:szCs w:val="24"/>
        </w:rPr>
      </w:pPr>
      <w:r w:rsidRPr="00C26D2D">
        <w:rPr>
          <w:rFonts w:ascii="Arial" w:eastAsia="Gulim" w:hAnsi="Arial" w:cs="Arial"/>
          <w:vanish/>
          <w:kern w:val="0"/>
          <w:sz w:val="24"/>
          <w:szCs w:val="24"/>
        </w:rPr>
        <w:t>s20~</w:t>
      </w:r>
    </w:p>
    <w:p w:rsidR="00C26D2D" w:rsidRPr="00C26D2D" w:rsidRDefault="00C26D2D" w:rsidP="00C26D2D">
      <w:pPr>
        <w:widowControl/>
        <w:shd w:val="clear" w:color="auto" w:fill="FFFFFF"/>
        <w:wordWrap/>
        <w:autoSpaceDE/>
        <w:autoSpaceDN/>
        <w:spacing w:after="240" w:line="300" w:lineRule="atLeast"/>
        <w:jc w:val="left"/>
        <w:rPr>
          <w:rFonts w:ascii="Arial" w:eastAsia="Gulim" w:hAnsi="Arial" w:cs="Arial"/>
          <w:color w:val="333333"/>
          <w:kern w:val="0"/>
          <w:szCs w:val="20"/>
        </w:rPr>
      </w:pPr>
      <w:r w:rsidRPr="00C26D2D">
        <w:rPr>
          <w:rFonts w:ascii="Arial" w:eastAsia="Gulim" w:hAnsi="Arial" w:cs="Arial"/>
          <w:b/>
          <w:bCs/>
          <w:color w:val="333333"/>
          <w:kern w:val="0"/>
          <w:szCs w:val="20"/>
        </w:rPr>
        <w:t>1)</w:t>
      </w:r>
      <w:r w:rsidRPr="00C26D2D">
        <w:rPr>
          <w:rFonts w:ascii="Arial" w:eastAsia="Gulim" w:hAnsi="Arial" w:cs="Arial"/>
          <w:color w:val="333333"/>
          <w:kern w:val="0"/>
          <w:szCs w:val="20"/>
        </w:rPr>
        <w:t xml:space="preserve"> I am not in regular contact with him; I just send him an email </w:t>
      </w:r>
      <w:r w:rsidRPr="00C26D2D">
        <w:rPr>
          <w:rFonts w:ascii="Arial" w:eastAsia="Gulim" w:hAnsi="Arial" w:cs="Arial"/>
          <w:b/>
          <w:bCs/>
          <w:color w:val="CC0000"/>
          <w:kern w:val="0"/>
          <w:szCs w:val="20"/>
        </w:rPr>
        <w:t>from time to time</w:t>
      </w:r>
      <w:r w:rsidRPr="00C26D2D">
        <w:rPr>
          <w:rFonts w:ascii="Arial" w:eastAsia="Gulim" w:hAnsi="Arial" w:cs="Arial"/>
          <w:color w:val="333333"/>
          <w:kern w:val="0"/>
          <w:szCs w:val="20"/>
        </w:rPr>
        <w:t>.</w:t>
      </w:r>
    </w:p>
    <w:p w:rsidR="00C26D2D" w:rsidRPr="00C26D2D" w:rsidRDefault="00C26D2D" w:rsidP="00C26D2D">
      <w:pPr>
        <w:widowControl/>
        <w:shd w:val="clear" w:color="auto" w:fill="FFFFFF"/>
        <w:wordWrap/>
        <w:autoSpaceDE/>
        <w:autoSpaceDN/>
        <w:spacing w:after="240" w:line="300" w:lineRule="atLeast"/>
        <w:jc w:val="left"/>
        <w:rPr>
          <w:rFonts w:ascii="Arial" w:eastAsia="Gulim" w:hAnsi="Arial" w:cs="Arial"/>
          <w:color w:val="333333"/>
          <w:kern w:val="0"/>
          <w:szCs w:val="20"/>
        </w:rPr>
      </w:pPr>
      <w:r w:rsidRPr="00C26D2D">
        <w:rPr>
          <w:rFonts w:ascii="Arial" w:eastAsia="Gulim" w:hAnsi="Arial" w:cs="Arial"/>
          <w:b/>
          <w:bCs/>
          <w:color w:val="333333"/>
          <w:kern w:val="0"/>
          <w:szCs w:val="20"/>
        </w:rPr>
        <w:t>2)</w:t>
      </w:r>
      <w:r w:rsidRPr="00C26D2D">
        <w:rPr>
          <w:rFonts w:ascii="Arial" w:eastAsia="Gulim" w:hAnsi="Arial" w:cs="Arial"/>
          <w:color w:val="333333"/>
          <w:kern w:val="0"/>
          <w:szCs w:val="20"/>
        </w:rPr>
        <w:t xml:space="preserve"> Excuse </w:t>
      </w:r>
      <w:proofErr w:type="gramStart"/>
      <w:r w:rsidRPr="00C26D2D">
        <w:rPr>
          <w:rFonts w:ascii="Arial" w:eastAsia="Gulim" w:hAnsi="Arial" w:cs="Arial"/>
          <w:color w:val="333333"/>
          <w:kern w:val="0"/>
          <w:szCs w:val="20"/>
        </w:rPr>
        <w:t>me,</w:t>
      </w:r>
      <w:proofErr w:type="gramEnd"/>
      <w:r w:rsidRPr="00C26D2D">
        <w:rPr>
          <w:rFonts w:ascii="Arial" w:eastAsia="Gulim" w:hAnsi="Arial" w:cs="Arial"/>
          <w:color w:val="333333"/>
          <w:kern w:val="0"/>
          <w:szCs w:val="20"/>
        </w:rPr>
        <w:t xml:space="preserve"> do you have </w:t>
      </w:r>
      <w:r w:rsidRPr="00C26D2D">
        <w:rPr>
          <w:rFonts w:ascii="Arial" w:eastAsia="Gulim" w:hAnsi="Arial" w:cs="Arial"/>
          <w:b/>
          <w:bCs/>
          <w:color w:val="CC0000"/>
          <w:kern w:val="0"/>
          <w:szCs w:val="20"/>
        </w:rPr>
        <w:t>the right time</w:t>
      </w:r>
      <w:r w:rsidRPr="00C26D2D">
        <w:rPr>
          <w:rFonts w:ascii="Arial" w:eastAsia="Gulim" w:hAnsi="Arial" w:cs="Arial"/>
          <w:color w:val="333333"/>
          <w:kern w:val="0"/>
          <w:szCs w:val="20"/>
        </w:rPr>
        <w:t xml:space="preserve">? I have a job interview at 9 o’clock and I really want to get there </w:t>
      </w:r>
      <w:r w:rsidRPr="00C26D2D">
        <w:rPr>
          <w:rFonts w:ascii="Arial" w:eastAsia="Gulim" w:hAnsi="Arial" w:cs="Arial"/>
          <w:b/>
          <w:bCs/>
          <w:color w:val="CC0000"/>
          <w:kern w:val="0"/>
          <w:szCs w:val="20"/>
        </w:rPr>
        <w:t>on time</w:t>
      </w:r>
      <w:r w:rsidRPr="00C26D2D">
        <w:rPr>
          <w:rFonts w:ascii="Arial" w:eastAsia="Gulim" w:hAnsi="Arial" w:cs="Arial"/>
          <w:color w:val="333333"/>
          <w:kern w:val="0"/>
          <w:szCs w:val="20"/>
        </w:rPr>
        <w:t>.</w:t>
      </w:r>
    </w:p>
    <w:p w:rsidR="00C26D2D" w:rsidRPr="00C26D2D" w:rsidRDefault="00C26D2D" w:rsidP="00C26D2D">
      <w:pPr>
        <w:widowControl/>
        <w:shd w:val="clear" w:color="auto" w:fill="FFFFFF"/>
        <w:wordWrap/>
        <w:autoSpaceDE/>
        <w:autoSpaceDN/>
        <w:spacing w:after="240" w:line="300" w:lineRule="atLeast"/>
        <w:jc w:val="left"/>
        <w:rPr>
          <w:rFonts w:ascii="Arial" w:eastAsia="Gulim" w:hAnsi="Arial" w:cs="Arial"/>
          <w:color w:val="333333"/>
          <w:kern w:val="0"/>
          <w:szCs w:val="20"/>
        </w:rPr>
      </w:pPr>
      <w:r w:rsidRPr="00C26D2D">
        <w:rPr>
          <w:rFonts w:ascii="Arial" w:eastAsia="Gulim" w:hAnsi="Arial" w:cs="Arial"/>
          <w:b/>
          <w:bCs/>
          <w:color w:val="333333"/>
          <w:kern w:val="0"/>
          <w:szCs w:val="20"/>
        </w:rPr>
        <w:t>3)</w:t>
      </w:r>
      <w:r w:rsidRPr="00C26D2D">
        <w:rPr>
          <w:rFonts w:ascii="Arial" w:eastAsia="Gulim" w:hAnsi="Arial" w:cs="Arial"/>
          <w:color w:val="333333"/>
          <w:kern w:val="0"/>
          <w:szCs w:val="20"/>
        </w:rPr>
        <w:t xml:space="preserve"> I prefer to shop online to avoid the crowds and </w:t>
      </w:r>
      <w:r w:rsidRPr="00C26D2D">
        <w:rPr>
          <w:rFonts w:ascii="Arial" w:eastAsia="Gulim" w:hAnsi="Arial" w:cs="Arial"/>
          <w:b/>
          <w:bCs/>
          <w:color w:val="CC0000"/>
          <w:kern w:val="0"/>
          <w:szCs w:val="20"/>
        </w:rPr>
        <w:t>save time</w:t>
      </w:r>
      <w:r w:rsidRPr="00C26D2D">
        <w:rPr>
          <w:rFonts w:ascii="Arial" w:eastAsia="Gulim" w:hAnsi="Arial" w:cs="Arial"/>
          <w:color w:val="333333"/>
          <w:kern w:val="0"/>
          <w:szCs w:val="20"/>
        </w:rPr>
        <w:t>.</w:t>
      </w:r>
    </w:p>
    <w:p w:rsidR="00C26D2D" w:rsidRPr="00C26D2D" w:rsidRDefault="00C26D2D" w:rsidP="00C26D2D">
      <w:pPr>
        <w:widowControl/>
        <w:shd w:val="clear" w:color="auto" w:fill="FFFFFF"/>
        <w:wordWrap/>
        <w:autoSpaceDE/>
        <w:autoSpaceDN/>
        <w:spacing w:after="240" w:line="300" w:lineRule="atLeast"/>
        <w:jc w:val="left"/>
        <w:rPr>
          <w:rFonts w:ascii="Arial" w:eastAsia="Gulim" w:hAnsi="Arial" w:cs="Arial"/>
          <w:color w:val="333333"/>
          <w:kern w:val="0"/>
          <w:szCs w:val="20"/>
        </w:rPr>
      </w:pPr>
      <w:r w:rsidRPr="00C26D2D">
        <w:rPr>
          <w:rFonts w:ascii="Arial" w:eastAsia="Gulim" w:hAnsi="Arial" w:cs="Arial"/>
          <w:b/>
          <w:bCs/>
          <w:color w:val="333333"/>
          <w:kern w:val="0"/>
          <w:szCs w:val="20"/>
        </w:rPr>
        <w:t>4)</w:t>
      </w:r>
      <w:r w:rsidRPr="00C26D2D">
        <w:rPr>
          <w:rFonts w:ascii="Arial" w:eastAsia="Gulim" w:hAnsi="Arial" w:cs="Arial"/>
          <w:color w:val="333333"/>
          <w:kern w:val="0"/>
          <w:szCs w:val="20"/>
        </w:rPr>
        <w:t xml:space="preserve"> He can get a bit bad-tempered </w:t>
      </w:r>
      <w:r w:rsidRPr="00C26D2D">
        <w:rPr>
          <w:rFonts w:ascii="Arial" w:eastAsia="Gulim" w:hAnsi="Arial" w:cs="Arial"/>
          <w:b/>
          <w:bCs/>
          <w:color w:val="CC0000"/>
          <w:kern w:val="0"/>
          <w:szCs w:val="20"/>
        </w:rPr>
        <w:t>at times</w:t>
      </w:r>
      <w:r w:rsidRPr="00C26D2D">
        <w:rPr>
          <w:rFonts w:ascii="Arial" w:eastAsia="Gulim" w:hAnsi="Arial" w:cs="Arial"/>
          <w:color w:val="333333"/>
          <w:kern w:val="0"/>
          <w:szCs w:val="20"/>
        </w:rPr>
        <w:t>.</w:t>
      </w:r>
    </w:p>
    <w:p w:rsidR="00C26D2D" w:rsidRPr="00C26D2D" w:rsidRDefault="00C26D2D" w:rsidP="00C26D2D">
      <w:pPr>
        <w:widowControl/>
        <w:shd w:val="clear" w:color="auto" w:fill="FFFFFF"/>
        <w:wordWrap/>
        <w:autoSpaceDE/>
        <w:autoSpaceDN/>
        <w:spacing w:after="240" w:line="300" w:lineRule="atLeast"/>
        <w:jc w:val="left"/>
        <w:rPr>
          <w:rFonts w:ascii="Arial" w:eastAsia="Gulim" w:hAnsi="Arial" w:cs="Arial"/>
          <w:color w:val="333333"/>
          <w:kern w:val="0"/>
          <w:szCs w:val="20"/>
        </w:rPr>
      </w:pPr>
      <w:r w:rsidRPr="00C26D2D">
        <w:rPr>
          <w:rFonts w:ascii="Arial" w:eastAsia="Gulim" w:hAnsi="Arial" w:cs="Arial"/>
          <w:b/>
          <w:bCs/>
          <w:color w:val="333333"/>
          <w:kern w:val="0"/>
          <w:szCs w:val="20"/>
        </w:rPr>
        <w:lastRenderedPageBreak/>
        <w:t>5)</w:t>
      </w:r>
      <w:r w:rsidRPr="00C26D2D">
        <w:rPr>
          <w:rFonts w:ascii="Arial" w:eastAsia="Gulim" w:hAnsi="Arial" w:cs="Arial"/>
          <w:color w:val="333333"/>
          <w:kern w:val="0"/>
          <w:szCs w:val="20"/>
        </w:rPr>
        <w:t xml:space="preserve"> </w:t>
      </w:r>
      <w:r w:rsidRPr="00C26D2D">
        <w:rPr>
          <w:rFonts w:ascii="Arial" w:eastAsia="Gulim" w:hAnsi="Arial" w:cs="Arial"/>
          <w:b/>
          <w:bCs/>
          <w:color w:val="CC0000"/>
          <w:kern w:val="0"/>
          <w:szCs w:val="20"/>
        </w:rPr>
        <w:t>By the time</w:t>
      </w:r>
      <w:r w:rsidRPr="00C26D2D">
        <w:rPr>
          <w:rFonts w:ascii="Arial" w:eastAsia="Gulim" w:hAnsi="Arial" w:cs="Arial"/>
          <w:color w:val="333333"/>
          <w:kern w:val="0"/>
          <w:szCs w:val="20"/>
        </w:rPr>
        <w:t xml:space="preserve"> we get home this pizza will be cold!</w:t>
      </w:r>
    </w:p>
    <w:p w:rsidR="00C26D2D" w:rsidRPr="00C26D2D" w:rsidRDefault="00C26D2D" w:rsidP="00C26D2D">
      <w:pPr>
        <w:widowControl/>
        <w:shd w:val="clear" w:color="auto" w:fill="FFFFFF"/>
        <w:wordWrap/>
        <w:autoSpaceDE/>
        <w:autoSpaceDN/>
        <w:spacing w:after="240" w:line="300" w:lineRule="atLeast"/>
        <w:jc w:val="left"/>
        <w:rPr>
          <w:rFonts w:ascii="Arial" w:eastAsia="Gulim" w:hAnsi="Arial" w:cs="Arial"/>
          <w:color w:val="333333"/>
          <w:kern w:val="0"/>
          <w:szCs w:val="20"/>
        </w:rPr>
      </w:pPr>
      <w:r w:rsidRPr="00C26D2D">
        <w:rPr>
          <w:rFonts w:ascii="Arial" w:eastAsia="Gulim" w:hAnsi="Arial" w:cs="Arial"/>
          <w:b/>
          <w:bCs/>
          <w:color w:val="333333"/>
          <w:kern w:val="0"/>
          <w:szCs w:val="20"/>
        </w:rPr>
        <w:t>6)</w:t>
      </w:r>
      <w:r w:rsidRPr="00C26D2D">
        <w:rPr>
          <w:rFonts w:ascii="Arial" w:eastAsia="Gulim" w:hAnsi="Arial" w:cs="Arial"/>
          <w:color w:val="333333"/>
          <w:kern w:val="0"/>
          <w:szCs w:val="20"/>
        </w:rPr>
        <w:t xml:space="preserve"> I arrived just </w:t>
      </w:r>
      <w:r w:rsidRPr="00C26D2D">
        <w:rPr>
          <w:rFonts w:ascii="Arial" w:eastAsia="Gulim" w:hAnsi="Arial" w:cs="Arial"/>
          <w:b/>
          <w:bCs/>
          <w:color w:val="CC0000"/>
          <w:kern w:val="0"/>
          <w:szCs w:val="20"/>
        </w:rPr>
        <w:t>in time</w:t>
      </w:r>
      <w:r w:rsidRPr="00C26D2D">
        <w:rPr>
          <w:rFonts w:ascii="Arial" w:eastAsia="Gulim" w:hAnsi="Arial" w:cs="Arial"/>
          <w:color w:val="333333"/>
          <w:kern w:val="0"/>
          <w:szCs w:val="20"/>
        </w:rPr>
        <w:t xml:space="preserve"> to watch a spectacular sunset.</w:t>
      </w:r>
    </w:p>
    <w:p w:rsidR="00C26D2D" w:rsidRPr="00C26D2D" w:rsidRDefault="00C26D2D" w:rsidP="00C26D2D">
      <w:pPr>
        <w:widowControl/>
        <w:shd w:val="clear" w:color="auto" w:fill="FFFFFF"/>
        <w:wordWrap/>
        <w:autoSpaceDE/>
        <w:autoSpaceDN/>
        <w:spacing w:after="240" w:line="300" w:lineRule="atLeast"/>
        <w:jc w:val="left"/>
        <w:rPr>
          <w:rFonts w:ascii="Arial" w:eastAsia="Gulim" w:hAnsi="Arial" w:cs="Arial"/>
          <w:color w:val="333333"/>
          <w:kern w:val="0"/>
          <w:szCs w:val="20"/>
        </w:rPr>
      </w:pPr>
      <w:r w:rsidRPr="00C26D2D">
        <w:rPr>
          <w:rFonts w:ascii="Arial" w:eastAsia="Gulim" w:hAnsi="Arial" w:cs="Arial"/>
          <w:b/>
          <w:bCs/>
          <w:color w:val="333333"/>
          <w:kern w:val="0"/>
          <w:szCs w:val="20"/>
        </w:rPr>
        <w:t>7)</w:t>
      </w:r>
      <w:r w:rsidRPr="00C26D2D">
        <w:rPr>
          <w:rFonts w:ascii="Arial" w:eastAsia="Gulim" w:hAnsi="Arial" w:cs="Arial"/>
          <w:color w:val="333333"/>
          <w:kern w:val="0"/>
          <w:szCs w:val="20"/>
        </w:rPr>
        <w:t xml:space="preserve"> I ordered a book for my sister’s birthday, but it </w:t>
      </w:r>
      <w:r w:rsidRPr="00C26D2D">
        <w:rPr>
          <w:rFonts w:ascii="Arial" w:eastAsia="Gulim" w:hAnsi="Arial" w:cs="Arial"/>
          <w:b/>
          <w:bCs/>
          <w:color w:val="CC0000"/>
          <w:kern w:val="0"/>
          <w:szCs w:val="20"/>
        </w:rPr>
        <w:t>took so long</w:t>
      </w:r>
      <w:r w:rsidRPr="00C26D2D">
        <w:rPr>
          <w:rFonts w:ascii="Arial" w:eastAsia="Gulim" w:hAnsi="Arial" w:cs="Arial"/>
          <w:color w:val="333333"/>
          <w:kern w:val="0"/>
          <w:szCs w:val="20"/>
        </w:rPr>
        <w:t xml:space="preserve"> to get delivered that it missed her birthday.</w:t>
      </w:r>
    </w:p>
    <w:p w:rsidR="00C26D2D" w:rsidRPr="00C26D2D" w:rsidRDefault="00C26D2D" w:rsidP="00C26D2D">
      <w:pPr>
        <w:widowControl/>
        <w:shd w:val="clear" w:color="auto" w:fill="FFFFFF"/>
        <w:wordWrap/>
        <w:autoSpaceDE/>
        <w:autoSpaceDN/>
        <w:spacing w:after="240" w:line="300" w:lineRule="atLeast"/>
        <w:jc w:val="left"/>
        <w:rPr>
          <w:rFonts w:ascii="Arial" w:eastAsia="Gulim" w:hAnsi="Arial" w:cs="Arial"/>
          <w:color w:val="333333"/>
          <w:kern w:val="0"/>
          <w:szCs w:val="20"/>
        </w:rPr>
      </w:pPr>
      <w:r w:rsidRPr="00C26D2D">
        <w:rPr>
          <w:rFonts w:ascii="Arial" w:eastAsia="Gulim" w:hAnsi="Arial" w:cs="Arial"/>
          <w:b/>
          <w:bCs/>
          <w:color w:val="333333"/>
          <w:kern w:val="0"/>
          <w:szCs w:val="20"/>
        </w:rPr>
        <w:t>8)</w:t>
      </w:r>
      <w:r w:rsidRPr="00C26D2D">
        <w:rPr>
          <w:rFonts w:ascii="Arial" w:eastAsia="Gulim" w:hAnsi="Arial" w:cs="Arial"/>
          <w:color w:val="333333"/>
          <w:kern w:val="0"/>
          <w:szCs w:val="20"/>
        </w:rPr>
        <w:t xml:space="preserve"> Every time I go to the library, I </w:t>
      </w:r>
      <w:r w:rsidRPr="00C26D2D">
        <w:rPr>
          <w:rFonts w:ascii="Arial" w:eastAsia="Gulim" w:hAnsi="Arial" w:cs="Arial"/>
          <w:b/>
          <w:bCs/>
          <w:color w:val="CC0000"/>
          <w:kern w:val="0"/>
          <w:szCs w:val="20"/>
        </w:rPr>
        <w:t>lose track of time</w:t>
      </w:r>
      <w:r w:rsidRPr="00C26D2D">
        <w:rPr>
          <w:rFonts w:ascii="Arial" w:eastAsia="Gulim" w:hAnsi="Arial" w:cs="Arial"/>
          <w:color w:val="333333"/>
          <w:kern w:val="0"/>
          <w:szCs w:val="20"/>
        </w:rPr>
        <w:t>. Once, I stayed there for 6 hours!</w:t>
      </w:r>
    </w:p>
    <w:p w:rsidR="00C26D2D" w:rsidRPr="00C26D2D" w:rsidRDefault="00C26D2D" w:rsidP="00C26D2D">
      <w:pPr>
        <w:widowControl/>
        <w:shd w:val="clear" w:color="auto" w:fill="FFFFFF"/>
        <w:wordWrap/>
        <w:autoSpaceDE/>
        <w:autoSpaceDN/>
        <w:spacing w:after="240" w:line="300" w:lineRule="atLeast"/>
        <w:jc w:val="left"/>
        <w:rPr>
          <w:rFonts w:ascii="Arial" w:eastAsia="Gulim" w:hAnsi="Arial" w:cs="Arial"/>
          <w:color w:val="333333"/>
          <w:kern w:val="0"/>
          <w:szCs w:val="20"/>
        </w:rPr>
      </w:pPr>
      <w:r w:rsidRPr="00C26D2D">
        <w:rPr>
          <w:rFonts w:ascii="Arial" w:eastAsia="Gulim" w:hAnsi="Arial" w:cs="Arial"/>
          <w:b/>
          <w:bCs/>
          <w:color w:val="333333"/>
          <w:kern w:val="0"/>
          <w:szCs w:val="20"/>
        </w:rPr>
        <w:t>9)</w:t>
      </w:r>
      <w:r w:rsidRPr="00C26D2D">
        <w:rPr>
          <w:rFonts w:ascii="Arial" w:eastAsia="Gulim" w:hAnsi="Arial" w:cs="Arial"/>
          <w:color w:val="333333"/>
          <w:kern w:val="0"/>
          <w:szCs w:val="20"/>
        </w:rPr>
        <w:t xml:space="preserve"> Going to university is now very expensive, and looking for the right course can be very </w:t>
      </w:r>
      <w:r w:rsidRPr="00C26D2D">
        <w:rPr>
          <w:rFonts w:ascii="Arial" w:eastAsia="Gulim" w:hAnsi="Arial" w:cs="Arial"/>
          <w:b/>
          <w:bCs/>
          <w:color w:val="CC0000"/>
          <w:kern w:val="0"/>
          <w:szCs w:val="20"/>
        </w:rPr>
        <w:t>time-consuming</w:t>
      </w:r>
      <w:r w:rsidRPr="00C26D2D">
        <w:rPr>
          <w:rFonts w:ascii="Arial" w:eastAsia="Gulim" w:hAnsi="Arial" w:cs="Arial"/>
          <w:color w:val="333333"/>
          <w:kern w:val="0"/>
          <w:szCs w:val="20"/>
        </w:rPr>
        <w:t>.</w:t>
      </w:r>
    </w:p>
    <w:p w:rsidR="00C26D2D" w:rsidRPr="00C26D2D" w:rsidRDefault="00C26D2D" w:rsidP="00C26D2D">
      <w:pPr>
        <w:widowControl/>
        <w:shd w:val="clear" w:color="auto" w:fill="FFFFFF"/>
        <w:wordWrap/>
        <w:autoSpaceDE/>
        <w:autoSpaceDN/>
        <w:spacing w:after="240" w:line="300" w:lineRule="atLeast"/>
        <w:jc w:val="left"/>
        <w:rPr>
          <w:rFonts w:ascii="Arial" w:eastAsia="Gulim" w:hAnsi="Arial" w:cs="Arial"/>
          <w:color w:val="333333"/>
          <w:kern w:val="0"/>
          <w:szCs w:val="20"/>
        </w:rPr>
      </w:pPr>
      <w:r w:rsidRPr="00C26D2D">
        <w:rPr>
          <w:rFonts w:ascii="Arial" w:eastAsia="Gulim" w:hAnsi="Arial" w:cs="Arial"/>
          <w:b/>
          <w:bCs/>
          <w:color w:val="333333"/>
          <w:kern w:val="0"/>
          <w:szCs w:val="20"/>
        </w:rPr>
        <w:t>10)</w:t>
      </w:r>
      <w:r w:rsidRPr="00C26D2D">
        <w:rPr>
          <w:rFonts w:ascii="Arial" w:eastAsia="Gulim" w:hAnsi="Arial" w:cs="Arial"/>
          <w:color w:val="333333"/>
          <w:kern w:val="0"/>
          <w:szCs w:val="20"/>
        </w:rPr>
        <w:t xml:space="preserve"> If you get up very early, you can </w:t>
      </w:r>
      <w:r w:rsidRPr="00C26D2D">
        <w:rPr>
          <w:rFonts w:ascii="Arial" w:eastAsia="Gulim" w:hAnsi="Arial" w:cs="Arial"/>
          <w:b/>
          <w:bCs/>
          <w:color w:val="CC0000"/>
          <w:kern w:val="0"/>
          <w:szCs w:val="20"/>
        </w:rPr>
        <w:t>take your time</w:t>
      </w:r>
      <w:r w:rsidRPr="00C26D2D">
        <w:rPr>
          <w:rFonts w:ascii="Arial" w:eastAsia="Gulim" w:hAnsi="Arial" w:cs="Arial"/>
          <w:color w:val="333333"/>
          <w:kern w:val="0"/>
          <w:szCs w:val="20"/>
        </w:rPr>
        <w:t xml:space="preserve"> getting ready and may even have enough time to cook a proper breakfast.</w:t>
      </w:r>
    </w:p>
    <w:p w:rsidR="00C26D2D" w:rsidRPr="00C26D2D" w:rsidRDefault="00C26D2D" w:rsidP="00C26D2D">
      <w:pPr>
        <w:widowControl/>
        <w:shd w:val="clear" w:color="auto" w:fill="FFFFFF"/>
        <w:wordWrap/>
        <w:autoSpaceDE/>
        <w:autoSpaceDN/>
        <w:spacing w:after="240" w:line="300" w:lineRule="atLeast"/>
        <w:jc w:val="left"/>
        <w:rPr>
          <w:rFonts w:ascii="Arial" w:eastAsia="Gulim" w:hAnsi="Arial" w:cs="Arial"/>
          <w:color w:val="333333"/>
          <w:kern w:val="0"/>
          <w:szCs w:val="20"/>
        </w:rPr>
      </w:pPr>
      <w:r w:rsidRPr="00C26D2D">
        <w:rPr>
          <w:rFonts w:ascii="Arial" w:eastAsia="Gulim" w:hAnsi="Arial" w:cs="Arial"/>
          <w:b/>
          <w:bCs/>
          <w:color w:val="333333"/>
          <w:kern w:val="0"/>
          <w:szCs w:val="20"/>
        </w:rPr>
        <w:t>11)</w:t>
      </w:r>
      <w:r w:rsidRPr="00C26D2D">
        <w:rPr>
          <w:rFonts w:ascii="Arial" w:eastAsia="Gulim" w:hAnsi="Arial" w:cs="Arial"/>
          <w:color w:val="333333"/>
          <w:kern w:val="0"/>
          <w:szCs w:val="20"/>
        </w:rPr>
        <w:t xml:space="preserve"> After school, I would </w:t>
      </w:r>
      <w:r w:rsidRPr="00C26D2D">
        <w:rPr>
          <w:rFonts w:ascii="Arial" w:eastAsia="Gulim" w:hAnsi="Arial" w:cs="Arial"/>
          <w:b/>
          <w:bCs/>
          <w:color w:val="CC0000"/>
          <w:kern w:val="0"/>
          <w:szCs w:val="20"/>
        </w:rPr>
        <w:t>spend time</w:t>
      </w:r>
      <w:r w:rsidRPr="00C26D2D">
        <w:rPr>
          <w:rFonts w:ascii="Arial" w:eastAsia="Gulim" w:hAnsi="Arial" w:cs="Arial"/>
          <w:color w:val="333333"/>
          <w:kern w:val="0"/>
          <w:szCs w:val="20"/>
        </w:rPr>
        <w:t xml:space="preserve"> with my family, rather than hanging out with friends.</w:t>
      </w:r>
    </w:p>
    <w:p w:rsidR="00C26D2D" w:rsidRPr="00C26D2D" w:rsidRDefault="00C26D2D" w:rsidP="00C26D2D">
      <w:pPr>
        <w:widowControl/>
        <w:shd w:val="clear" w:color="auto" w:fill="FFFFFF"/>
        <w:wordWrap/>
        <w:autoSpaceDE/>
        <w:autoSpaceDN/>
        <w:spacing w:before="450" w:after="240" w:line="360" w:lineRule="atLeast"/>
        <w:jc w:val="left"/>
        <w:rPr>
          <w:rFonts w:ascii="Arial" w:eastAsia="Gulim" w:hAnsi="Arial" w:cs="Arial"/>
          <w:color w:val="000000"/>
          <w:kern w:val="0"/>
          <w:szCs w:val="20"/>
        </w:rPr>
      </w:pPr>
      <w:r w:rsidRPr="00C26D2D">
        <w:rPr>
          <w:rFonts w:ascii="Arial" w:eastAsia="Gulim" w:hAnsi="Arial" w:cs="Arial"/>
          <w:b/>
          <w:bCs/>
          <w:color w:val="000000"/>
          <w:kern w:val="0"/>
          <w:szCs w:val="20"/>
        </w:rPr>
        <w:t>1)</w:t>
      </w:r>
      <w:r w:rsidRPr="00C26D2D">
        <w:rPr>
          <w:rFonts w:ascii="Arial" w:eastAsia="Gulim" w:hAnsi="Arial" w:cs="Arial"/>
          <w:color w:val="000000"/>
          <w:kern w:val="0"/>
          <w:szCs w:val="20"/>
        </w:rPr>
        <w:t xml:space="preserve"> from time to time (= </w:t>
      </w:r>
      <w:r w:rsidRPr="00C26D2D">
        <w:rPr>
          <w:rFonts w:ascii="Arial" w:eastAsia="Gulim" w:hAnsi="Arial" w:cs="Arial"/>
          <w:i/>
          <w:iCs/>
          <w:color w:val="000000"/>
          <w:kern w:val="0"/>
          <w:szCs w:val="20"/>
        </w:rPr>
        <w:t>sometimes but not often</w:t>
      </w:r>
      <w:r w:rsidRPr="00C26D2D">
        <w:rPr>
          <w:rFonts w:ascii="Arial" w:eastAsia="Gulim" w:hAnsi="Arial" w:cs="Arial"/>
          <w:color w:val="000000"/>
          <w:kern w:val="0"/>
          <w:szCs w:val="20"/>
        </w:rPr>
        <w:t>)</w:t>
      </w:r>
      <w:r w:rsidRPr="00C26D2D">
        <w:rPr>
          <w:rFonts w:ascii="Arial" w:eastAsia="Gulim" w:hAnsi="Arial" w:cs="Arial"/>
          <w:color w:val="000000"/>
          <w:kern w:val="0"/>
          <w:szCs w:val="20"/>
        </w:rPr>
        <w:br/>
      </w:r>
      <w:r w:rsidRPr="00C26D2D">
        <w:rPr>
          <w:rFonts w:ascii="Arial" w:eastAsia="Gulim" w:hAnsi="Arial" w:cs="Arial"/>
          <w:b/>
          <w:bCs/>
          <w:color w:val="000000"/>
          <w:kern w:val="0"/>
          <w:szCs w:val="20"/>
        </w:rPr>
        <w:t>2)</w:t>
      </w:r>
      <w:r w:rsidRPr="00C26D2D">
        <w:rPr>
          <w:rFonts w:ascii="Arial" w:eastAsia="Gulim" w:hAnsi="Arial" w:cs="Arial"/>
          <w:color w:val="000000"/>
          <w:kern w:val="0"/>
          <w:szCs w:val="20"/>
        </w:rPr>
        <w:t xml:space="preserve"> the right time ... on time (= </w:t>
      </w:r>
      <w:r w:rsidRPr="00C26D2D">
        <w:rPr>
          <w:rFonts w:ascii="Arial" w:eastAsia="Gulim" w:hAnsi="Arial" w:cs="Arial"/>
          <w:i/>
          <w:iCs/>
          <w:color w:val="000000"/>
          <w:kern w:val="0"/>
          <w:szCs w:val="20"/>
        </w:rPr>
        <w:t>at the planned time; neither late nor early</w:t>
      </w:r>
      <w:r w:rsidRPr="00C26D2D">
        <w:rPr>
          <w:rFonts w:ascii="Arial" w:eastAsia="Gulim" w:hAnsi="Arial" w:cs="Arial"/>
          <w:color w:val="000000"/>
          <w:kern w:val="0"/>
          <w:szCs w:val="20"/>
        </w:rPr>
        <w:t>)</w:t>
      </w:r>
      <w:r w:rsidRPr="00C26D2D">
        <w:rPr>
          <w:rFonts w:ascii="Arial" w:eastAsia="Gulim" w:hAnsi="Arial" w:cs="Arial"/>
          <w:color w:val="000000"/>
          <w:kern w:val="0"/>
          <w:szCs w:val="20"/>
        </w:rPr>
        <w:br/>
      </w:r>
      <w:r w:rsidRPr="00C26D2D">
        <w:rPr>
          <w:rFonts w:ascii="Arial" w:eastAsia="Gulim" w:hAnsi="Arial" w:cs="Arial"/>
          <w:b/>
          <w:bCs/>
          <w:color w:val="000000"/>
          <w:kern w:val="0"/>
          <w:szCs w:val="20"/>
        </w:rPr>
        <w:t>3)</w:t>
      </w:r>
      <w:r w:rsidRPr="00C26D2D">
        <w:rPr>
          <w:rFonts w:ascii="Arial" w:eastAsia="Gulim" w:hAnsi="Arial" w:cs="Arial"/>
          <w:color w:val="000000"/>
          <w:kern w:val="0"/>
          <w:szCs w:val="20"/>
        </w:rPr>
        <w:t xml:space="preserve"> save time</w:t>
      </w:r>
      <w:r w:rsidRPr="00C26D2D">
        <w:rPr>
          <w:rFonts w:ascii="Arial" w:eastAsia="Gulim" w:hAnsi="Arial" w:cs="Arial"/>
          <w:color w:val="000000"/>
          <w:kern w:val="0"/>
          <w:szCs w:val="20"/>
        </w:rPr>
        <w:br/>
      </w:r>
      <w:r w:rsidRPr="00C26D2D">
        <w:rPr>
          <w:rFonts w:ascii="Arial" w:eastAsia="Gulim" w:hAnsi="Arial" w:cs="Arial"/>
          <w:b/>
          <w:bCs/>
          <w:color w:val="000000"/>
          <w:kern w:val="0"/>
          <w:szCs w:val="20"/>
        </w:rPr>
        <w:t>4)</w:t>
      </w:r>
      <w:r w:rsidRPr="00C26D2D">
        <w:rPr>
          <w:rFonts w:ascii="Arial" w:eastAsia="Gulim" w:hAnsi="Arial" w:cs="Arial"/>
          <w:color w:val="000000"/>
          <w:kern w:val="0"/>
          <w:szCs w:val="20"/>
        </w:rPr>
        <w:t xml:space="preserve"> at times (= </w:t>
      </w:r>
      <w:r w:rsidRPr="00C26D2D">
        <w:rPr>
          <w:rFonts w:ascii="Arial" w:eastAsia="Gulim" w:hAnsi="Arial" w:cs="Arial"/>
          <w:i/>
          <w:iCs/>
          <w:color w:val="000000"/>
          <w:kern w:val="0"/>
          <w:szCs w:val="20"/>
        </w:rPr>
        <w:t>occasionally</w:t>
      </w:r>
      <w:r w:rsidRPr="00C26D2D">
        <w:rPr>
          <w:rFonts w:ascii="Arial" w:eastAsia="Gulim" w:hAnsi="Arial" w:cs="Arial"/>
          <w:color w:val="000000"/>
          <w:kern w:val="0"/>
          <w:szCs w:val="20"/>
        </w:rPr>
        <w:t>)</w:t>
      </w:r>
      <w:r w:rsidRPr="00C26D2D">
        <w:rPr>
          <w:rFonts w:ascii="Arial" w:eastAsia="Gulim" w:hAnsi="Arial" w:cs="Arial"/>
          <w:color w:val="000000"/>
          <w:kern w:val="0"/>
          <w:szCs w:val="20"/>
        </w:rPr>
        <w:br/>
      </w:r>
      <w:r w:rsidRPr="00C26D2D">
        <w:rPr>
          <w:rFonts w:ascii="Arial" w:eastAsia="Gulim" w:hAnsi="Arial" w:cs="Arial"/>
          <w:b/>
          <w:bCs/>
          <w:color w:val="000000"/>
          <w:kern w:val="0"/>
          <w:szCs w:val="20"/>
        </w:rPr>
        <w:t>5)</w:t>
      </w:r>
      <w:r w:rsidRPr="00C26D2D">
        <w:rPr>
          <w:rFonts w:ascii="Arial" w:eastAsia="Gulim" w:hAnsi="Arial" w:cs="Arial"/>
          <w:color w:val="000000"/>
          <w:kern w:val="0"/>
          <w:szCs w:val="20"/>
        </w:rPr>
        <w:t xml:space="preserve"> By the time</w:t>
      </w:r>
      <w:r w:rsidRPr="00C26D2D">
        <w:rPr>
          <w:rFonts w:ascii="Arial" w:eastAsia="Gulim" w:hAnsi="Arial" w:cs="Arial"/>
          <w:color w:val="000000"/>
          <w:kern w:val="0"/>
          <w:szCs w:val="20"/>
        </w:rPr>
        <w:br/>
      </w:r>
      <w:r w:rsidRPr="00C26D2D">
        <w:rPr>
          <w:rFonts w:ascii="Arial" w:eastAsia="Gulim" w:hAnsi="Arial" w:cs="Arial"/>
          <w:b/>
          <w:bCs/>
          <w:color w:val="000000"/>
          <w:kern w:val="0"/>
          <w:szCs w:val="20"/>
        </w:rPr>
        <w:t>6)</w:t>
      </w:r>
      <w:r w:rsidRPr="00C26D2D">
        <w:rPr>
          <w:rFonts w:ascii="Arial" w:eastAsia="Gulim" w:hAnsi="Arial" w:cs="Arial"/>
          <w:color w:val="000000"/>
          <w:kern w:val="0"/>
          <w:szCs w:val="20"/>
        </w:rPr>
        <w:t xml:space="preserve"> in time (= </w:t>
      </w:r>
      <w:r w:rsidRPr="00C26D2D">
        <w:rPr>
          <w:rFonts w:ascii="Arial" w:eastAsia="Gulim" w:hAnsi="Arial" w:cs="Arial"/>
          <w:i/>
          <w:iCs/>
          <w:color w:val="000000"/>
          <w:kern w:val="0"/>
          <w:szCs w:val="20"/>
        </w:rPr>
        <w:t>with enough time to spare; before the last moment</w:t>
      </w:r>
      <w:r w:rsidRPr="00C26D2D">
        <w:rPr>
          <w:rFonts w:ascii="Arial" w:eastAsia="Gulim" w:hAnsi="Arial" w:cs="Arial"/>
          <w:color w:val="000000"/>
          <w:kern w:val="0"/>
          <w:szCs w:val="20"/>
        </w:rPr>
        <w:t>)</w:t>
      </w:r>
      <w:r w:rsidRPr="00C26D2D">
        <w:rPr>
          <w:rFonts w:ascii="Arial" w:eastAsia="Gulim" w:hAnsi="Arial" w:cs="Arial"/>
          <w:color w:val="000000"/>
          <w:kern w:val="0"/>
          <w:szCs w:val="20"/>
        </w:rPr>
        <w:br/>
      </w:r>
      <w:r w:rsidRPr="00C26D2D">
        <w:rPr>
          <w:rFonts w:ascii="Arial" w:eastAsia="Gulim" w:hAnsi="Arial" w:cs="Arial"/>
          <w:b/>
          <w:bCs/>
          <w:color w:val="000000"/>
          <w:kern w:val="0"/>
          <w:szCs w:val="20"/>
        </w:rPr>
        <w:t>7)</w:t>
      </w:r>
      <w:r w:rsidRPr="00C26D2D">
        <w:rPr>
          <w:rFonts w:ascii="Arial" w:eastAsia="Gulim" w:hAnsi="Arial" w:cs="Arial"/>
          <w:color w:val="000000"/>
          <w:kern w:val="0"/>
          <w:szCs w:val="20"/>
        </w:rPr>
        <w:t xml:space="preserve"> took so long (NOT </w:t>
      </w:r>
      <w:del w:id="3" w:author="Unknown">
        <w:r w:rsidRPr="00C26D2D">
          <w:rPr>
            <w:rFonts w:ascii="Arial" w:eastAsia="Gulim" w:hAnsi="Arial" w:cs="Arial"/>
            <w:i/>
            <w:iCs/>
            <w:color w:val="000000"/>
            <w:kern w:val="0"/>
            <w:szCs w:val="20"/>
          </w:rPr>
          <w:delText>so long time</w:delText>
        </w:r>
      </w:del>
      <w:r w:rsidRPr="00C26D2D">
        <w:rPr>
          <w:rFonts w:ascii="Arial" w:eastAsia="Gulim" w:hAnsi="Arial" w:cs="Arial"/>
          <w:color w:val="000000"/>
          <w:kern w:val="0"/>
          <w:szCs w:val="20"/>
        </w:rPr>
        <w:t>)</w:t>
      </w:r>
      <w:r w:rsidRPr="00C26D2D">
        <w:rPr>
          <w:rFonts w:ascii="Arial" w:eastAsia="Gulim" w:hAnsi="Arial" w:cs="Arial"/>
          <w:color w:val="000000"/>
          <w:kern w:val="0"/>
          <w:szCs w:val="20"/>
        </w:rPr>
        <w:br/>
      </w:r>
      <w:r w:rsidRPr="00C26D2D">
        <w:rPr>
          <w:rFonts w:ascii="Arial" w:eastAsia="Gulim" w:hAnsi="Arial" w:cs="Arial"/>
          <w:b/>
          <w:bCs/>
          <w:color w:val="000000"/>
          <w:kern w:val="0"/>
          <w:szCs w:val="20"/>
        </w:rPr>
        <w:t>8)</w:t>
      </w:r>
      <w:r w:rsidRPr="00C26D2D">
        <w:rPr>
          <w:rFonts w:ascii="Arial" w:eastAsia="Gulim" w:hAnsi="Arial" w:cs="Arial"/>
          <w:color w:val="000000"/>
          <w:kern w:val="0"/>
          <w:szCs w:val="20"/>
        </w:rPr>
        <w:t xml:space="preserve"> lose track of time (= </w:t>
      </w:r>
      <w:r w:rsidRPr="00C26D2D">
        <w:rPr>
          <w:rFonts w:ascii="Arial" w:eastAsia="Gulim" w:hAnsi="Arial" w:cs="Arial"/>
          <w:i/>
          <w:iCs/>
          <w:color w:val="000000"/>
          <w:kern w:val="0"/>
          <w:szCs w:val="20"/>
        </w:rPr>
        <w:t>to be unaware of what time it is</w:t>
      </w:r>
      <w:r w:rsidRPr="00C26D2D">
        <w:rPr>
          <w:rFonts w:ascii="Arial" w:eastAsia="Gulim" w:hAnsi="Arial" w:cs="Arial"/>
          <w:color w:val="000000"/>
          <w:kern w:val="0"/>
          <w:szCs w:val="20"/>
        </w:rPr>
        <w:t>)</w:t>
      </w:r>
      <w:r w:rsidRPr="00C26D2D">
        <w:rPr>
          <w:rFonts w:ascii="Arial" w:eastAsia="Gulim" w:hAnsi="Arial" w:cs="Arial"/>
          <w:color w:val="000000"/>
          <w:kern w:val="0"/>
          <w:szCs w:val="20"/>
        </w:rPr>
        <w:br/>
      </w:r>
      <w:r w:rsidRPr="00C26D2D">
        <w:rPr>
          <w:rFonts w:ascii="Arial" w:eastAsia="Gulim" w:hAnsi="Arial" w:cs="Arial"/>
          <w:b/>
          <w:bCs/>
          <w:color w:val="000000"/>
          <w:kern w:val="0"/>
          <w:szCs w:val="20"/>
        </w:rPr>
        <w:t>9)</w:t>
      </w:r>
      <w:r w:rsidRPr="00C26D2D">
        <w:rPr>
          <w:rFonts w:ascii="Arial" w:eastAsia="Gulim" w:hAnsi="Arial" w:cs="Arial"/>
          <w:color w:val="000000"/>
          <w:kern w:val="0"/>
          <w:szCs w:val="20"/>
        </w:rPr>
        <w:t xml:space="preserve"> time-consuming (= </w:t>
      </w:r>
      <w:r w:rsidRPr="00C26D2D">
        <w:rPr>
          <w:rFonts w:ascii="Arial" w:eastAsia="Gulim" w:hAnsi="Arial" w:cs="Arial"/>
          <w:i/>
          <w:iCs/>
          <w:color w:val="000000"/>
          <w:kern w:val="0"/>
          <w:szCs w:val="20"/>
        </w:rPr>
        <w:t>taking a lot of or too much time</w:t>
      </w:r>
      <w:r w:rsidRPr="00C26D2D">
        <w:rPr>
          <w:rFonts w:ascii="Arial" w:eastAsia="Gulim" w:hAnsi="Arial" w:cs="Arial"/>
          <w:color w:val="000000"/>
          <w:kern w:val="0"/>
          <w:szCs w:val="20"/>
        </w:rPr>
        <w:t>)</w:t>
      </w:r>
      <w:r w:rsidRPr="00C26D2D">
        <w:rPr>
          <w:rFonts w:ascii="Arial" w:eastAsia="Gulim" w:hAnsi="Arial" w:cs="Arial"/>
          <w:color w:val="000000"/>
          <w:kern w:val="0"/>
          <w:szCs w:val="20"/>
        </w:rPr>
        <w:br/>
      </w:r>
      <w:r w:rsidRPr="00C26D2D">
        <w:rPr>
          <w:rFonts w:ascii="Arial" w:eastAsia="Gulim" w:hAnsi="Arial" w:cs="Arial"/>
          <w:b/>
          <w:bCs/>
          <w:color w:val="000000"/>
          <w:kern w:val="0"/>
          <w:szCs w:val="20"/>
        </w:rPr>
        <w:t>10)</w:t>
      </w:r>
      <w:r w:rsidRPr="00C26D2D">
        <w:rPr>
          <w:rFonts w:ascii="Arial" w:eastAsia="Gulim" w:hAnsi="Arial" w:cs="Arial"/>
          <w:color w:val="000000"/>
          <w:kern w:val="0"/>
          <w:szCs w:val="20"/>
        </w:rPr>
        <w:t xml:space="preserve"> take your time (= </w:t>
      </w:r>
      <w:r w:rsidRPr="00C26D2D">
        <w:rPr>
          <w:rFonts w:ascii="Arial" w:eastAsia="Gulim" w:hAnsi="Arial" w:cs="Arial"/>
          <w:i/>
          <w:iCs/>
          <w:color w:val="000000"/>
          <w:kern w:val="0"/>
          <w:szCs w:val="20"/>
        </w:rPr>
        <w:t>to not hurry</w:t>
      </w:r>
      <w:r w:rsidRPr="00C26D2D">
        <w:rPr>
          <w:rFonts w:ascii="Arial" w:eastAsia="Gulim" w:hAnsi="Arial" w:cs="Arial"/>
          <w:color w:val="000000"/>
          <w:kern w:val="0"/>
          <w:szCs w:val="20"/>
        </w:rPr>
        <w:t>)</w:t>
      </w:r>
      <w:r w:rsidRPr="00C26D2D">
        <w:rPr>
          <w:rFonts w:ascii="Arial" w:eastAsia="Gulim" w:hAnsi="Arial" w:cs="Arial"/>
          <w:color w:val="000000"/>
          <w:kern w:val="0"/>
          <w:szCs w:val="20"/>
        </w:rPr>
        <w:br/>
      </w:r>
      <w:r w:rsidRPr="00C26D2D">
        <w:rPr>
          <w:rFonts w:ascii="Arial" w:eastAsia="Gulim" w:hAnsi="Arial" w:cs="Arial"/>
          <w:b/>
          <w:bCs/>
          <w:color w:val="000000"/>
          <w:kern w:val="0"/>
          <w:szCs w:val="20"/>
        </w:rPr>
        <w:t>11)</w:t>
      </w:r>
      <w:r w:rsidRPr="00C26D2D">
        <w:rPr>
          <w:rFonts w:ascii="Arial" w:eastAsia="Gulim" w:hAnsi="Arial" w:cs="Arial"/>
          <w:color w:val="000000"/>
          <w:kern w:val="0"/>
          <w:szCs w:val="20"/>
        </w:rPr>
        <w:t xml:space="preserve"> spend time</w:t>
      </w:r>
      <w:r w:rsidRPr="00C26D2D">
        <w:rPr>
          <w:rFonts w:ascii="Arial" w:eastAsia="Gulim" w:hAnsi="Arial" w:cs="Arial"/>
          <w:color w:val="000000"/>
          <w:kern w:val="0"/>
          <w:szCs w:val="20"/>
        </w:rPr>
        <w:br/>
      </w:r>
    </w:p>
    <w:p w:rsidR="00C26D2D" w:rsidRPr="00C26D2D" w:rsidRDefault="00C26D2D"/>
    <w:sectPr w:rsidR="00C26D2D" w:rsidRPr="00C26D2D">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Malgun Gothic">
    <w:altName w:val="맑은 고딕"/>
    <w:panose1 w:val="020B0503020000020004"/>
    <w:charset w:val="81"/>
    <w:family w:val="swiss"/>
    <w:pitch w:val="variable"/>
    <w:sig w:usb0="900002AF" w:usb1="0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Gulim">
    <w:altName w:val="굴림"/>
    <w:panose1 w:val="020B0600000101010101"/>
    <w:charset w:val="81"/>
    <w:family w:val="swiss"/>
    <w:pitch w:val="variable"/>
    <w:sig w:usb0="B00002AF" w:usb1="69D77CFB" w:usb2="00000030" w:usb3="00000000" w:csb0="000800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6D2D"/>
    <w:rsid w:val="00026265"/>
    <w:rsid w:val="00A436DE"/>
    <w:rsid w:val="00C26D2D"/>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4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wordWrap w:val="0"/>
      <w:autoSpaceDE w:val="0"/>
      <w:autoSpaceDN w:val="0"/>
    </w:pPr>
  </w:style>
  <w:style w:type="paragraph" w:styleId="Heading1">
    <w:name w:val="heading 1"/>
    <w:basedOn w:val="Normal"/>
    <w:link w:val="Heading1Char"/>
    <w:uiPriority w:val="9"/>
    <w:qFormat/>
    <w:rsid w:val="00C26D2D"/>
    <w:pPr>
      <w:widowControl/>
      <w:wordWrap/>
      <w:autoSpaceDE/>
      <w:autoSpaceDN/>
      <w:spacing w:before="100" w:beforeAutospacing="1" w:after="100" w:afterAutospacing="1" w:line="240" w:lineRule="auto"/>
      <w:jc w:val="left"/>
      <w:outlineLvl w:val="0"/>
    </w:pPr>
    <w:rPr>
      <w:rFonts w:ascii="Gulim" w:eastAsia="Gulim" w:hAnsi="Gulim" w:cs="Gulim"/>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6D2D"/>
    <w:rPr>
      <w:rFonts w:ascii="Gulim" w:eastAsia="Gulim" w:hAnsi="Gulim" w:cs="Gulim"/>
      <w:b/>
      <w:bCs/>
      <w:kern w:val="36"/>
      <w:sz w:val="48"/>
      <w:szCs w:val="48"/>
    </w:rPr>
  </w:style>
  <w:style w:type="character" w:styleId="Hyperlink">
    <w:name w:val="Hyperlink"/>
    <w:basedOn w:val="DefaultParagraphFont"/>
    <w:uiPriority w:val="99"/>
    <w:semiHidden/>
    <w:unhideWhenUsed/>
    <w:rsid w:val="00C26D2D"/>
    <w:rPr>
      <w:strike w:val="0"/>
      <w:dstrike w:val="0"/>
      <w:color w:val="888888"/>
      <w:u w:val="none"/>
      <w:effect w:val="none"/>
      <w:shd w:val="clear" w:color="auto" w:fill="auto"/>
    </w:rPr>
  </w:style>
  <w:style w:type="character" w:styleId="Emphasis">
    <w:name w:val="Emphasis"/>
    <w:basedOn w:val="DefaultParagraphFont"/>
    <w:uiPriority w:val="20"/>
    <w:qFormat/>
    <w:rsid w:val="00C26D2D"/>
    <w:rPr>
      <w:i/>
      <w:iCs/>
    </w:rPr>
  </w:style>
  <w:style w:type="paragraph" w:customStyle="1" w:styleId="intro1">
    <w:name w:val="intro1"/>
    <w:basedOn w:val="Normal"/>
    <w:rsid w:val="00C26D2D"/>
    <w:pPr>
      <w:widowControl/>
      <w:wordWrap/>
      <w:autoSpaceDE/>
      <w:autoSpaceDN/>
      <w:spacing w:after="240" w:line="300" w:lineRule="atLeast"/>
      <w:jc w:val="left"/>
    </w:pPr>
    <w:rPr>
      <w:rFonts w:ascii="Gulim" w:eastAsia="Gulim" w:hAnsi="Gulim" w:cs="Gulim"/>
      <w:b/>
      <w:bCs/>
      <w:color w:val="333333"/>
      <w:kern w:val="0"/>
      <w:sz w:val="21"/>
      <w:szCs w:val="21"/>
    </w:rPr>
  </w:style>
  <w:style w:type="character" w:styleId="Strong">
    <w:name w:val="Strong"/>
    <w:basedOn w:val="DefaultParagraphFont"/>
    <w:uiPriority w:val="22"/>
    <w:qFormat/>
    <w:rsid w:val="00C26D2D"/>
    <w:rPr>
      <w:b/>
      <w:bCs/>
    </w:rPr>
  </w:style>
  <w:style w:type="paragraph" w:styleId="BalloonText">
    <w:name w:val="Balloon Text"/>
    <w:basedOn w:val="Normal"/>
    <w:link w:val="BalloonTextChar"/>
    <w:uiPriority w:val="99"/>
    <w:semiHidden/>
    <w:unhideWhenUsed/>
    <w:rsid w:val="00C26D2D"/>
    <w:pPr>
      <w:spacing w:after="0" w:line="240" w:lineRule="auto"/>
    </w:pPr>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C26D2D"/>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wordWrap w:val="0"/>
      <w:autoSpaceDE w:val="0"/>
      <w:autoSpaceDN w:val="0"/>
    </w:pPr>
  </w:style>
  <w:style w:type="paragraph" w:styleId="Heading1">
    <w:name w:val="heading 1"/>
    <w:basedOn w:val="Normal"/>
    <w:link w:val="Heading1Char"/>
    <w:uiPriority w:val="9"/>
    <w:qFormat/>
    <w:rsid w:val="00C26D2D"/>
    <w:pPr>
      <w:widowControl/>
      <w:wordWrap/>
      <w:autoSpaceDE/>
      <w:autoSpaceDN/>
      <w:spacing w:before="100" w:beforeAutospacing="1" w:after="100" w:afterAutospacing="1" w:line="240" w:lineRule="auto"/>
      <w:jc w:val="left"/>
      <w:outlineLvl w:val="0"/>
    </w:pPr>
    <w:rPr>
      <w:rFonts w:ascii="Gulim" w:eastAsia="Gulim" w:hAnsi="Gulim" w:cs="Gulim"/>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6D2D"/>
    <w:rPr>
      <w:rFonts w:ascii="Gulim" w:eastAsia="Gulim" w:hAnsi="Gulim" w:cs="Gulim"/>
      <w:b/>
      <w:bCs/>
      <w:kern w:val="36"/>
      <w:sz w:val="48"/>
      <w:szCs w:val="48"/>
    </w:rPr>
  </w:style>
  <w:style w:type="character" w:styleId="Hyperlink">
    <w:name w:val="Hyperlink"/>
    <w:basedOn w:val="DefaultParagraphFont"/>
    <w:uiPriority w:val="99"/>
    <w:semiHidden/>
    <w:unhideWhenUsed/>
    <w:rsid w:val="00C26D2D"/>
    <w:rPr>
      <w:strike w:val="0"/>
      <w:dstrike w:val="0"/>
      <w:color w:val="888888"/>
      <w:u w:val="none"/>
      <w:effect w:val="none"/>
      <w:shd w:val="clear" w:color="auto" w:fill="auto"/>
    </w:rPr>
  </w:style>
  <w:style w:type="character" w:styleId="Emphasis">
    <w:name w:val="Emphasis"/>
    <w:basedOn w:val="DefaultParagraphFont"/>
    <w:uiPriority w:val="20"/>
    <w:qFormat/>
    <w:rsid w:val="00C26D2D"/>
    <w:rPr>
      <w:i/>
      <w:iCs/>
    </w:rPr>
  </w:style>
  <w:style w:type="paragraph" w:customStyle="1" w:styleId="intro1">
    <w:name w:val="intro1"/>
    <w:basedOn w:val="Normal"/>
    <w:rsid w:val="00C26D2D"/>
    <w:pPr>
      <w:widowControl/>
      <w:wordWrap/>
      <w:autoSpaceDE/>
      <w:autoSpaceDN/>
      <w:spacing w:after="240" w:line="300" w:lineRule="atLeast"/>
      <w:jc w:val="left"/>
    </w:pPr>
    <w:rPr>
      <w:rFonts w:ascii="Gulim" w:eastAsia="Gulim" w:hAnsi="Gulim" w:cs="Gulim"/>
      <w:b/>
      <w:bCs/>
      <w:color w:val="333333"/>
      <w:kern w:val="0"/>
      <w:sz w:val="21"/>
      <w:szCs w:val="21"/>
    </w:rPr>
  </w:style>
  <w:style w:type="character" w:styleId="Strong">
    <w:name w:val="Strong"/>
    <w:basedOn w:val="DefaultParagraphFont"/>
    <w:uiPriority w:val="22"/>
    <w:qFormat/>
    <w:rsid w:val="00C26D2D"/>
    <w:rPr>
      <w:b/>
      <w:bCs/>
    </w:rPr>
  </w:style>
  <w:style w:type="paragraph" w:styleId="BalloonText">
    <w:name w:val="Balloon Text"/>
    <w:basedOn w:val="Normal"/>
    <w:link w:val="BalloonTextChar"/>
    <w:uiPriority w:val="99"/>
    <w:semiHidden/>
    <w:unhideWhenUsed/>
    <w:rsid w:val="00C26D2D"/>
    <w:pPr>
      <w:spacing w:after="0" w:line="240" w:lineRule="auto"/>
    </w:pPr>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C26D2D"/>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964905">
      <w:bodyDiv w:val="1"/>
      <w:marLeft w:val="0"/>
      <w:marRight w:val="0"/>
      <w:marTop w:val="0"/>
      <w:marBottom w:val="0"/>
      <w:divBdr>
        <w:top w:val="none" w:sz="0" w:space="0" w:color="auto"/>
        <w:left w:val="none" w:sz="0" w:space="0" w:color="auto"/>
        <w:bottom w:val="none" w:sz="0" w:space="0" w:color="auto"/>
        <w:right w:val="none" w:sz="0" w:space="0" w:color="auto"/>
      </w:divBdr>
      <w:divsChild>
        <w:div w:id="1640497229">
          <w:marLeft w:val="0"/>
          <w:marRight w:val="0"/>
          <w:marTop w:val="100"/>
          <w:marBottom w:val="100"/>
          <w:divBdr>
            <w:top w:val="none" w:sz="0" w:space="0" w:color="auto"/>
            <w:left w:val="none" w:sz="0" w:space="0" w:color="auto"/>
            <w:bottom w:val="none" w:sz="0" w:space="0" w:color="auto"/>
            <w:right w:val="none" w:sz="0" w:space="0" w:color="auto"/>
          </w:divBdr>
          <w:divsChild>
            <w:div w:id="473524928">
              <w:marLeft w:val="150"/>
              <w:marRight w:val="0"/>
              <w:marTop w:val="150"/>
              <w:marBottom w:val="0"/>
              <w:divBdr>
                <w:top w:val="none" w:sz="0" w:space="0" w:color="auto"/>
                <w:left w:val="none" w:sz="0" w:space="0" w:color="auto"/>
                <w:bottom w:val="none" w:sz="0" w:space="0" w:color="auto"/>
                <w:right w:val="none" w:sz="0" w:space="0" w:color="auto"/>
              </w:divBdr>
              <w:divsChild>
                <w:div w:id="1270550176">
                  <w:marLeft w:val="150"/>
                  <w:marRight w:val="0"/>
                  <w:marTop w:val="150"/>
                  <w:marBottom w:val="75"/>
                  <w:divBdr>
                    <w:top w:val="none" w:sz="0" w:space="0" w:color="auto"/>
                    <w:left w:val="none" w:sz="0" w:space="0" w:color="auto"/>
                    <w:bottom w:val="none" w:sz="0" w:space="0" w:color="auto"/>
                    <w:right w:val="none" w:sz="0" w:space="0" w:color="auto"/>
                  </w:divBdr>
                  <w:divsChild>
                    <w:div w:id="10691637">
                      <w:marLeft w:val="0"/>
                      <w:marRight w:val="0"/>
                      <w:marTop w:val="0"/>
                      <w:marBottom w:val="0"/>
                      <w:divBdr>
                        <w:top w:val="none" w:sz="0" w:space="0" w:color="auto"/>
                        <w:left w:val="none" w:sz="0" w:space="0" w:color="auto"/>
                        <w:bottom w:val="none" w:sz="0" w:space="0" w:color="auto"/>
                        <w:right w:val="none" w:sz="0" w:space="0" w:color="auto"/>
                      </w:divBdr>
                    </w:div>
                    <w:div w:id="627900875">
                      <w:marLeft w:val="0"/>
                      <w:marRight w:val="0"/>
                      <w:marTop w:val="0"/>
                      <w:marBottom w:val="0"/>
                      <w:divBdr>
                        <w:top w:val="none" w:sz="0" w:space="0" w:color="auto"/>
                        <w:left w:val="none" w:sz="0" w:space="0" w:color="auto"/>
                        <w:bottom w:val="none" w:sz="0" w:space="0" w:color="auto"/>
                        <w:right w:val="none" w:sz="0" w:space="0" w:color="auto"/>
                      </w:divBdr>
                    </w:div>
                    <w:div w:id="510946554">
                      <w:marLeft w:val="0"/>
                      <w:marRight w:val="0"/>
                      <w:marTop w:val="270"/>
                      <w:marBottom w:val="450"/>
                      <w:divBdr>
                        <w:top w:val="none" w:sz="0" w:space="0" w:color="auto"/>
                        <w:left w:val="none" w:sz="0" w:space="0" w:color="auto"/>
                        <w:bottom w:val="none" w:sz="0" w:space="0" w:color="auto"/>
                        <w:right w:val="none" w:sz="0" w:space="0" w:color="auto"/>
                      </w:divBdr>
                      <w:divsChild>
                        <w:div w:id="972952555">
                          <w:marLeft w:val="0"/>
                          <w:marRight w:val="0"/>
                          <w:marTop w:val="0"/>
                          <w:marBottom w:val="0"/>
                          <w:divBdr>
                            <w:top w:val="none" w:sz="0" w:space="0" w:color="auto"/>
                            <w:left w:val="none" w:sz="0" w:space="0" w:color="auto"/>
                            <w:bottom w:val="single" w:sz="12" w:space="4" w:color="000000"/>
                            <w:right w:val="none" w:sz="0" w:space="0" w:color="auto"/>
                          </w:divBdr>
                        </w:div>
                      </w:divsChild>
                    </w:div>
                  </w:divsChild>
                </w:div>
              </w:divsChild>
            </w:div>
          </w:divsChild>
        </w:div>
      </w:divsChild>
    </w:div>
    <w:div w:id="250503237">
      <w:bodyDiv w:val="1"/>
      <w:marLeft w:val="0"/>
      <w:marRight w:val="0"/>
      <w:marTop w:val="0"/>
      <w:marBottom w:val="0"/>
      <w:divBdr>
        <w:top w:val="none" w:sz="0" w:space="0" w:color="auto"/>
        <w:left w:val="none" w:sz="0" w:space="0" w:color="auto"/>
        <w:bottom w:val="none" w:sz="0" w:space="0" w:color="auto"/>
        <w:right w:val="none" w:sz="0" w:space="0" w:color="auto"/>
      </w:divBdr>
      <w:divsChild>
        <w:div w:id="1501460275">
          <w:marLeft w:val="0"/>
          <w:marRight w:val="0"/>
          <w:marTop w:val="100"/>
          <w:marBottom w:val="100"/>
          <w:divBdr>
            <w:top w:val="none" w:sz="0" w:space="0" w:color="auto"/>
            <w:left w:val="none" w:sz="0" w:space="0" w:color="auto"/>
            <w:bottom w:val="none" w:sz="0" w:space="0" w:color="auto"/>
            <w:right w:val="none" w:sz="0" w:space="0" w:color="auto"/>
          </w:divBdr>
          <w:divsChild>
            <w:div w:id="1487547801">
              <w:marLeft w:val="150"/>
              <w:marRight w:val="0"/>
              <w:marTop w:val="150"/>
              <w:marBottom w:val="0"/>
              <w:divBdr>
                <w:top w:val="none" w:sz="0" w:space="0" w:color="auto"/>
                <w:left w:val="none" w:sz="0" w:space="0" w:color="auto"/>
                <w:bottom w:val="none" w:sz="0" w:space="0" w:color="auto"/>
                <w:right w:val="none" w:sz="0" w:space="0" w:color="auto"/>
              </w:divBdr>
              <w:divsChild>
                <w:div w:id="746149352">
                  <w:marLeft w:val="150"/>
                  <w:marRight w:val="0"/>
                  <w:marTop w:val="150"/>
                  <w:marBottom w:val="75"/>
                  <w:divBdr>
                    <w:top w:val="none" w:sz="0" w:space="0" w:color="auto"/>
                    <w:left w:val="none" w:sz="0" w:space="0" w:color="auto"/>
                    <w:bottom w:val="none" w:sz="0" w:space="0" w:color="auto"/>
                    <w:right w:val="none" w:sz="0" w:space="0" w:color="auto"/>
                  </w:divBdr>
                  <w:divsChild>
                    <w:div w:id="1443836539">
                      <w:marLeft w:val="0"/>
                      <w:marRight w:val="0"/>
                      <w:marTop w:val="0"/>
                      <w:marBottom w:val="0"/>
                      <w:divBdr>
                        <w:top w:val="none" w:sz="0" w:space="0" w:color="auto"/>
                        <w:left w:val="none" w:sz="0" w:space="0" w:color="auto"/>
                        <w:bottom w:val="none" w:sz="0" w:space="0" w:color="auto"/>
                        <w:right w:val="none" w:sz="0" w:space="0" w:color="auto"/>
                      </w:divBdr>
                    </w:div>
                    <w:div w:id="794056307">
                      <w:marLeft w:val="0"/>
                      <w:marRight w:val="0"/>
                      <w:marTop w:val="0"/>
                      <w:marBottom w:val="0"/>
                      <w:divBdr>
                        <w:top w:val="none" w:sz="0" w:space="0" w:color="auto"/>
                        <w:left w:val="none" w:sz="0" w:space="0" w:color="auto"/>
                        <w:bottom w:val="none" w:sz="0" w:space="0" w:color="auto"/>
                        <w:right w:val="none" w:sz="0" w:space="0" w:color="auto"/>
                      </w:divBdr>
                    </w:div>
                    <w:div w:id="1446269512">
                      <w:marLeft w:val="0"/>
                      <w:marRight w:val="0"/>
                      <w:marTop w:val="450"/>
                      <w:marBottom w:val="450"/>
                      <w:divBdr>
                        <w:top w:val="none" w:sz="0" w:space="0" w:color="auto"/>
                        <w:left w:val="none" w:sz="0" w:space="0" w:color="auto"/>
                        <w:bottom w:val="none" w:sz="0" w:space="0" w:color="auto"/>
                        <w:right w:val="none" w:sz="0" w:space="0" w:color="auto"/>
                      </w:divBdr>
                      <w:divsChild>
                        <w:div w:id="739405424">
                          <w:marLeft w:val="0"/>
                          <w:marRight w:val="0"/>
                          <w:marTop w:val="0"/>
                          <w:marBottom w:val="0"/>
                          <w:divBdr>
                            <w:top w:val="none" w:sz="0" w:space="0" w:color="auto"/>
                            <w:left w:val="none" w:sz="0" w:space="0" w:color="auto"/>
                            <w:bottom w:val="single" w:sz="12" w:space="4" w:color="CC0000"/>
                            <w:right w:val="none" w:sz="0" w:space="0" w:color="auto"/>
                          </w:divBdr>
                        </w:div>
                      </w:divsChild>
                    </w:div>
                  </w:divsChild>
                </w:div>
              </w:divsChild>
            </w:div>
          </w:divsChild>
        </w:div>
      </w:divsChild>
    </w:div>
    <w:div w:id="347605973">
      <w:bodyDiv w:val="1"/>
      <w:marLeft w:val="0"/>
      <w:marRight w:val="0"/>
      <w:marTop w:val="0"/>
      <w:marBottom w:val="0"/>
      <w:divBdr>
        <w:top w:val="none" w:sz="0" w:space="0" w:color="auto"/>
        <w:left w:val="none" w:sz="0" w:space="0" w:color="auto"/>
        <w:bottom w:val="none" w:sz="0" w:space="0" w:color="auto"/>
        <w:right w:val="none" w:sz="0" w:space="0" w:color="auto"/>
      </w:divBdr>
      <w:divsChild>
        <w:div w:id="1866210863">
          <w:marLeft w:val="0"/>
          <w:marRight w:val="0"/>
          <w:marTop w:val="100"/>
          <w:marBottom w:val="100"/>
          <w:divBdr>
            <w:top w:val="none" w:sz="0" w:space="0" w:color="auto"/>
            <w:left w:val="none" w:sz="0" w:space="0" w:color="auto"/>
            <w:bottom w:val="none" w:sz="0" w:space="0" w:color="auto"/>
            <w:right w:val="none" w:sz="0" w:space="0" w:color="auto"/>
          </w:divBdr>
          <w:divsChild>
            <w:div w:id="773791275">
              <w:marLeft w:val="150"/>
              <w:marRight w:val="0"/>
              <w:marTop w:val="150"/>
              <w:marBottom w:val="0"/>
              <w:divBdr>
                <w:top w:val="none" w:sz="0" w:space="0" w:color="auto"/>
                <w:left w:val="none" w:sz="0" w:space="0" w:color="auto"/>
                <w:bottom w:val="none" w:sz="0" w:space="0" w:color="auto"/>
                <w:right w:val="none" w:sz="0" w:space="0" w:color="auto"/>
              </w:divBdr>
              <w:divsChild>
                <w:div w:id="441850940">
                  <w:marLeft w:val="150"/>
                  <w:marRight w:val="0"/>
                  <w:marTop w:val="150"/>
                  <w:marBottom w:val="75"/>
                  <w:divBdr>
                    <w:top w:val="none" w:sz="0" w:space="0" w:color="auto"/>
                    <w:left w:val="none" w:sz="0" w:space="0" w:color="auto"/>
                    <w:bottom w:val="none" w:sz="0" w:space="0" w:color="auto"/>
                    <w:right w:val="none" w:sz="0" w:space="0" w:color="auto"/>
                  </w:divBdr>
                  <w:divsChild>
                    <w:div w:id="1567032980">
                      <w:marLeft w:val="0"/>
                      <w:marRight w:val="0"/>
                      <w:marTop w:val="0"/>
                      <w:marBottom w:val="0"/>
                      <w:divBdr>
                        <w:top w:val="none" w:sz="0" w:space="0" w:color="auto"/>
                        <w:left w:val="none" w:sz="0" w:space="0" w:color="auto"/>
                        <w:bottom w:val="none" w:sz="0" w:space="0" w:color="auto"/>
                        <w:right w:val="none" w:sz="0" w:space="0" w:color="auto"/>
                      </w:divBdr>
                    </w:div>
                    <w:div w:id="1697538068">
                      <w:marLeft w:val="0"/>
                      <w:marRight w:val="0"/>
                      <w:marTop w:val="0"/>
                      <w:marBottom w:val="0"/>
                      <w:divBdr>
                        <w:top w:val="none" w:sz="0" w:space="0" w:color="auto"/>
                        <w:left w:val="none" w:sz="0" w:space="0" w:color="auto"/>
                        <w:bottom w:val="none" w:sz="0" w:space="0" w:color="auto"/>
                        <w:right w:val="none" w:sz="0" w:space="0" w:color="auto"/>
                      </w:divBdr>
                    </w:div>
                    <w:div w:id="373045359">
                      <w:marLeft w:val="0"/>
                      <w:marRight w:val="0"/>
                      <w:marTop w:val="0"/>
                      <w:marBottom w:val="0"/>
                      <w:divBdr>
                        <w:top w:val="none" w:sz="0" w:space="0" w:color="auto"/>
                        <w:left w:val="none" w:sz="0" w:space="0" w:color="auto"/>
                        <w:bottom w:val="none" w:sz="0" w:space="0" w:color="auto"/>
                        <w:right w:val="none" w:sz="0" w:space="0" w:color="auto"/>
                      </w:divBdr>
                    </w:div>
                    <w:div w:id="61489403">
                      <w:marLeft w:val="0"/>
                      <w:marRight w:val="0"/>
                      <w:marTop w:val="0"/>
                      <w:marBottom w:val="0"/>
                      <w:divBdr>
                        <w:top w:val="none" w:sz="0" w:space="0" w:color="auto"/>
                        <w:left w:val="none" w:sz="0" w:space="0" w:color="auto"/>
                        <w:bottom w:val="none" w:sz="0" w:space="0" w:color="auto"/>
                        <w:right w:val="none" w:sz="0" w:space="0" w:color="auto"/>
                      </w:divBdr>
                    </w:div>
                    <w:div w:id="1675842423">
                      <w:marLeft w:val="0"/>
                      <w:marRight w:val="0"/>
                      <w:marTop w:val="270"/>
                      <w:marBottom w:val="450"/>
                      <w:divBdr>
                        <w:top w:val="none" w:sz="0" w:space="0" w:color="auto"/>
                        <w:left w:val="none" w:sz="0" w:space="0" w:color="auto"/>
                        <w:bottom w:val="none" w:sz="0" w:space="0" w:color="auto"/>
                        <w:right w:val="none" w:sz="0" w:space="0" w:color="auto"/>
                      </w:divBdr>
                      <w:divsChild>
                        <w:div w:id="729310308">
                          <w:marLeft w:val="0"/>
                          <w:marRight w:val="0"/>
                          <w:marTop w:val="0"/>
                          <w:marBottom w:val="0"/>
                          <w:divBdr>
                            <w:top w:val="none" w:sz="0" w:space="0" w:color="auto"/>
                            <w:left w:val="none" w:sz="0" w:space="0" w:color="auto"/>
                            <w:bottom w:val="single" w:sz="12" w:space="4" w:color="000000"/>
                            <w:right w:val="none" w:sz="0" w:space="0" w:color="auto"/>
                          </w:divBdr>
                        </w:div>
                      </w:divsChild>
                    </w:div>
                  </w:divsChild>
                </w:div>
              </w:divsChild>
            </w:div>
          </w:divsChild>
        </w:div>
      </w:divsChild>
    </w:div>
    <w:div w:id="493838715">
      <w:bodyDiv w:val="1"/>
      <w:marLeft w:val="0"/>
      <w:marRight w:val="0"/>
      <w:marTop w:val="0"/>
      <w:marBottom w:val="0"/>
      <w:divBdr>
        <w:top w:val="none" w:sz="0" w:space="0" w:color="auto"/>
        <w:left w:val="none" w:sz="0" w:space="0" w:color="auto"/>
        <w:bottom w:val="none" w:sz="0" w:space="0" w:color="auto"/>
        <w:right w:val="none" w:sz="0" w:space="0" w:color="auto"/>
      </w:divBdr>
      <w:divsChild>
        <w:div w:id="1488591374">
          <w:marLeft w:val="0"/>
          <w:marRight w:val="0"/>
          <w:marTop w:val="100"/>
          <w:marBottom w:val="100"/>
          <w:divBdr>
            <w:top w:val="none" w:sz="0" w:space="0" w:color="auto"/>
            <w:left w:val="none" w:sz="0" w:space="0" w:color="auto"/>
            <w:bottom w:val="none" w:sz="0" w:space="0" w:color="auto"/>
            <w:right w:val="none" w:sz="0" w:space="0" w:color="auto"/>
          </w:divBdr>
          <w:divsChild>
            <w:div w:id="1446534566">
              <w:marLeft w:val="150"/>
              <w:marRight w:val="0"/>
              <w:marTop w:val="150"/>
              <w:marBottom w:val="0"/>
              <w:divBdr>
                <w:top w:val="none" w:sz="0" w:space="0" w:color="auto"/>
                <w:left w:val="none" w:sz="0" w:space="0" w:color="auto"/>
                <w:bottom w:val="none" w:sz="0" w:space="0" w:color="auto"/>
                <w:right w:val="none" w:sz="0" w:space="0" w:color="auto"/>
              </w:divBdr>
              <w:divsChild>
                <w:div w:id="1486506495">
                  <w:marLeft w:val="150"/>
                  <w:marRight w:val="0"/>
                  <w:marTop w:val="150"/>
                  <w:marBottom w:val="75"/>
                  <w:divBdr>
                    <w:top w:val="none" w:sz="0" w:space="0" w:color="auto"/>
                    <w:left w:val="none" w:sz="0" w:space="0" w:color="auto"/>
                    <w:bottom w:val="none" w:sz="0" w:space="0" w:color="auto"/>
                    <w:right w:val="none" w:sz="0" w:space="0" w:color="auto"/>
                  </w:divBdr>
                  <w:divsChild>
                    <w:div w:id="1373724694">
                      <w:marLeft w:val="0"/>
                      <w:marRight w:val="0"/>
                      <w:marTop w:val="0"/>
                      <w:marBottom w:val="0"/>
                      <w:divBdr>
                        <w:top w:val="none" w:sz="0" w:space="0" w:color="auto"/>
                        <w:left w:val="none" w:sz="0" w:space="0" w:color="auto"/>
                        <w:bottom w:val="none" w:sz="0" w:space="0" w:color="auto"/>
                        <w:right w:val="none" w:sz="0" w:space="0" w:color="auto"/>
                      </w:divBdr>
                    </w:div>
                    <w:div w:id="160812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4969705">
      <w:bodyDiv w:val="1"/>
      <w:marLeft w:val="0"/>
      <w:marRight w:val="0"/>
      <w:marTop w:val="0"/>
      <w:marBottom w:val="0"/>
      <w:divBdr>
        <w:top w:val="none" w:sz="0" w:space="0" w:color="auto"/>
        <w:left w:val="none" w:sz="0" w:space="0" w:color="auto"/>
        <w:bottom w:val="none" w:sz="0" w:space="0" w:color="auto"/>
        <w:right w:val="none" w:sz="0" w:space="0" w:color="auto"/>
      </w:divBdr>
      <w:divsChild>
        <w:div w:id="93550448">
          <w:marLeft w:val="0"/>
          <w:marRight w:val="0"/>
          <w:marTop w:val="100"/>
          <w:marBottom w:val="100"/>
          <w:divBdr>
            <w:top w:val="none" w:sz="0" w:space="0" w:color="auto"/>
            <w:left w:val="none" w:sz="0" w:space="0" w:color="auto"/>
            <w:bottom w:val="none" w:sz="0" w:space="0" w:color="auto"/>
            <w:right w:val="none" w:sz="0" w:space="0" w:color="auto"/>
          </w:divBdr>
          <w:divsChild>
            <w:div w:id="346760358">
              <w:marLeft w:val="150"/>
              <w:marRight w:val="0"/>
              <w:marTop w:val="150"/>
              <w:marBottom w:val="0"/>
              <w:divBdr>
                <w:top w:val="none" w:sz="0" w:space="0" w:color="auto"/>
                <w:left w:val="none" w:sz="0" w:space="0" w:color="auto"/>
                <w:bottom w:val="none" w:sz="0" w:space="0" w:color="auto"/>
                <w:right w:val="none" w:sz="0" w:space="0" w:color="auto"/>
              </w:divBdr>
              <w:divsChild>
                <w:div w:id="166680196">
                  <w:marLeft w:val="150"/>
                  <w:marRight w:val="0"/>
                  <w:marTop w:val="150"/>
                  <w:marBottom w:val="75"/>
                  <w:divBdr>
                    <w:top w:val="none" w:sz="0" w:space="0" w:color="auto"/>
                    <w:left w:val="none" w:sz="0" w:space="0" w:color="auto"/>
                    <w:bottom w:val="none" w:sz="0" w:space="0" w:color="auto"/>
                    <w:right w:val="none" w:sz="0" w:space="0" w:color="auto"/>
                  </w:divBdr>
                  <w:divsChild>
                    <w:div w:id="594750383">
                      <w:marLeft w:val="0"/>
                      <w:marRight w:val="0"/>
                      <w:marTop w:val="0"/>
                      <w:marBottom w:val="0"/>
                      <w:divBdr>
                        <w:top w:val="none" w:sz="0" w:space="0" w:color="auto"/>
                        <w:left w:val="none" w:sz="0" w:space="0" w:color="auto"/>
                        <w:bottom w:val="none" w:sz="0" w:space="0" w:color="auto"/>
                        <w:right w:val="none" w:sz="0" w:space="0" w:color="auto"/>
                      </w:divBdr>
                    </w:div>
                    <w:div w:id="1653677733">
                      <w:marLeft w:val="0"/>
                      <w:marRight w:val="0"/>
                      <w:marTop w:val="0"/>
                      <w:marBottom w:val="0"/>
                      <w:divBdr>
                        <w:top w:val="none" w:sz="0" w:space="0" w:color="auto"/>
                        <w:left w:val="none" w:sz="0" w:space="0" w:color="auto"/>
                        <w:bottom w:val="none" w:sz="0" w:space="0" w:color="auto"/>
                        <w:right w:val="none" w:sz="0" w:space="0" w:color="auto"/>
                      </w:divBdr>
                    </w:div>
                    <w:div w:id="779641980">
                      <w:marLeft w:val="0"/>
                      <w:marRight w:val="0"/>
                      <w:marTop w:val="0"/>
                      <w:marBottom w:val="0"/>
                      <w:divBdr>
                        <w:top w:val="none" w:sz="0" w:space="0" w:color="auto"/>
                        <w:left w:val="none" w:sz="0" w:space="0" w:color="auto"/>
                        <w:bottom w:val="none" w:sz="0" w:space="0" w:color="auto"/>
                        <w:right w:val="none" w:sz="0" w:space="0" w:color="auto"/>
                      </w:divBdr>
                    </w:div>
                    <w:div w:id="442773294">
                      <w:marLeft w:val="0"/>
                      <w:marRight w:val="0"/>
                      <w:marTop w:val="0"/>
                      <w:marBottom w:val="0"/>
                      <w:divBdr>
                        <w:top w:val="none" w:sz="0" w:space="0" w:color="auto"/>
                        <w:left w:val="none" w:sz="0" w:space="0" w:color="auto"/>
                        <w:bottom w:val="none" w:sz="0" w:space="0" w:color="auto"/>
                        <w:right w:val="none" w:sz="0" w:space="0" w:color="auto"/>
                      </w:divBdr>
                    </w:div>
                    <w:div w:id="1501964004">
                      <w:marLeft w:val="0"/>
                      <w:marRight w:val="0"/>
                      <w:marTop w:val="270"/>
                      <w:marBottom w:val="450"/>
                      <w:divBdr>
                        <w:top w:val="none" w:sz="0" w:space="0" w:color="auto"/>
                        <w:left w:val="none" w:sz="0" w:space="0" w:color="auto"/>
                        <w:bottom w:val="none" w:sz="0" w:space="0" w:color="auto"/>
                        <w:right w:val="none" w:sz="0" w:space="0" w:color="auto"/>
                      </w:divBdr>
                      <w:divsChild>
                        <w:div w:id="1174225039">
                          <w:marLeft w:val="0"/>
                          <w:marRight w:val="0"/>
                          <w:marTop w:val="0"/>
                          <w:marBottom w:val="0"/>
                          <w:divBdr>
                            <w:top w:val="none" w:sz="0" w:space="0" w:color="auto"/>
                            <w:left w:val="none" w:sz="0" w:space="0" w:color="auto"/>
                            <w:bottom w:val="single" w:sz="12" w:space="4" w:color="000000"/>
                            <w:right w:val="none" w:sz="0" w:space="0" w:color="auto"/>
                          </w:divBdr>
                        </w:div>
                      </w:divsChild>
                    </w:div>
                  </w:divsChild>
                </w:div>
              </w:divsChild>
            </w:div>
          </w:divsChild>
        </w:div>
      </w:divsChild>
    </w:div>
    <w:div w:id="648359831">
      <w:bodyDiv w:val="1"/>
      <w:marLeft w:val="0"/>
      <w:marRight w:val="0"/>
      <w:marTop w:val="0"/>
      <w:marBottom w:val="0"/>
      <w:divBdr>
        <w:top w:val="none" w:sz="0" w:space="0" w:color="auto"/>
        <w:left w:val="none" w:sz="0" w:space="0" w:color="auto"/>
        <w:bottom w:val="none" w:sz="0" w:space="0" w:color="auto"/>
        <w:right w:val="none" w:sz="0" w:space="0" w:color="auto"/>
      </w:divBdr>
      <w:divsChild>
        <w:div w:id="1693796271">
          <w:marLeft w:val="0"/>
          <w:marRight w:val="0"/>
          <w:marTop w:val="100"/>
          <w:marBottom w:val="100"/>
          <w:divBdr>
            <w:top w:val="none" w:sz="0" w:space="0" w:color="auto"/>
            <w:left w:val="none" w:sz="0" w:space="0" w:color="auto"/>
            <w:bottom w:val="none" w:sz="0" w:space="0" w:color="auto"/>
            <w:right w:val="none" w:sz="0" w:space="0" w:color="auto"/>
          </w:divBdr>
          <w:divsChild>
            <w:div w:id="1847213366">
              <w:marLeft w:val="150"/>
              <w:marRight w:val="0"/>
              <w:marTop w:val="150"/>
              <w:marBottom w:val="0"/>
              <w:divBdr>
                <w:top w:val="none" w:sz="0" w:space="0" w:color="auto"/>
                <w:left w:val="none" w:sz="0" w:space="0" w:color="auto"/>
                <w:bottom w:val="none" w:sz="0" w:space="0" w:color="auto"/>
                <w:right w:val="none" w:sz="0" w:space="0" w:color="auto"/>
              </w:divBdr>
              <w:divsChild>
                <w:div w:id="1191643470">
                  <w:marLeft w:val="150"/>
                  <w:marRight w:val="0"/>
                  <w:marTop w:val="150"/>
                  <w:marBottom w:val="75"/>
                  <w:divBdr>
                    <w:top w:val="none" w:sz="0" w:space="0" w:color="auto"/>
                    <w:left w:val="none" w:sz="0" w:space="0" w:color="auto"/>
                    <w:bottom w:val="none" w:sz="0" w:space="0" w:color="auto"/>
                    <w:right w:val="none" w:sz="0" w:space="0" w:color="auto"/>
                  </w:divBdr>
                  <w:divsChild>
                    <w:div w:id="1432238891">
                      <w:marLeft w:val="0"/>
                      <w:marRight w:val="0"/>
                      <w:marTop w:val="0"/>
                      <w:marBottom w:val="0"/>
                      <w:divBdr>
                        <w:top w:val="none" w:sz="0" w:space="0" w:color="auto"/>
                        <w:left w:val="none" w:sz="0" w:space="0" w:color="auto"/>
                        <w:bottom w:val="none" w:sz="0" w:space="0" w:color="auto"/>
                        <w:right w:val="none" w:sz="0" w:space="0" w:color="auto"/>
                      </w:divBdr>
                    </w:div>
                    <w:div w:id="1770809480">
                      <w:marLeft w:val="0"/>
                      <w:marRight w:val="0"/>
                      <w:marTop w:val="0"/>
                      <w:marBottom w:val="0"/>
                      <w:divBdr>
                        <w:top w:val="none" w:sz="0" w:space="0" w:color="auto"/>
                        <w:left w:val="none" w:sz="0" w:space="0" w:color="auto"/>
                        <w:bottom w:val="none" w:sz="0" w:space="0" w:color="auto"/>
                        <w:right w:val="none" w:sz="0" w:space="0" w:color="auto"/>
                      </w:divBdr>
                    </w:div>
                    <w:div w:id="1665621799">
                      <w:marLeft w:val="0"/>
                      <w:marRight w:val="0"/>
                      <w:marTop w:val="0"/>
                      <w:marBottom w:val="0"/>
                      <w:divBdr>
                        <w:top w:val="none" w:sz="0" w:space="0" w:color="auto"/>
                        <w:left w:val="none" w:sz="0" w:space="0" w:color="auto"/>
                        <w:bottom w:val="none" w:sz="0" w:space="0" w:color="auto"/>
                        <w:right w:val="none" w:sz="0" w:space="0" w:color="auto"/>
                      </w:divBdr>
                    </w:div>
                    <w:div w:id="200023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8716996">
      <w:bodyDiv w:val="1"/>
      <w:marLeft w:val="0"/>
      <w:marRight w:val="0"/>
      <w:marTop w:val="0"/>
      <w:marBottom w:val="0"/>
      <w:divBdr>
        <w:top w:val="none" w:sz="0" w:space="0" w:color="auto"/>
        <w:left w:val="none" w:sz="0" w:space="0" w:color="auto"/>
        <w:bottom w:val="none" w:sz="0" w:space="0" w:color="auto"/>
        <w:right w:val="none" w:sz="0" w:space="0" w:color="auto"/>
      </w:divBdr>
      <w:divsChild>
        <w:div w:id="435633681">
          <w:marLeft w:val="0"/>
          <w:marRight w:val="0"/>
          <w:marTop w:val="100"/>
          <w:marBottom w:val="100"/>
          <w:divBdr>
            <w:top w:val="none" w:sz="0" w:space="0" w:color="auto"/>
            <w:left w:val="none" w:sz="0" w:space="0" w:color="auto"/>
            <w:bottom w:val="none" w:sz="0" w:space="0" w:color="auto"/>
            <w:right w:val="none" w:sz="0" w:space="0" w:color="auto"/>
          </w:divBdr>
          <w:divsChild>
            <w:div w:id="466120415">
              <w:marLeft w:val="150"/>
              <w:marRight w:val="0"/>
              <w:marTop w:val="150"/>
              <w:marBottom w:val="0"/>
              <w:divBdr>
                <w:top w:val="none" w:sz="0" w:space="0" w:color="auto"/>
                <w:left w:val="none" w:sz="0" w:space="0" w:color="auto"/>
                <w:bottom w:val="none" w:sz="0" w:space="0" w:color="auto"/>
                <w:right w:val="none" w:sz="0" w:space="0" w:color="auto"/>
              </w:divBdr>
              <w:divsChild>
                <w:div w:id="1621258929">
                  <w:marLeft w:val="150"/>
                  <w:marRight w:val="0"/>
                  <w:marTop w:val="150"/>
                  <w:marBottom w:val="75"/>
                  <w:divBdr>
                    <w:top w:val="none" w:sz="0" w:space="0" w:color="auto"/>
                    <w:left w:val="none" w:sz="0" w:space="0" w:color="auto"/>
                    <w:bottom w:val="none" w:sz="0" w:space="0" w:color="auto"/>
                    <w:right w:val="none" w:sz="0" w:space="0" w:color="auto"/>
                  </w:divBdr>
                  <w:divsChild>
                    <w:div w:id="761143027">
                      <w:marLeft w:val="0"/>
                      <w:marRight w:val="0"/>
                      <w:marTop w:val="0"/>
                      <w:marBottom w:val="0"/>
                      <w:divBdr>
                        <w:top w:val="none" w:sz="0" w:space="0" w:color="auto"/>
                        <w:left w:val="none" w:sz="0" w:space="0" w:color="auto"/>
                        <w:bottom w:val="none" w:sz="0" w:space="0" w:color="auto"/>
                        <w:right w:val="none" w:sz="0" w:space="0" w:color="auto"/>
                      </w:divBdr>
                    </w:div>
                    <w:div w:id="1712025643">
                      <w:marLeft w:val="0"/>
                      <w:marRight w:val="0"/>
                      <w:marTop w:val="0"/>
                      <w:marBottom w:val="0"/>
                      <w:divBdr>
                        <w:top w:val="none" w:sz="0" w:space="0" w:color="auto"/>
                        <w:left w:val="none" w:sz="0" w:space="0" w:color="auto"/>
                        <w:bottom w:val="none" w:sz="0" w:space="0" w:color="auto"/>
                        <w:right w:val="none" w:sz="0" w:space="0" w:color="auto"/>
                      </w:divBdr>
                    </w:div>
                    <w:div w:id="1352104946">
                      <w:marLeft w:val="0"/>
                      <w:marRight w:val="0"/>
                      <w:marTop w:val="0"/>
                      <w:marBottom w:val="0"/>
                      <w:divBdr>
                        <w:top w:val="none" w:sz="0" w:space="0" w:color="auto"/>
                        <w:left w:val="none" w:sz="0" w:space="0" w:color="auto"/>
                        <w:bottom w:val="none" w:sz="0" w:space="0" w:color="auto"/>
                        <w:right w:val="none" w:sz="0" w:space="0" w:color="auto"/>
                      </w:divBdr>
                    </w:div>
                    <w:div w:id="540897895">
                      <w:marLeft w:val="0"/>
                      <w:marRight w:val="0"/>
                      <w:marTop w:val="0"/>
                      <w:marBottom w:val="0"/>
                      <w:divBdr>
                        <w:top w:val="none" w:sz="0" w:space="0" w:color="auto"/>
                        <w:left w:val="none" w:sz="0" w:space="0" w:color="auto"/>
                        <w:bottom w:val="none" w:sz="0" w:space="0" w:color="auto"/>
                        <w:right w:val="none" w:sz="0" w:space="0" w:color="auto"/>
                      </w:divBdr>
                    </w:div>
                    <w:div w:id="965545469">
                      <w:marLeft w:val="0"/>
                      <w:marRight w:val="0"/>
                      <w:marTop w:val="450"/>
                      <w:marBottom w:val="450"/>
                      <w:divBdr>
                        <w:top w:val="none" w:sz="0" w:space="0" w:color="auto"/>
                        <w:left w:val="none" w:sz="0" w:space="0" w:color="auto"/>
                        <w:bottom w:val="none" w:sz="0" w:space="0" w:color="auto"/>
                        <w:right w:val="none" w:sz="0" w:space="0" w:color="auto"/>
                      </w:divBdr>
                      <w:divsChild>
                        <w:div w:id="1696496530">
                          <w:marLeft w:val="0"/>
                          <w:marRight w:val="0"/>
                          <w:marTop w:val="0"/>
                          <w:marBottom w:val="0"/>
                          <w:divBdr>
                            <w:top w:val="none" w:sz="0" w:space="0" w:color="auto"/>
                            <w:left w:val="none" w:sz="0" w:space="0" w:color="auto"/>
                            <w:bottom w:val="single" w:sz="12" w:space="4" w:color="CC0000"/>
                            <w:right w:val="none" w:sz="0" w:space="0" w:color="auto"/>
                          </w:divBdr>
                        </w:div>
                      </w:divsChild>
                    </w:div>
                    <w:div w:id="2073381859">
                      <w:marLeft w:val="0"/>
                      <w:marRight w:val="0"/>
                      <w:marTop w:val="450"/>
                      <w:marBottom w:val="450"/>
                      <w:divBdr>
                        <w:top w:val="none" w:sz="0" w:space="0" w:color="auto"/>
                        <w:left w:val="none" w:sz="0" w:space="0" w:color="auto"/>
                        <w:bottom w:val="none" w:sz="0" w:space="0" w:color="auto"/>
                        <w:right w:val="none" w:sz="0" w:space="0" w:color="auto"/>
                      </w:divBdr>
                      <w:divsChild>
                        <w:div w:id="194854272">
                          <w:marLeft w:val="0"/>
                          <w:marRight w:val="0"/>
                          <w:marTop w:val="0"/>
                          <w:marBottom w:val="0"/>
                          <w:divBdr>
                            <w:top w:val="none" w:sz="0" w:space="0" w:color="auto"/>
                            <w:left w:val="none" w:sz="0" w:space="0" w:color="auto"/>
                            <w:bottom w:val="single" w:sz="12" w:space="4" w:color="CC0000"/>
                            <w:right w:val="none" w:sz="0" w:space="0" w:color="auto"/>
                          </w:divBdr>
                        </w:div>
                      </w:divsChild>
                    </w:div>
                  </w:divsChild>
                </w:div>
              </w:divsChild>
            </w:div>
          </w:divsChild>
        </w:div>
      </w:divsChild>
    </w:div>
    <w:div w:id="956958463">
      <w:bodyDiv w:val="1"/>
      <w:marLeft w:val="0"/>
      <w:marRight w:val="0"/>
      <w:marTop w:val="0"/>
      <w:marBottom w:val="0"/>
      <w:divBdr>
        <w:top w:val="none" w:sz="0" w:space="0" w:color="auto"/>
        <w:left w:val="none" w:sz="0" w:space="0" w:color="auto"/>
        <w:bottom w:val="none" w:sz="0" w:space="0" w:color="auto"/>
        <w:right w:val="none" w:sz="0" w:space="0" w:color="auto"/>
      </w:divBdr>
      <w:divsChild>
        <w:div w:id="330185130">
          <w:marLeft w:val="0"/>
          <w:marRight w:val="0"/>
          <w:marTop w:val="100"/>
          <w:marBottom w:val="100"/>
          <w:divBdr>
            <w:top w:val="none" w:sz="0" w:space="0" w:color="auto"/>
            <w:left w:val="none" w:sz="0" w:space="0" w:color="auto"/>
            <w:bottom w:val="none" w:sz="0" w:space="0" w:color="auto"/>
            <w:right w:val="none" w:sz="0" w:space="0" w:color="auto"/>
          </w:divBdr>
          <w:divsChild>
            <w:div w:id="486283546">
              <w:marLeft w:val="150"/>
              <w:marRight w:val="0"/>
              <w:marTop w:val="150"/>
              <w:marBottom w:val="0"/>
              <w:divBdr>
                <w:top w:val="none" w:sz="0" w:space="0" w:color="auto"/>
                <w:left w:val="none" w:sz="0" w:space="0" w:color="auto"/>
                <w:bottom w:val="none" w:sz="0" w:space="0" w:color="auto"/>
                <w:right w:val="none" w:sz="0" w:space="0" w:color="auto"/>
              </w:divBdr>
              <w:divsChild>
                <w:div w:id="645939565">
                  <w:marLeft w:val="150"/>
                  <w:marRight w:val="0"/>
                  <w:marTop w:val="150"/>
                  <w:marBottom w:val="75"/>
                  <w:divBdr>
                    <w:top w:val="none" w:sz="0" w:space="0" w:color="auto"/>
                    <w:left w:val="none" w:sz="0" w:space="0" w:color="auto"/>
                    <w:bottom w:val="none" w:sz="0" w:space="0" w:color="auto"/>
                    <w:right w:val="none" w:sz="0" w:space="0" w:color="auto"/>
                  </w:divBdr>
                  <w:divsChild>
                    <w:div w:id="1351760700">
                      <w:marLeft w:val="0"/>
                      <w:marRight w:val="0"/>
                      <w:marTop w:val="0"/>
                      <w:marBottom w:val="0"/>
                      <w:divBdr>
                        <w:top w:val="none" w:sz="0" w:space="0" w:color="auto"/>
                        <w:left w:val="none" w:sz="0" w:space="0" w:color="auto"/>
                        <w:bottom w:val="none" w:sz="0" w:space="0" w:color="auto"/>
                        <w:right w:val="none" w:sz="0" w:space="0" w:color="auto"/>
                      </w:divBdr>
                    </w:div>
                    <w:div w:id="204512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5565463">
      <w:bodyDiv w:val="1"/>
      <w:marLeft w:val="0"/>
      <w:marRight w:val="0"/>
      <w:marTop w:val="0"/>
      <w:marBottom w:val="0"/>
      <w:divBdr>
        <w:top w:val="none" w:sz="0" w:space="0" w:color="auto"/>
        <w:left w:val="none" w:sz="0" w:space="0" w:color="auto"/>
        <w:bottom w:val="none" w:sz="0" w:space="0" w:color="auto"/>
        <w:right w:val="none" w:sz="0" w:space="0" w:color="auto"/>
      </w:divBdr>
      <w:divsChild>
        <w:div w:id="731973671">
          <w:marLeft w:val="0"/>
          <w:marRight w:val="0"/>
          <w:marTop w:val="100"/>
          <w:marBottom w:val="100"/>
          <w:divBdr>
            <w:top w:val="none" w:sz="0" w:space="0" w:color="auto"/>
            <w:left w:val="none" w:sz="0" w:space="0" w:color="auto"/>
            <w:bottom w:val="none" w:sz="0" w:space="0" w:color="auto"/>
            <w:right w:val="none" w:sz="0" w:space="0" w:color="auto"/>
          </w:divBdr>
          <w:divsChild>
            <w:div w:id="690450564">
              <w:marLeft w:val="150"/>
              <w:marRight w:val="0"/>
              <w:marTop w:val="150"/>
              <w:marBottom w:val="0"/>
              <w:divBdr>
                <w:top w:val="none" w:sz="0" w:space="0" w:color="auto"/>
                <w:left w:val="none" w:sz="0" w:space="0" w:color="auto"/>
                <w:bottom w:val="none" w:sz="0" w:space="0" w:color="auto"/>
                <w:right w:val="none" w:sz="0" w:space="0" w:color="auto"/>
              </w:divBdr>
              <w:divsChild>
                <w:div w:id="247544313">
                  <w:marLeft w:val="150"/>
                  <w:marRight w:val="0"/>
                  <w:marTop w:val="150"/>
                  <w:marBottom w:val="75"/>
                  <w:divBdr>
                    <w:top w:val="none" w:sz="0" w:space="0" w:color="auto"/>
                    <w:left w:val="none" w:sz="0" w:space="0" w:color="auto"/>
                    <w:bottom w:val="none" w:sz="0" w:space="0" w:color="auto"/>
                    <w:right w:val="none" w:sz="0" w:space="0" w:color="auto"/>
                  </w:divBdr>
                  <w:divsChild>
                    <w:div w:id="1409419818">
                      <w:marLeft w:val="0"/>
                      <w:marRight w:val="0"/>
                      <w:marTop w:val="0"/>
                      <w:marBottom w:val="0"/>
                      <w:divBdr>
                        <w:top w:val="none" w:sz="0" w:space="0" w:color="auto"/>
                        <w:left w:val="none" w:sz="0" w:space="0" w:color="auto"/>
                        <w:bottom w:val="none" w:sz="0" w:space="0" w:color="auto"/>
                        <w:right w:val="none" w:sz="0" w:space="0" w:color="auto"/>
                      </w:divBdr>
                    </w:div>
                    <w:div w:id="1962304262">
                      <w:marLeft w:val="0"/>
                      <w:marRight w:val="0"/>
                      <w:marTop w:val="0"/>
                      <w:marBottom w:val="0"/>
                      <w:divBdr>
                        <w:top w:val="none" w:sz="0" w:space="0" w:color="auto"/>
                        <w:left w:val="none" w:sz="0" w:space="0" w:color="auto"/>
                        <w:bottom w:val="none" w:sz="0" w:space="0" w:color="auto"/>
                        <w:right w:val="none" w:sz="0" w:space="0" w:color="auto"/>
                      </w:divBdr>
                    </w:div>
                    <w:div w:id="56976119">
                      <w:marLeft w:val="0"/>
                      <w:marRight w:val="0"/>
                      <w:marTop w:val="0"/>
                      <w:marBottom w:val="0"/>
                      <w:divBdr>
                        <w:top w:val="none" w:sz="0" w:space="0" w:color="auto"/>
                        <w:left w:val="none" w:sz="0" w:space="0" w:color="auto"/>
                        <w:bottom w:val="none" w:sz="0" w:space="0" w:color="auto"/>
                        <w:right w:val="none" w:sz="0" w:space="0" w:color="auto"/>
                      </w:divBdr>
                    </w:div>
                    <w:div w:id="1324745671">
                      <w:marLeft w:val="0"/>
                      <w:marRight w:val="0"/>
                      <w:marTop w:val="0"/>
                      <w:marBottom w:val="0"/>
                      <w:divBdr>
                        <w:top w:val="none" w:sz="0" w:space="0" w:color="auto"/>
                        <w:left w:val="none" w:sz="0" w:space="0" w:color="auto"/>
                        <w:bottom w:val="none" w:sz="0" w:space="0" w:color="auto"/>
                        <w:right w:val="none" w:sz="0" w:space="0" w:color="auto"/>
                      </w:divBdr>
                    </w:div>
                    <w:div w:id="607664389">
                      <w:marLeft w:val="0"/>
                      <w:marRight w:val="0"/>
                      <w:marTop w:val="270"/>
                      <w:marBottom w:val="450"/>
                      <w:divBdr>
                        <w:top w:val="none" w:sz="0" w:space="0" w:color="auto"/>
                        <w:left w:val="none" w:sz="0" w:space="0" w:color="auto"/>
                        <w:bottom w:val="none" w:sz="0" w:space="0" w:color="auto"/>
                        <w:right w:val="none" w:sz="0" w:space="0" w:color="auto"/>
                      </w:divBdr>
                      <w:divsChild>
                        <w:div w:id="1277060988">
                          <w:marLeft w:val="0"/>
                          <w:marRight w:val="0"/>
                          <w:marTop w:val="0"/>
                          <w:marBottom w:val="0"/>
                          <w:divBdr>
                            <w:top w:val="none" w:sz="0" w:space="0" w:color="auto"/>
                            <w:left w:val="none" w:sz="0" w:space="0" w:color="auto"/>
                            <w:bottom w:val="single" w:sz="12" w:space="4" w:color="000000"/>
                            <w:right w:val="none" w:sz="0" w:space="0" w:color="auto"/>
                          </w:divBdr>
                        </w:div>
                      </w:divsChild>
                    </w:div>
                  </w:divsChild>
                </w:div>
              </w:divsChild>
            </w:div>
          </w:divsChild>
        </w:div>
      </w:divsChild>
    </w:div>
    <w:div w:id="1519537035">
      <w:bodyDiv w:val="1"/>
      <w:marLeft w:val="0"/>
      <w:marRight w:val="0"/>
      <w:marTop w:val="0"/>
      <w:marBottom w:val="0"/>
      <w:divBdr>
        <w:top w:val="none" w:sz="0" w:space="0" w:color="auto"/>
        <w:left w:val="none" w:sz="0" w:space="0" w:color="auto"/>
        <w:bottom w:val="none" w:sz="0" w:space="0" w:color="auto"/>
        <w:right w:val="none" w:sz="0" w:space="0" w:color="auto"/>
      </w:divBdr>
      <w:divsChild>
        <w:div w:id="1496650782">
          <w:marLeft w:val="0"/>
          <w:marRight w:val="0"/>
          <w:marTop w:val="100"/>
          <w:marBottom w:val="100"/>
          <w:divBdr>
            <w:top w:val="none" w:sz="0" w:space="0" w:color="auto"/>
            <w:left w:val="none" w:sz="0" w:space="0" w:color="auto"/>
            <w:bottom w:val="none" w:sz="0" w:space="0" w:color="auto"/>
            <w:right w:val="none" w:sz="0" w:space="0" w:color="auto"/>
          </w:divBdr>
          <w:divsChild>
            <w:div w:id="1208688217">
              <w:marLeft w:val="150"/>
              <w:marRight w:val="0"/>
              <w:marTop w:val="150"/>
              <w:marBottom w:val="0"/>
              <w:divBdr>
                <w:top w:val="none" w:sz="0" w:space="0" w:color="auto"/>
                <w:left w:val="none" w:sz="0" w:space="0" w:color="auto"/>
                <w:bottom w:val="none" w:sz="0" w:space="0" w:color="auto"/>
                <w:right w:val="none" w:sz="0" w:space="0" w:color="auto"/>
              </w:divBdr>
              <w:divsChild>
                <w:div w:id="1040981553">
                  <w:marLeft w:val="150"/>
                  <w:marRight w:val="0"/>
                  <w:marTop w:val="150"/>
                  <w:marBottom w:val="75"/>
                  <w:divBdr>
                    <w:top w:val="none" w:sz="0" w:space="0" w:color="auto"/>
                    <w:left w:val="none" w:sz="0" w:space="0" w:color="auto"/>
                    <w:bottom w:val="none" w:sz="0" w:space="0" w:color="auto"/>
                    <w:right w:val="none" w:sz="0" w:space="0" w:color="auto"/>
                  </w:divBdr>
                  <w:divsChild>
                    <w:div w:id="1913271843">
                      <w:marLeft w:val="0"/>
                      <w:marRight w:val="0"/>
                      <w:marTop w:val="0"/>
                      <w:marBottom w:val="0"/>
                      <w:divBdr>
                        <w:top w:val="none" w:sz="0" w:space="0" w:color="auto"/>
                        <w:left w:val="none" w:sz="0" w:space="0" w:color="auto"/>
                        <w:bottom w:val="none" w:sz="0" w:space="0" w:color="auto"/>
                        <w:right w:val="none" w:sz="0" w:space="0" w:color="auto"/>
                      </w:divBdr>
                    </w:div>
                    <w:div w:id="1725442562">
                      <w:marLeft w:val="0"/>
                      <w:marRight w:val="0"/>
                      <w:marTop w:val="0"/>
                      <w:marBottom w:val="0"/>
                      <w:divBdr>
                        <w:top w:val="none" w:sz="0" w:space="0" w:color="auto"/>
                        <w:left w:val="none" w:sz="0" w:space="0" w:color="auto"/>
                        <w:bottom w:val="none" w:sz="0" w:space="0" w:color="auto"/>
                        <w:right w:val="none" w:sz="0" w:space="0" w:color="auto"/>
                      </w:divBdr>
                    </w:div>
                    <w:div w:id="683478252">
                      <w:marLeft w:val="0"/>
                      <w:marRight w:val="0"/>
                      <w:marTop w:val="270"/>
                      <w:marBottom w:val="450"/>
                      <w:divBdr>
                        <w:top w:val="none" w:sz="0" w:space="0" w:color="auto"/>
                        <w:left w:val="none" w:sz="0" w:space="0" w:color="auto"/>
                        <w:bottom w:val="none" w:sz="0" w:space="0" w:color="auto"/>
                        <w:right w:val="none" w:sz="0" w:space="0" w:color="auto"/>
                      </w:divBdr>
                      <w:divsChild>
                        <w:div w:id="1390612946">
                          <w:marLeft w:val="0"/>
                          <w:marRight w:val="0"/>
                          <w:marTop w:val="0"/>
                          <w:marBottom w:val="0"/>
                          <w:divBdr>
                            <w:top w:val="none" w:sz="0" w:space="0" w:color="auto"/>
                            <w:left w:val="none" w:sz="0" w:space="0" w:color="auto"/>
                            <w:bottom w:val="single" w:sz="12" w:space="4" w:color="000000"/>
                            <w:right w:val="none" w:sz="0" w:space="0" w:color="auto"/>
                          </w:divBdr>
                        </w:div>
                      </w:divsChild>
                    </w:div>
                  </w:divsChild>
                </w:div>
              </w:divsChild>
            </w:div>
          </w:divsChild>
        </w:div>
      </w:divsChild>
    </w:div>
    <w:div w:id="1725830882">
      <w:bodyDiv w:val="1"/>
      <w:marLeft w:val="0"/>
      <w:marRight w:val="0"/>
      <w:marTop w:val="0"/>
      <w:marBottom w:val="0"/>
      <w:divBdr>
        <w:top w:val="none" w:sz="0" w:space="0" w:color="auto"/>
        <w:left w:val="none" w:sz="0" w:space="0" w:color="auto"/>
        <w:bottom w:val="none" w:sz="0" w:space="0" w:color="auto"/>
        <w:right w:val="none" w:sz="0" w:space="0" w:color="auto"/>
      </w:divBdr>
      <w:divsChild>
        <w:div w:id="956571019">
          <w:marLeft w:val="0"/>
          <w:marRight w:val="0"/>
          <w:marTop w:val="100"/>
          <w:marBottom w:val="100"/>
          <w:divBdr>
            <w:top w:val="none" w:sz="0" w:space="0" w:color="auto"/>
            <w:left w:val="none" w:sz="0" w:space="0" w:color="auto"/>
            <w:bottom w:val="none" w:sz="0" w:space="0" w:color="auto"/>
            <w:right w:val="none" w:sz="0" w:space="0" w:color="auto"/>
          </w:divBdr>
          <w:divsChild>
            <w:div w:id="1712340090">
              <w:marLeft w:val="150"/>
              <w:marRight w:val="0"/>
              <w:marTop w:val="150"/>
              <w:marBottom w:val="0"/>
              <w:divBdr>
                <w:top w:val="none" w:sz="0" w:space="0" w:color="auto"/>
                <w:left w:val="none" w:sz="0" w:space="0" w:color="auto"/>
                <w:bottom w:val="none" w:sz="0" w:space="0" w:color="auto"/>
                <w:right w:val="none" w:sz="0" w:space="0" w:color="auto"/>
              </w:divBdr>
              <w:divsChild>
                <w:div w:id="958609418">
                  <w:marLeft w:val="150"/>
                  <w:marRight w:val="0"/>
                  <w:marTop w:val="150"/>
                  <w:marBottom w:val="75"/>
                  <w:divBdr>
                    <w:top w:val="none" w:sz="0" w:space="0" w:color="auto"/>
                    <w:left w:val="none" w:sz="0" w:space="0" w:color="auto"/>
                    <w:bottom w:val="none" w:sz="0" w:space="0" w:color="auto"/>
                    <w:right w:val="none" w:sz="0" w:space="0" w:color="auto"/>
                  </w:divBdr>
                  <w:divsChild>
                    <w:div w:id="608781154">
                      <w:marLeft w:val="0"/>
                      <w:marRight w:val="0"/>
                      <w:marTop w:val="0"/>
                      <w:marBottom w:val="0"/>
                      <w:divBdr>
                        <w:top w:val="none" w:sz="0" w:space="0" w:color="auto"/>
                        <w:left w:val="none" w:sz="0" w:space="0" w:color="auto"/>
                        <w:bottom w:val="none" w:sz="0" w:space="0" w:color="auto"/>
                        <w:right w:val="none" w:sz="0" w:space="0" w:color="auto"/>
                      </w:divBdr>
                    </w:div>
                    <w:div w:id="447286193">
                      <w:marLeft w:val="0"/>
                      <w:marRight w:val="0"/>
                      <w:marTop w:val="0"/>
                      <w:marBottom w:val="0"/>
                      <w:divBdr>
                        <w:top w:val="none" w:sz="0" w:space="0" w:color="auto"/>
                        <w:left w:val="none" w:sz="0" w:space="0" w:color="auto"/>
                        <w:bottom w:val="none" w:sz="0" w:space="0" w:color="auto"/>
                        <w:right w:val="none" w:sz="0" w:space="0" w:color="auto"/>
                      </w:divBdr>
                    </w:div>
                    <w:div w:id="188034958">
                      <w:marLeft w:val="0"/>
                      <w:marRight w:val="0"/>
                      <w:marTop w:val="0"/>
                      <w:marBottom w:val="0"/>
                      <w:divBdr>
                        <w:top w:val="none" w:sz="0" w:space="0" w:color="auto"/>
                        <w:left w:val="none" w:sz="0" w:space="0" w:color="auto"/>
                        <w:bottom w:val="none" w:sz="0" w:space="0" w:color="auto"/>
                        <w:right w:val="none" w:sz="0" w:space="0" w:color="auto"/>
                      </w:divBdr>
                    </w:div>
                    <w:div w:id="184138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2300954">
      <w:bodyDiv w:val="1"/>
      <w:marLeft w:val="0"/>
      <w:marRight w:val="0"/>
      <w:marTop w:val="0"/>
      <w:marBottom w:val="0"/>
      <w:divBdr>
        <w:top w:val="none" w:sz="0" w:space="0" w:color="auto"/>
        <w:left w:val="none" w:sz="0" w:space="0" w:color="auto"/>
        <w:bottom w:val="none" w:sz="0" w:space="0" w:color="auto"/>
        <w:right w:val="none" w:sz="0" w:space="0" w:color="auto"/>
      </w:divBdr>
      <w:divsChild>
        <w:div w:id="218634878">
          <w:marLeft w:val="0"/>
          <w:marRight w:val="0"/>
          <w:marTop w:val="100"/>
          <w:marBottom w:val="100"/>
          <w:divBdr>
            <w:top w:val="none" w:sz="0" w:space="0" w:color="auto"/>
            <w:left w:val="none" w:sz="0" w:space="0" w:color="auto"/>
            <w:bottom w:val="none" w:sz="0" w:space="0" w:color="auto"/>
            <w:right w:val="none" w:sz="0" w:space="0" w:color="auto"/>
          </w:divBdr>
          <w:divsChild>
            <w:div w:id="1543520614">
              <w:marLeft w:val="150"/>
              <w:marRight w:val="0"/>
              <w:marTop w:val="150"/>
              <w:marBottom w:val="0"/>
              <w:divBdr>
                <w:top w:val="none" w:sz="0" w:space="0" w:color="auto"/>
                <w:left w:val="none" w:sz="0" w:space="0" w:color="auto"/>
                <w:bottom w:val="none" w:sz="0" w:space="0" w:color="auto"/>
                <w:right w:val="none" w:sz="0" w:space="0" w:color="auto"/>
              </w:divBdr>
              <w:divsChild>
                <w:div w:id="1731996337">
                  <w:marLeft w:val="150"/>
                  <w:marRight w:val="0"/>
                  <w:marTop w:val="150"/>
                  <w:marBottom w:val="75"/>
                  <w:divBdr>
                    <w:top w:val="none" w:sz="0" w:space="0" w:color="auto"/>
                    <w:left w:val="none" w:sz="0" w:space="0" w:color="auto"/>
                    <w:bottom w:val="none" w:sz="0" w:space="0" w:color="auto"/>
                    <w:right w:val="none" w:sz="0" w:space="0" w:color="auto"/>
                  </w:divBdr>
                  <w:divsChild>
                    <w:div w:id="381952269">
                      <w:marLeft w:val="0"/>
                      <w:marRight w:val="0"/>
                      <w:marTop w:val="0"/>
                      <w:marBottom w:val="0"/>
                      <w:divBdr>
                        <w:top w:val="none" w:sz="0" w:space="0" w:color="auto"/>
                        <w:left w:val="none" w:sz="0" w:space="0" w:color="auto"/>
                        <w:bottom w:val="none" w:sz="0" w:space="0" w:color="auto"/>
                        <w:right w:val="none" w:sz="0" w:space="0" w:color="auto"/>
                      </w:divBdr>
                    </w:div>
                    <w:div w:id="1904024393">
                      <w:marLeft w:val="0"/>
                      <w:marRight w:val="0"/>
                      <w:marTop w:val="0"/>
                      <w:marBottom w:val="0"/>
                      <w:divBdr>
                        <w:top w:val="none" w:sz="0" w:space="0" w:color="auto"/>
                        <w:left w:val="none" w:sz="0" w:space="0" w:color="auto"/>
                        <w:bottom w:val="none" w:sz="0" w:space="0" w:color="auto"/>
                        <w:right w:val="none" w:sz="0" w:space="0" w:color="auto"/>
                      </w:divBdr>
                    </w:div>
                    <w:div w:id="1579974520">
                      <w:marLeft w:val="0"/>
                      <w:marRight w:val="0"/>
                      <w:marTop w:val="0"/>
                      <w:marBottom w:val="0"/>
                      <w:divBdr>
                        <w:top w:val="none" w:sz="0" w:space="0" w:color="auto"/>
                        <w:left w:val="none" w:sz="0" w:space="0" w:color="auto"/>
                        <w:bottom w:val="none" w:sz="0" w:space="0" w:color="auto"/>
                        <w:right w:val="none" w:sz="0" w:space="0" w:color="auto"/>
                      </w:divBdr>
                    </w:div>
                    <w:div w:id="1460029018">
                      <w:marLeft w:val="0"/>
                      <w:marRight w:val="0"/>
                      <w:marTop w:val="0"/>
                      <w:marBottom w:val="0"/>
                      <w:divBdr>
                        <w:top w:val="none" w:sz="0" w:space="0" w:color="auto"/>
                        <w:left w:val="none" w:sz="0" w:space="0" w:color="auto"/>
                        <w:bottom w:val="none" w:sz="0" w:space="0" w:color="auto"/>
                        <w:right w:val="none" w:sz="0" w:space="0" w:color="auto"/>
                      </w:divBdr>
                    </w:div>
                    <w:div w:id="1963607424">
                      <w:marLeft w:val="0"/>
                      <w:marRight w:val="0"/>
                      <w:marTop w:val="270"/>
                      <w:marBottom w:val="450"/>
                      <w:divBdr>
                        <w:top w:val="none" w:sz="0" w:space="0" w:color="auto"/>
                        <w:left w:val="none" w:sz="0" w:space="0" w:color="auto"/>
                        <w:bottom w:val="none" w:sz="0" w:space="0" w:color="auto"/>
                        <w:right w:val="none" w:sz="0" w:space="0" w:color="auto"/>
                      </w:divBdr>
                      <w:divsChild>
                        <w:div w:id="1854762992">
                          <w:marLeft w:val="0"/>
                          <w:marRight w:val="0"/>
                          <w:marTop w:val="0"/>
                          <w:marBottom w:val="0"/>
                          <w:divBdr>
                            <w:top w:val="none" w:sz="0" w:space="0" w:color="auto"/>
                            <w:left w:val="none" w:sz="0" w:space="0" w:color="auto"/>
                            <w:bottom w:val="single" w:sz="12" w:space="4" w:color="000000"/>
                            <w:right w:val="none" w:sz="0" w:space="0" w:color="auto"/>
                          </w:divBdr>
                        </w:div>
                      </w:divsChild>
                    </w:div>
                  </w:divsChild>
                </w:div>
              </w:divsChild>
            </w:div>
          </w:divsChild>
        </w:div>
      </w:divsChild>
    </w:div>
    <w:div w:id="1965425683">
      <w:bodyDiv w:val="1"/>
      <w:marLeft w:val="0"/>
      <w:marRight w:val="0"/>
      <w:marTop w:val="0"/>
      <w:marBottom w:val="0"/>
      <w:divBdr>
        <w:top w:val="none" w:sz="0" w:space="0" w:color="auto"/>
        <w:left w:val="none" w:sz="0" w:space="0" w:color="auto"/>
        <w:bottom w:val="none" w:sz="0" w:space="0" w:color="auto"/>
        <w:right w:val="none" w:sz="0" w:space="0" w:color="auto"/>
      </w:divBdr>
      <w:divsChild>
        <w:div w:id="909925919">
          <w:marLeft w:val="0"/>
          <w:marRight w:val="0"/>
          <w:marTop w:val="100"/>
          <w:marBottom w:val="100"/>
          <w:divBdr>
            <w:top w:val="none" w:sz="0" w:space="0" w:color="auto"/>
            <w:left w:val="none" w:sz="0" w:space="0" w:color="auto"/>
            <w:bottom w:val="none" w:sz="0" w:space="0" w:color="auto"/>
            <w:right w:val="none" w:sz="0" w:space="0" w:color="auto"/>
          </w:divBdr>
          <w:divsChild>
            <w:div w:id="1171408585">
              <w:marLeft w:val="150"/>
              <w:marRight w:val="0"/>
              <w:marTop w:val="150"/>
              <w:marBottom w:val="0"/>
              <w:divBdr>
                <w:top w:val="none" w:sz="0" w:space="0" w:color="auto"/>
                <w:left w:val="none" w:sz="0" w:space="0" w:color="auto"/>
                <w:bottom w:val="none" w:sz="0" w:space="0" w:color="auto"/>
                <w:right w:val="none" w:sz="0" w:space="0" w:color="auto"/>
              </w:divBdr>
              <w:divsChild>
                <w:div w:id="1333679068">
                  <w:marLeft w:val="150"/>
                  <w:marRight w:val="0"/>
                  <w:marTop w:val="150"/>
                  <w:marBottom w:val="75"/>
                  <w:divBdr>
                    <w:top w:val="none" w:sz="0" w:space="0" w:color="auto"/>
                    <w:left w:val="none" w:sz="0" w:space="0" w:color="auto"/>
                    <w:bottom w:val="none" w:sz="0" w:space="0" w:color="auto"/>
                    <w:right w:val="none" w:sz="0" w:space="0" w:color="auto"/>
                  </w:divBdr>
                  <w:divsChild>
                    <w:div w:id="1444887176">
                      <w:marLeft w:val="0"/>
                      <w:marRight w:val="0"/>
                      <w:marTop w:val="0"/>
                      <w:marBottom w:val="0"/>
                      <w:divBdr>
                        <w:top w:val="none" w:sz="0" w:space="0" w:color="auto"/>
                        <w:left w:val="none" w:sz="0" w:space="0" w:color="auto"/>
                        <w:bottom w:val="none" w:sz="0" w:space="0" w:color="auto"/>
                        <w:right w:val="none" w:sz="0" w:space="0" w:color="auto"/>
                      </w:divBdr>
                    </w:div>
                    <w:div w:id="182525496">
                      <w:marLeft w:val="0"/>
                      <w:marRight w:val="0"/>
                      <w:marTop w:val="0"/>
                      <w:marBottom w:val="0"/>
                      <w:divBdr>
                        <w:top w:val="none" w:sz="0" w:space="0" w:color="auto"/>
                        <w:left w:val="none" w:sz="0" w:space="0" w:color="auto"/>
                        <w:bottom w:val="none" w:sz="0" w:space="0" w:color="auto"/>
                        <w:right w:val="none" w:sz="0" w:space="0" w:color="auto"/>
                      </w:divBdr>
                    </w:div>
                    <w:div w:id="1466584009">
                      <w:marLeft w:val="0"/>
                      <w:marRight w:val="0"/>
                      <w:marTop w:val="0"/>
                      <w:marBottom w:val="0"/>
                      <w:divBdr>
                        <w:top w:val="none" w:sz="0" w:space="0" w:color="auto"/>
                        <w:left w:val="none" w:sz="0" w:space="0" w:color="auto"/>
                        <w:bottom w:val="none" w:sz="0" w:space="0" w:color="auto"/>
                        <w:right w:val="none" w:sz="0" w:space="0" w:color="auto"/>
                      </w:divBdr>
                    </w:div>
                    <w:div w:id="57747592">
                      <w:marLeft w:val="0"/>
                      <w:marRight w:val="0"/>
                      <w:marTop w:val="0"/>
                      <w:marBottom w:val="0"/>
                      <w:divBdr>
                        <w:top w:val="none" w:sz="0" w:space="0" w:color="auto"/>
                        <w:left w:val="none" w:sz="0" w:space="0" w:color="auto"/>
                        <w:bottom w:val="none" w:sz="0" w:space="0" w:color="auto"/>
                        <w:right w:val="none" w:sz="0" w:space="0" w:color="auto"/>
                      </w:divBdr>
                    </w:div>
                    <w:div w:id="1702510231">
                      <w:marLeft w:val="0"/>
                      <w:marRight w:val="0"/>
                      <w:marTop w:val="450"/>
                      <w:marBottom w:val="450"/>
                      <w:divBdr>
                        <w:top w:val="none" w:sz="0" w:space="0" w:color="auto"/>
                        <w:left w:val="none" w:sz="0" w:space="0" w:color="auto"/>
                        <w:bottom w:val="none" w:sz="0" w:space="0" w:color="auto"/>
                        <w:right w:val="none" w:sz="0" w:space="0" w:color="auto"/>
                      </w:divBdr>
                      <w:divsChild>
                        <w:div w:id="1495560316">
                          <w:marLeft w:val="0"/>
                          <w:marRight w:val="0"/>
                          <w:marTop w:val="0"/>
                          <w:marBottom w:val="0"/>
                          <w:divBdr>
                            <w:top w:val="none" w:sz="0" w:space="0" w:color="auto"/>
                            <w:left w:val="none" w:sz="0" w:space="0" w:color="auto"/>
                            <w:bottom w:val="single" w:sz="12" w:space="4" w:color="CC0000"/>
                            <w:right w:val="none" w:sz="0" w:space="0" w:color="auto"/>
                          </w:divBdr>
                        </w:div>
                      </w:divsChild>
                    </w:div>
                  </w:divsChild>
                </w:div>
              </w:divsChild>
            </w:div>
          </w:divsChild>
        </w:div>
      </w:divsChild>
    </w:div>
    <w:div w:id="1996490714">
      <w:bodyDiv w:val="1"/>
      <w:marLeft w:val="0"/>
      <w:marRight w:val="0"/>
      <w:marTop w:val="0"/>
      <w:marBottom w:val="0"/>
      <w:divBdr>
        <w:top w:val="none" w:sz="0" w:space="0" w:color="auto"/>
        <w:left w:val="none" w:sz="0" w:space="0" w:color="auto"/>
        <w:bottom w:val="none" w:sz="0" w:space="0" w:color="auto"/>
        <w:right w:val="none" w:sz="0" w:space="0" w:color="auto"/>
      </w:divBdr>
      <w:divsChild>
        <w:div w:id="724181898">
          <w:marLeft w:val="0"/>
          <w:marRight w:val="0"/>
          <w:marTop w:val="100"/>
          <w:marBottom w:val="100"/>
          <w:divBdr>
            <w:top w:val="none" w:sz="0" w:space="0" w:color="auto"/>
            <w:left w:val="none" w:sz="0" w:space="0" w:color="auto"/>
            <w:bottom w:val="none" w:sz="0" w:space="0" w:color="auto"/>
            <w:right w:val="none" w:sz="0" w:space="0" w:color="auto"/>
          </w:divBdr>
          <w:divsChild>
            <w:div w:id="1154688157">
              <w:marLeft w:val="150"/>
              <w:marRight w:val="0"/>
              <w:marTop w:val="150"/>
              <w:marBottom w:val="0"/>
              <w:divBdr>
                <w:top w:val="none" w:sz="0" w:space="0" w:color="auto"/>
                <w:left w:val="none" w:sz="0" w:space="0" w:color="auto"/>
                <w:bottom w:val="none" w:sz="0" w:space="0" w:color="auto"/>
                <w:right w:val="none" w:sz="0" w:space="0" w:color="auto"/>
              </w:divBdr>
              <w:divsChild>
                <w:div w:id="1711950031">
                  <w:marLeft w:val="150"/>
                  <w:marRight w:val="0"/>
                  <w:marTop w:val="150"/>
                  <w:marBottom w:val="75"/>
                  <w:divBdr>
                    <w:top w:val="none" w:sz="0" w:space="0" w:color="auto"/>
                    <w:left w:val="none" w:sz="0" w:space="0" w:color="auto"/>
                    <w:bottom w:val="none" w:sz="0" w:space="0" w:color="auto"/>
                    <w:right w:val="none" w:sz="0" w:space="0" w:color="auto"/>
                  </w:divBdr>
                  <w:divsChild>
                    <w:div w:id="1065108092">
                      <w:marLeft w:val="0"/>
                      <w:marRight w:val="0"/>
                      <w:marTop w:val="0"/>
                      <w:marBottom w:val="0"/>
                      <w:divBdr>
                        <w:top w:val="none" w:sz="0" w:space="0" w:color="auto"/>
                        <w:left w:val="none" w:sz="0" w:space="0" w:color="auto"/>
                        <w:bottom w:val="none" w:sz="0" w:space="0" w:color="auto"/>
                        <w:right w:val="none" w:sz="0" w:space="0" w:color="auto"/>
                      </w:divBdr>
                    </w:div>
                    <w:div w:id="974676313">
                      <w:marLeft w:val="0"/>
                      <w:marRight w:val="0"/>
                      <w:marTop w:val="0"/>
                      <w:marBottom w:val="0"/>
                      <w:divBdr>
                        <w:top w:val="none" w:sz="0" w:space="0" w:color="auto"/>
                        <w:left w:val="none" w:sz="0" w:space="0" w:color="auto"/>
                        <w:bottom w:val="none" w:sz="0" w:space="0" w:color="auto"/>
                        <w:right w:val="none" w:sz="0" w:space="0" w:color="auto"/>
                      </w:divBdr>
                    </w:div>
                    <w:div w:id="1049261294">
                      <w:marLeft w:val="0"/>
                      <w:marRight w:val="0"/>
                      <w:marTop w:val="0"/>
                      <w:marBottom w:val="0"/>
                      <w:divBdr>
                        <w:top w:val="none" w:sz="0" w:space="0" w:color="auto"/>
                        <w:left w:val="none" w:sz="0" w:space="0" w:color="auto"/>
                        <w:bottom w:val="none" w:sz="0" w:space="0" w:color="auto"/>
                        <w:right w:val="none" w:sz="0" w:space="0" w:color="auto"/>
                      </w:divBdr>
                    </w:div>
                    <w:div w:id="1736666140">
                      <w:marLeft w:val="0"/>
                      <w:marRight w:val="0"/>
                      <w:marTop w:val="0"/>
                      <w:marBottom w:val="0"/>
                      <w:divBdr>
                        <w:top w:val="none" w:sz="0" w:space="0" w:color="auto"/>
                        <w:left w:val="none" w:sz="0" w:space="0" w:color="auto"/>
                        <w:bottom w:val="none" w:sz="0" w:space="0" w:color="auto"/>
                        <w:right w:val="none" w:sz="0" w:space="0" w:color="auto"/>
                      </w:divBdr>
                    </w:div>
                    <w:div w:id="63237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8063895">
      <w:bodyDiv w:val="1"/>
      <w:marLeft w:val="0"/>
      <w:marRight w:val="0"/>
      <w:marTop w:val="0"/>
      <w:marBottom w:val="0"/>
      <w:divBdr>
        <w:top w:val="none" w:sz="0" w:space="0" w:color="auto"/>
        <w:left w:val="none" w:sz="0" w:space="0" w:color="auto"/>
        <w:bottom w:val="none" w:sz="0" w:space="0" w:color="auto"/>
        <w:right w:val="none" w:sz="0" w:space="0" w:color="auto"/>
      </w:divBdr>
      <w:divsChild>
        <w:div w:id="670913498">
          <w:marLeft w:val="0"/>
          <w:marRight w:val="0"/>
          <w:marTop w:val="100"/>
          <w:marBottom w:val="100"/>
          <w:divBdr>
            <w:top w:val="none" w:sz="0" w:space="0" w:color="auto"/>
            <w:left w:val="none" w:sz="0" w:space="0" w:color="auto"/>
            <w:bottom w:val="none" w:sz="0" w:space="0" w:color="auto"/>
            <w:right w:val="none" w:sz="0" w:space="0" w:color="auto"/>
          </w:divBdr>
          <w:divsChild>
            <w:div w:id="696853377">
              <w:marLeft w:val="150"/>
              <w:marRight w:val="0"/>
              <w:marTop w:val="150"/>
              <w:marBottom w:val="0"/>
              <w:divBdr>
                <w:top w:val="none" w:sz="0" w:space="0" w:color="auto"/>
                <w:left w:val="none" w:sz="0" w:space="0" w:color="auto"/>
                <w:bottom w:val="none" w:sz="0" w:space="0" w:color="auto"/>
                <w:right w:val="none" w:sz="0" w:space="0" w:color="auto"/>
              </w:divBdr>
              <w:divsChild>
                <w:div w:id="113839830">
                  <w:marLeft w:val="150"/>
                  <w:marRight w:val="0"/>
                  <w:marTop w:val="150"/>
                  <w:marBottom w:val="75"/>
                  <w:divBdr>
                    <w:top w:val="none" w:sz="0" w:space="0" w:color="auto"/>
                    <w:left w:val="none" w:sz="0" w:space="0" w:color="auto"/>
                    <w:bottom w:val="none" w:sz="0" w:space="0" w:color="auto"/>
                    <w:right w:val="none" w:sz="0" w:space="0" w:color="auto"/>
                  </w:divBdr>
                  <w:divsChild>
                    <w:div w:id="843133920">
                      <w:marLeft w:val="0"/>
                      <w:marRight w:val="0"/>
                      <w:marTop w:val="0"/>
                      <w:marBottom w:val="0"/>
                      <w:divBdr>
                        <w:top w:val="none" w:sz="0" w:space="0" w:color="auto"/>
                        <w:left w:val="none" w:sz="0" w:space="0" w:color="auto"/>
                        <w:bottom w:val="none" w:sz="0" w:space="0" w:color="auto"/>
                        <w:right w:val="none" w:sz="0" w:space="0" w:color="auto"/>
                      </w:divBdr>
                    </w:div>
                    <w:div w:id="638268785">
                      <w:marLeft w:val="0"/>
                      <w:marRight w:val="0"/>
                      <w:marTop w:val="0"/>
                      <w:marBottom w:val="0"/>
                      <w:divBdr>
                        <w:top w:val="none" w:sz="0" w:space="0" w:color="auto"/>
                        <w:left w:val="none" w:sz="0" w:space="0" w:color="auto"/>
                        <w:bottom w:val="none" w:sz="0" w:space="0" w:color="auto"/>
                        <w:right w:val="none" w:sz="0" w:space="0" w:color="auto"/>
                      </w:divBdr>
                    </w:div>
                    <w:div w:id="1353532704">
                      <w:marLeft w:val="0"/>
                      <w:marRight w:val="0"/>
                      <w:marTop w:val="0"/>
                      <w:marBottom w:val="0"/>
                      <w:divBdr>
                        <w:top w:val="none" w:sz="0" w:space="0" w:color="auto"/>
                        <w:left w:val="none" w:sz="0" w:space="0" w:color="auto"/>
                        <w:bottom w:val="none" w:sz="0" w:space="0" w:color="auto"/>
                        <w:right w:val="none" w:sz="0" w:space="0" w:color="auto"/>
                      </w:divBdr>
                    </w:div>
                    <w:div w:id="7447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wmf"/><Relationship Id="rId18" Type="http://schemas.openxmlformats.org/officeDocument/2006/relationships/control" Target="activeX/activeX5.xml"/><Relationship Id="rId26" Type="http://schemas.openxmlformats.org/officeDocument/2006/relationships/control" Target="activeX/activeX7.xml"/><Relationship Id="rId39" Type="http://schemas.openxmlformats.org/officeDocument/2006/relationships/image" Target="media/image20.gif"/><Relationship Id="rId21" Type="http://schemas.openxmlformats.org/officeDocument/2006/relationships/image" Target="media/image6.wmf"/><Relationship Id="rId34" Type="http://schemas.openxmlformats.org/officeDocument/2006/relationships/image" Target="media/image15.gif"/><Relationship Id="rId42" Type="http://schemas.openxmlformats.org/officeDocument/2006/relationships/image" Target="media/image23.gif"/><Relationship Id="rId47" Type="http://schemas.openxmlformats.org/officeDocument/2006/relationships/image" Target="media/image28.gif"/><Relationship Id="rId50" Type="http://schemas.openxmlformats.org/officeDocument/2006/relationships/image" Target="media/image31.gif"/><Relationship Id="rId55" Type="http://schemas.openxmlformats.org/officeDocument/2006/relationships/hyperlink" Target="javascript:void(0)" TargetMode="External"/><Relationship Id="rId63" Type="http://schemas.openxmlformats.org/officeDocument/2006/relationships/hyperlink" Target="javascript:void(0)" TargetMode="External"/><Relationship Id="rId68" Type="http://schemas.openxmlformats.org/officeDocument/2006/relationships/image" Target="media/image37.wmf"/><Relationship Id="rId76" Type="http://schemas.openxmlformats.org/officeDocument/2006/relationships/fontTable" Target="fontTable.xml"/><Relationship Id="rId7" Type="http://schemas.openxmlformats.org/officeDocument/2006/relationships/hyperlink" Target="javascript:void(0)" TargetMode="External"/><Relationship Id="rId71" Type="http://schemas.openxmlformats.org/officeDocument/2006/relationships/control" Target="activeX/activeX13.xml"/><Relationship Id="rId2" Type="http://schemas.microsoft.com/office/2007/relationships/stylesWithEffects" Target="stylesWithEffects.xml"/><Relationship Id="rId16" Type="http://schemas.openxmlformats.org/officeDocument/2006/relationships/control" Target="activeX/activeX4.xml"/><Relationship Id="rId29" Type="http://schemas.openxmlformats.org/officeDocument/2006/relationships/image" Target="media/image10.gif"/><Relationship Id="rId11" Type="http://schemas.openxmlformats.org/officeDocument/2006/relationships/image" Target="media/image2.wmf"/><Relationship Id="rId24" Type="http://schemas.openxmlformats.org/officeDocument/2006/relationships/hyperlink" Target="javascript:void(0)" TargetMode="External"/><Relationship Id="rId32" Type="http://schemas.openxmlformats.org/officeDocument/2006/relationships/image" Target="media/image13.gif"/><Relationship Id="rId37" Type="http://schemas.openxmlformats.org/officeDocument/2006/relationships/image" Target="media/image18.gif"/><Relationship Id="rId40" Type="http://schemas.openxmlformats.org/officeDocument/2006/relationships/image" Target="media/image21.gif"/><Relationship Id="rId45" Type="http://schemas.openxmlformats.org/officeDocument/2006/relationships/image" Target="media/image26.gif"/><Relationship Id="rId53" Type="http://schemas.openxmlformats.org/officeDocument/2006/relationships/hyperlink" Target="javascript:void(0)" TargetMode="External"/><Relationship Id="rId58" Type="http://schemas.openxmlformats.org/officeDocument/2006/relationships/hyperlink" Target="javascript:void(0)" TargetMode="External"/><Relationship Id="rId66" Type="http://schemas.openxmlformats.org/officeDocument/2006/relationships/image" Target="media/image36.wmf"/><Relationship Id="rId74" Type="http://schemas.openxmlformats.org/officeDocument/2006/relationships/image" Target="media/image40.wmf"/><Relationship Id="rId5" Type="http://schemas.openxmlformats.org/officeDocument/2006/relationships/image" Target="media/image1.wmf"/><Relationship Id="rId15" Type="http://schemas.openxmlformats.org/officeDocument/2006/relationships/image" Target="media/image4.wmf"/><Relationship Id="rId23" Type="http://schemas.openxmlformats.org/officeDocument/2006/relationships/hyperlink" Target="javascript:void(0)" TargetMode="External"/><Relationship Id="rId28" Type="http://schemas.openxmlformats.org/officeDocument/2006/relationships/image" Target="media/image9.gif"/><Relationship Id="rId36" Type="http://schemas.openxmlformats.org/officeDocument/2006/relationships/image" Target="media/image17.gif"/><Relationship Id="rId49" Type="http://schemas.openxmlformats.org/officeDocument/2006/relationships/image" Target="media/image30.gif"/><Relationship Id="rId57" Type="http://schemas.openxmlformats.org/officeDocument/2006/relationships/control" Target="activeX/activeX8.xml"/><Relationship Id="rId61" Type="http://schemas.openxmlformats.org/officeDocument/2006/relationships/control" Target="activeX/activeX9.xml"/><Relationship Id="rId10" Type="http://schemas.openxmlformats.org/officeDocument/2006/relationships/hyperlink" Target="javascript:void(0)" TargetMode="External"/><Relationship Id="rId19" Type="http://schemas.openxmlformats.org/officeDocument/2006/relationships/hyperlink" Target="javascript:void(0)" TargetMode="External"/><Relationship Id="rId31" Type="http://schemas.openxmlformats.org/officeDocument/2006/relationships/image" Target="media/image12.gif"/><Relationship Id="rId44" Type="http://schemas.openxmlformats.org/officeDocument/2006/relationships/image" Target="media/image25.gif"/><Relationship Id="rId52" Type="http://schemas.openxmlformats.org/officeDocument/2006/relationships/hyperlink" Target="javascript:void(0)" TargetMode="External"/><Relationship Id="rId60" Type="http://schemas.openxmlformats.org/officeDocument/2006/relationships/image" Target="media/image34.wmf"/><Relationship Id="rId65" Type="http://schemas.openxmlformats.org/officeDocument/2006/relationships/control" Target="activeX/activeX10.xml"/><Relationship Id="rId73" Type="http://schemas.openxmlformats.org/officeDocument/2006/relationships/control" Target="activeX/activeX14.xml"/><Relationship Id="rId4" Type="http://schemas.openxmlformats.org/officeDocument/2006/relationships/webSettings" Target="webSettings.xml"/><Relationship Id="rId9" Type="http://schemas.openxmlformats.org/officeDocument/2006/relationships/hyperlink" Target="javascript:void(0)" TargetMode="External"/><Relationship Id="rId14" Type="http://schemas.openxmlformats.org/officeDocument/2006/relationships/control" Target="activeX/activeX3.xml"/><Relationship Id="rId22" Type="http://schemas.openxmlformats.org/officeDocument/2006/relationships/control" Target="activeX/activeX6.xml"/><Relationship Id="rId27" Type="http://schemas.openxmlformats.org/officeDocument/2006/relationships/image" Target="media/image8.gif"/><Relationship Id="rId30" Type="http://schemas.openxmlformats.org/officeDocument/2006/relationships/image" Target="media/image11.gif"/><Relationship Id="rId35" Type="http://schemas.openxmlformats.org/officeDocument/2006/relationships/image" Target="media/image16.gif"/><Relationship Id="rId43" Type="http://schemas.openxmlformats.org/officeDocument/2006/relationships/image" Target="media/image24.gif"/><Relationship Id="rId48" Type="http://schemas.openxmlformats.org/officeDocument/2006/relationships/image" Target="media/image29.gif"/><Relationship Id="rId56" Type="http://schemas.openxmlformats.org/officeDocument/2006/relationships/image" Target="media/image33.wmf"/><Relationship Id="rId64" Type="http://schemas.openxmlformats.org/officeDocument/2006/relationships/image" Target="media/image35.wmf"/><Relationship Id="rId69" Type="http://schemas.openxmlformats.org/officeDocument/2006/relationships/control" Target="activeX/activeX12.xml"/><Relationship Id="rId77" Type="http://schemas.openxmlformats.org/officeDocument/2006/relationships/theme" Target="theme/theme1.xml"/><Relationship Id="rId8" Type="http://schemas.openxmlformats.org/officeDocument/2006/relationships/hyperlink" Target="javascript:void(0)" TargetMode="External"/><Relationship Id="rId51" Type="http://schemas.openxmlformats.org/officeDocument/2006/relationships/image" Target="media/image32.gif"/><Relationship Id="rId72" Type="http://schemas.openxmlformats.org/officeDocument/2006/relationships/image" Target="media/image39.wmf"/><Relationship Id="rId3" Type="http://schemas.openxmlformats.org/officeDocument/2006/relationships/settings" Target="settings.xml"/><Relationship Id="rId12" Type="http://schemas.openxmlformats.org/officeDocument/2006/relationships/control" Target="activeX/activeX2.xml"/><Relationship Id="rId17" Type="http://schemas.openxmlformats.org/officeDocument/2006/relationships/image" Target="media/image5.wmf"/><Relationship Id="rId25" Type="http://schemas.openxmlformats.org/officeDocument/2006/relationships/image" Target="media/image7.wmf"/><Relationship Id="rId33" Type="http://schemas.openxmlformats.org/officeDocument/2006/relationships/image" Target="media/image14.gif"/><Relationship Id="rId38" Type="http://schemas.openxmlformats.org/officeDocument/2006/relationships/image" Target="media/image19.gif"/><Relationship Id="rId46" Type="http://schemas.openxmlformats.org/officeDocument/2006/relationships/image" Target="media/image27.gif"/><Relationship Id="rId59" Type="http://schemas.openxmlformats.org/officeDocument/2006/relationships/hyperlink" Target="javascript:void(0)" TargetMode="External"/><Relationship Id="rId67" Type="http://schemas.openxmlformats.org/officeDocument/2006/relationships/control" Target="activeX/activeX11.xml"/><Relationship Id="rId20" Type="http://schemas.openxmlformats.org/officeDocument/2006/relationships/hyperlink" Target="javascript:void(0)" TargetMode="External"/><Relationship Id="rId41" Type="http://schemas.openxmlformats.org/officeDocument/2006/relationships/image" Target="media/image22.gif"/><Relationship Id="rId54" Type="http://schemas.openxmlformats.org/officeDocument/2006/relationships/hyperlink" Target="javascript:void(0)" TargetMode="External"/><Relationship Id="rId62" Type="http://schemas.openxmlformats.org/officeDocument/2006/relationships/hyperlink" Target="javascript:void(0)" TargetMode="External"/><Relationship Id="rId70" Type="http://schemas.openxmlformats.org/officeDocument/2006/relationships/image" Target="media/image38.wmf"/><Relationship Id="rId75" Type="http://schemas.openxmlformats.org/officeDocument/2006/relationships/control" Target="activeX/activeX15.xml"/><Relationship Id="rId1" Type="http://schemas.openxmlformats.org/officeDocument/2006/relationships/styles" Target="styles.xml"/><Relationship Id="rId6" Type="http://schemas.openxmlformats.org/officeDocument/2006/relationships/control" Target="activeX/activeX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C-5CC6-11CF-8D67-00AA00BDCE1D}" ax:persistence="persistStream" r:id="rId1"/>
</file>

<file path=word/activeX/activeX10.xml><?xml version="1.0" encoding="utf-8"?>
<ax:ocx xmlns:ax="http://schemas.microsoft.com/office/2006/activeX" xmlns:r="http://schemas.openxmlformats.org/officeDocument/2006/relationships" ax:classid="{5512D11C-5CC6-11CF-8D67-00AA00BDCE1D}" ax:persistence="persistStream" r:id="rId1"/>
</file>

<file path=word/activeX/activeX11.xml><?xml version="1.0" encoding="utf-8"?>
<ax:ocx xmlns:ax="http://schemas.microsoft.com/office/2006/activeX" xmlns:r="http://schemas.openxmlformats.org/officeDocument/2006/relationships" ax:classid="{5512D11C-5CC6-11CF-8D67-00AA00BDCE1D}" ax:persistence="persistStream" r:id="rId1"/>
</file>

<file path=word/activeX/activeX12.xml><?xml version="1.0" encoding="utf-8"?>
<ax:ocx xmlns:ax="http://schemas.microsoft.com/office/2006/activeX" xmlns:r="http://schemas.openxmlformats.org/officeDocument/2006/relationships" ax:classid="{5512D11C-5CC6-11CF-8D67-00AA00BDCE1D}" ax:persistence="persistStream" r:id="rId1"/>
</file>

<file path=word/activeX/activeX13.xml><?xml version="1.0" encoding="utf-8"?>
<ax:ocx xmlns:ax="http://schemas.microsoft.com/office/2006/activeX" xmlns:r="http://schemas.openxmlformats.org/officeDocument/2006/relationships" ax:classid="{5512D11C-5CC6-11CF-8D67-00AA00BDCE1D}" ax:persistence="persistStream" r:id="rId1"/>
</file>

<file path=word/activeX/activeX14.xml><?xml version="1.0" encoding="utf-8"?>
<ax:ocx xmlns:ax="http://schemas.microsoft.com/office/2006/activeX" xmlns:r="http://schemas.openxmlformats.org/officeDocument/2006/relationships" ax:classid="{5512D11C-5CC6-11CF-8D67-00AA00BDCE1D}" ax:persistence="persistStream" r:id="rId1"/>
</file>

<file path=word/activeX/activeX15.xml><?xml version="1.0" encoding="utf-8"?>
<ax:ocx xmlns:ax="http://schemas.microsoft.com/office/2006/activeX" xmlns:r="http://schemas.openxmlformats.org/officeDocument/2006/relationships" ax:classid="{5512D11C-5CC6-11CF-8D67-00AA00BDCE1D}" ax:persistence="persistStream" r:id="rId1"/>
</file>

<file path=word/activeX/activeX2.xml><?xml version="1.0" encoding="utf-8"?>
<ax:ocx xmlns:ax="http://schemas.microsoft.com/office/2006/activeX" xmlns:r="http://schemas.openxmlformats.org/officeDocument/2006/relationships" ax:classid="{5512D11C-5CC6-11CF-8D67-00AA00BDCE1D}" ax:persistence="persistStream" r:id="rId1"/>
</file>

<file path=word/activeX/activeX3.xml><?xml version="1.0" encoding="utf-8"?>
<ax:ocx xmlns:ax="http://schemas.microsoft.com/office/2006/activeX" xmlns:r="http://schemas.openxmlformats.org/officeDocument/2006/relationships" ax:classid="{5512D11C-5CC6-11CF-8D67-00AA00BDCE1D}" ax:persistence="persistStream" r:id="rId1"/>
</file>

<file path=word/activeX/activeX4.xml><?xml version="1.0" encoding="utf-8"?>
<ax:ocx xmlns:ax="http://schemas.microsoft.com/office/2006/activeX" xmlns:r="http://schemas.openxmlformats.org/officeDocument/2006/relationships" ax:classid="{5512D11C-5CC6-11CF-8D67-00AA00BDCE1D}" ax:persistence="persistStream" r:id="rId1"/>
</file>

<file path=word/activeX/activeX5.xml><?xml version="1.0" encoding="utf-8"?>
<ax:ocx xmlns:ax="http://schemas.microsoft.com/office/2006/activeX" xmlns:r="http://schemas.openxmlformats.org/officeDocument/2006/relationships" ax:classid="{5512D11C-5CC6-11CF-8D67-00AA00BDCE1D}" ax:persistence="persistStream" r:id="rId1"/>
</file>

<file path=word/activeX/activeX6.xml><?xml version="1.0" encoding="utf-8"?>
<ax:ocx xmlns:ax="http://schemas.microsoft.com/office/2006/activeX" xmlns:r="http://schemas.openxmlformats.org/officeDocument/2006/relationships" ax:classid="{5512D11C-5CC6-11CF-8D67-00AA00BDCE1D}" ax:persistence="persistStream" r:id="rId1"/>
</file>

<file path=word/activeX/activeX7.xml><?xml version="1.0" encoding="utf-8"?>
<ax:ocx xmlns:ax="http://schemas.microsoft.com/office/2006/activeX" xmlns:r="http://schemas.openxmlformats.org/officeDocument/2006/relationships" ax:classid="{5512D11C-5CC6-11CF-8D67-00AA00BDCE1D}" ax:persistence="persistStream" r:id="rId1"/>
</file>

<file path=word/activeX/activeX8.xml><?xml version="1.0" encoding="utf-8"?>
<ax:ocx xmlns:ax="http://schemas.microsoft.com/office/2006/activeX" xmlns:r="http://schemas.openxmlformats.org/officeDocument/2006/relationships" ax:classid="{5512D11C-5CC6-11CF-8D67-00AA00BDCE1D}" ax:persistence="persistStream" r:id="rId1"/>
</file>

<file path=word/activeX/activeX9.xml><?xml version="1.0" encoding="utf-8"?>
<ax:ocx xmlns:ax="http://schemas.microsoft.com/office/2006/activeX" xmlns:r="http://schemas.openxmlformats.org/officeDocument/2006/relationships" ax:classid="{5512D11C-5CC6-11CF-8D67-00AA00BDCE1D}" ax:persistence="persistStream" r:id="rId1"/>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35</Pages>
  <Words>8877</Words>
  <Characters>50605</Characters>
  <Application>Microsoft Office Word</Application>
  <DocSecurity>0</DocSecurity>
  <Lines>421</Lines>
  <Paragraphs>118</Paragraphs>
  <ScaleCrop>false</ScaleCrop>
  <Company/>
  <LinksUpToDate>false</LinksUpToDate>
  <CharactersWithSpaces>59364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user</cp:lastModifiedBy>
  <cp:revision>2</cp:revision>
  <cp:lastPrinted>2014-11-20T23:10:00Z</cp:lastPrinted>
  <dcterms:created xsi:type="dcterms:W3CDTF">2014-11-19T23:39:00Z</dcterms:created>
  <dcterms:modified xsi:type="dcterms:W3CDTF">2014-11-20T23:10:00Z</dcterms:modified>
</cp:coreProperties>
</file>